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36C2" w14:textId="19D61A7C" w:rsidR="0066400E" w:rsidRPr="0066400E" w:rsidRDefault="0066400E" w:rsidP="00D47999">
      <w:pPr>
        <w:pStyle w:val="NoSpacing"/>
      </w:pPr>
    </w:p>
    <w:p w14:paraId="749A6B38" w14:textId="77777777" w:rsidR="0066400E" w:rsidRPr="0066400E" w:rsidRDefault="0066400E" w:rsidP="0066400E">
      <w:pPr>
        <w:spacing w:line="480" w:lineRule="auto"/>
        <w:contextualSpacing/>
        <w:rPr>
          <w:rFonts w:ascii="Times New Roman" w:hAnsi="Times New Roman" w:cs="Times New Roman"/>
          <w:sz w:val="24"/>
          <w:szCs w:val="24"/>
        </w:rPr>
      </w:pPr>
    </w:p>
    <w:p w14:paraId="63102CC4" w14:textId="77777777" w:rsidR="0066400E" w:rsidRDefault="0066400E" w:rsidP="0066400E">
      <w:pPr>
        <w:spacing w:line="480" w:lineRule="auto"/>
        <w:contextualSpacing/>
        <w:rPr>
          <w:rFonts w:ascii="Times New Roman" w:hAnsi="Times New Roman" w:cs="Times New Roman"/>
          <w:sz w:val="24"/>
          <w:szCs w:val="24"/>
        </w:rPr>
      </w:pPr>
    </w:p>
    <w:p w14:paraId="7E924AEB" w14:textId="77777777" w:rsidR="0066400E" w:rsidRDefault="0066400E" w:rsidP="0066400E">
      <w:pPr>
        <w:spacing w:line="480" w:lineRule="auto"/>
        <w:contextualSpacing/>
        <w:rPr>
          <w:rFonts w:ascii="Times New Roman" w:hAnsi="Times New Roman" w:cs="Times New Roman"/>
          <w:sz w:val="24"/>
          <w:szCs w:val="24"/>
        </w:rPr>
      </w:pPr>
    </w:p>
    <w:p w14:paraId="4D5112E8" w14:textId="77777777" w:rsidR="0066400E" w:rsidRPr="0066400E" w:rsidRDefault="0066400E" w:rsidP="0066400E">
      <w:pPr>
        <w:spacing w:line="480" w:lineRule="auto"/>
        <w:contextualSpacing/>
        <w:rPr>
          <w:rFonts w:ascii="Times New Roman" w:hAnsi="Times New Roman" w:cs="Times New Roman"/>
          <w:sz w:val="24"/>
          <w:szCs w:val="24"/>
        </w:rPr>
      </w:pPr>
    </w:p>
    <w:p w14:paraId="3A4F19BC" w14:textId="77777777" w:rsidR="0066400E" w:rsidRDefault="0066400E" w:rsidP="0066400E">
      <w:pPr>
        <w:spacing w:line="480" w:lineRule="auto"/>
        <w:contextualSpacing/>
        <w:rPr>
          <w:rFonts w:ascii="Times New Roman" w:hAnsi="Times New Roman" w:cs="Times New Roman"/>
          <w:sz w:val="24"/>
          <w:szCs w:val="24"/>
        </w:rPr>
      </w:pPr>
    </w:p>
    <w:p w14:paraId="079B17C5" w14:textId="77777777" w:rsidR="0066400E" w:rsidRPr="0066400E" w:rsidRDefault="0066400E" w:rsidP="0066400E">
      <w:pPr>
        <w:spacing w:line="480" w:lineRule="auto"/>
        <w:contextualSpacing/>
        <w:rPr>
          <w:rFonts w:ascii="Times New Roman" w:hAnsi="Times New Roman" w:cs="Times New Roman"/>
          <w:sz w:val="24"/>
          <w:szCs w:val="24"/>
        </w:rPr>
      </w:pPr>
    </w:p>
    <w:p w14:paraId="115CC763" w14:textId="38E84A26" w:rsidR="00D24F08" w:rsidRDefault="00554A17" w:rsidP="0066400E">
      <w:pPr>
        <w:spacing w:line="480" w:lineRule="auto"/>
        <w:ind w:right="-19"/>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The Deceptive Nature of </w:t>
      </w:r>
      <w:r w:rsidR="001E7655">
        <w:rPr>
          <w:rFonts w:ascii="Times New Roman" w:eastAsia="Arial" w:hAnsi="Times New Roman" w:cs="Times New Roman"/>
          <w:sz w:val="24"/>
          <w:szCs w:val="24"/>
        </w:rPr>
        <w:t xml:space="preserve">Associative </w:t>
      </w:r>
      <w:r>
        <w:rPr>
          <w:rFonts w:ascii="Times New Roman" w:eastAsia="Arial" w:hAnsi="Times New Roman" w:cs="Times New Roman"/>
          <w:sz w:val="24"/>
          <w:szCs w:val="24"/>
        </w:rPr>
        <w:t>Word Pairs</w:t>
      </w:r>
      <w:r w:rsidR="007502D5">
        <w:rPr>
          <w:rFonts w:ascii="Times New Roman" w:eastAsia="Arial" w:hAnsi="Times New Roman" w:cs="Times New Roman"/>
          <w:sz w:val="24"/>
          <w:szCs w:val="24"/>
        </w:rPr>
        <w:t xml:space="preserve">: </w:t>
      </w:r>
    </w:p>
    <w:p w14:paraId="63EB8534" w14:textId="496535F3" w:rsidR="0066400E" w:rsidRPr="0066400E" w:rsidRDefault="00C60228" w:rsidP="0066400E">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F922D4">
        <w:rPr>
          <w:rFonts w:ascii="Times New Roman" w:eastAsia="Arial" w:hAnsi="Times New Roman" w:cs="Times New Roman"/>
          <w:sz w:val="24"/>
          <w:szCs w:val="24"/>
        </w:rPr>
        <w:t>E</w:t>
      </w:r>
      <w:r w:rsidR="00F922D4" w:rsidRPr="0066400E">
        <w:rPr>
          <w:rFonts w:ascii="Times New Roman" w:eastAsia="Arial" w:hAnsi="Times New Roman" w:cs="Times New Roman"/>
          <w:sz w:val="24"/>
          <w:szCs w:val="24"/>
        </w:rPr>
        <w:t>ﬀect</w:t>
      </w:r>
      <w:r w:rsidR="00554A17">
        <w:rPr>
          <w:rFonts w:ascii="Times New Roman" w:eastAsia="Arial" w:hAnsi="Times New Roman" w:cs="Times New Roman"/>
          <w:sz w:val="24"/>
          <w:szCs w:val="24"/>
        </w:rPr>
        <w:t>s</w:t>
      </w:r>
      <w:r w:rsidR="00F922D4"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of Associative Direction on Judgments of Learning</w:t>
      </w:r>
    </w:p>
    <w:p w14:paraId="5D621546" w14:textId="74439C90" w:rsidR="0066400E" w:rsidRPr="0066400E" w:rsidRDefault="0066400E" w:rsidP="0066400E">
      <w:pPr>
        <w:spacing w:line="480" w:lineRule="auto"/>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Nicholas P. Maxwell &amp; Mark J. Huﬀ</w:t>
      </w:r>
    </w:p>
    <w:p w14:paraId="16D70229" w14:textId="77777777" w:rsidR="0066400E" w:rsidRPr="0066400E" w:rsidRDefault="0066400E" w:rsidP="0066400E">
      <w:pPr>
        <w:tabs>
          <w:tab w:val="left" w:pos="2800"/>
        </w:tabs>
        <w:spacing w:after="0" w:line="480" w:lineRule="auto"/>
        <w:ind w:left="2800"/>
        <w:contextualSpacing/>
        <w:rPr>
          <w:rFonts w:ascii="Times New Roman" w:eastAsia="Arial" w:hAnsi="Times New Roman" w:cs="Times New Roman"/>
          <w:sz w:val="24"/>
          <w:szCs w:val="24"/>
          <w:vertAlign w:val="superscript"/>
        </w:rPr>
      </w:pPr>
      <w:r w:rsidRPr="0066400E">
        <w:rPr>
          <w:rFonts w:ascii="Times New Roman" w:eastAsia="Arial" w:hAnsi="Times New Roman" w:cs="Times New Roman"/>
          <w:sz w:val="24"/>
          <w:szCs w:val="24"/>
        </w:rPr>
        <w:t>The University of Southern Mississippi</w:t>
      </w:r>
    </w:p>
    <w:p w14:paraId="517AAFAB" w14:textId="77777777" w:rsidR="0066400E" w:rsidRPr="0066400E" w:rsidRDefault="0066400E" w:rsidP="0066400E">
      <w:pPr>
        <w:spacing w:line="480" w:lineRule="auto"/>
        <w:contextualSpacing/>
        <w:rPr>
          <w:rFonts w:ascii="Times New Roman" w:hAnsi="Times New Roman" w:cs="Times New Roman"/>
          <w:sz w:val="24"/>
          <w:szCs w:val="24"/>
        </w:rPr>
      </w:pPr>
    </w:p>
    <w:p w14:paraId="6AB2059D" w14:textId="77777777" w:rsidR="0066400E" w:rsidRDefault="0066400E" w:rsidP="0066400E">
      <w:pPr>
        <w:spacing w:line="480" w:lineRule="auto"/>
        <w:contextualSpacing/>
        <w:rPr>
          <w:rFonts w:ascii="Times New Roman" w:hAnsi="Times New Roman" w:cs="Times New Roman"/>
          <w:sz w:val="24"/>
          <w:szCs w:val="24"/>
        </w:rPr>
      </w:pPr>
    </w:p>
    <w:p w14:paraId="4A8E57B6" w14:textId="77777777" w:rsidR="0066400E" w:rsidRDefault="0066400E" w:rsidP="0066400E">
      <w:pPr>
        <w:spacing w:line="480" w:lineRule="auto"/>
        <w:contextualSpacing/>
        <w:rPr>
          <w:rFonts w:ascii="Times New Roman" w:hAnsi="Times New Roman" w:cs="Times New Roman"/>
          <w:sz w:val="24"/>
          <w:szCs w:val="24"/>
        </w:rPr>
      </w:pPr>
    </w:p>
    <w:p w14:paraId="51C7CEBD" w14:textId="085808B6" w:rsidR="0066400E" w:rsidRDefault="0066400E" w:rsidP="0066400E">
      <w:pPr>
        <w:spacing w:line="480" w:lineRule="auto"/>
        <w:contextualSpacing/>
        <w:rPr>
          <w:rFonts w:ascii="Times New Roman" w:hAnsi="Times New Roman" w:cs="Times New Roman"/>
          <w:sz w:val="24"/>
          <w:szCs w:val="24"/>
        </w:rPr>
      </w:pPr>
    </w:p>
    <w:p w14:paraId="3452E4F7" w14:textId="77777777" w:rsidR="004C3E77" w:rsidRDefault="004C3E77" w:rsidP="0066400E">
      <w:pPr>
        <w:spacing w:line="480" w:lineRule="auto"/>
        <w:contextualSpacing/>
        <w:rPr>
          <w:rFonts w:ascii="Times New Roman" w:hAnsi="Times New Roman" w:cs="Times New Roman"/>
          <w:sz w:val="24"/>
          <w:szCs w:val="24"/>
        </w:rPr>
      </w:pPr>
    </w:p>
    <w:p w14:paraId="73C4FFFD" w14:textId="77777777" w:rsidR="0066400E" w:rsidRPr="0066400E" w:rsidRDefault="0066400E" w:rsidP="0066400E">
      <w:pPr>
        <w:spacing w:line="480" w:lineRule="auto"/>
        <w:contextualSpacing/>
        <w:rPr>
          <w:rFonts w:ascii="Times New Roman" w:hAnsi="Times New Roman" w:cs="Times New Roman"/>
          <w:sz w:val="24"/>
          <w:szCs w:val="24"/>
        </w:rPr>
      </w:pPr>
    </w:p>
    <w:p w14:paraId="679D7D13" w14:textId="77777777"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t>Author Note</w:t>
      </w:r>
    </w:p>
    <w:p w14:paraId="2C801CEA" w14:textId="6B9097C0" w:rsidR="008E4B11" w:rsidRDefault="0066400E" w:rsidP="0066400E">
      <w:pPr>
        <w:spacing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sidR="0055668A">
        <w:rPr>
          <w:rFonts w:ascii="Times New Roman" w:eastAsia="Arial" w:hAnsi="Times New Roman" w:cs="Times New Roman"/>
          <w:sz w:val="24"/>
          <w:szCs w:val="24"/>
        </w:rPr>
        <w:t xml:space="preserve">. </w:t>
      </w:r>
      <w:r w:rsidR="001B1F6C" w:rsidRPr="001B1F6C">
        <w:rPr>
          <w:rFonts w:ascii="Times New Roman" w:eastAsia="Arial" w:hAnsi="Times New Roman" w:cs="Times New Roman"/>
          <w:i/>
          <w:iCs/>
          <w:sz w:val="24"/>
          <w:szCs w:val="24"/>
        </w:rPr>
        <w:t>R</w:t>
      </w:r>
      <w:r w:rsidR="001B1F6C">
        <w:rPr>
          <w:rFonts w:ascii="Times New Roman" w:eastAsia="Arial" w:hAnsi="Times New Roman" w:cs="Times New Roman"/>
          <w:sz w:val="24"/>
          <w:szCs w:val="24"/>
        </w:rPr>
        <w:t xml:space="preserve"> c</w:t>
      </w:r>
      <w:r w:rsidR="00780AD2" w:rsidRPr="00780AD2">
        <w:rPr>
          <w:rFonts w:ascii="Times New Roman" w:eastAsia="Arial" w:hAnsi="Times New Roman" w:cs="Times New Roman"/>
          <w:sz w:val="24"/>
          <w:szCs w:val="24"/>
        </w:rPr>
        <w:t>ode used for data screening and analyses</w:t>
      </w:r>
      <w:r w:rsidR="008E4B11">
        <w:rPr>
          <w:rFonts w:ascii="Times New Roman" w:eastAsia="Arial" w:hAnsi="Times New Roman" w:cs="Times New Roman"/>
          <w:sz w:val="24"/>
          <w:szCs w:val="24"/>
        </w:rPr>
        <w:t xml:space="preserve"> </w:t>
      </w:r>
      <w:r w:rsidR="008D50C0">
        <w:rPr>
          <w:rFonts w:ascii="Times New Roman" w:eastAsia="Arial" w:hAnsi="Times New Roman" w:cs="Times New Roman"/>
          <w:sz w:val="24"/>
          <w:szCs w:val="24"/>
        </w:rPr>
        <w:t xml:space="preserve">as well as all </w:t>
      </w:r>
      <w:r w:rsidR="008E4B11">
        <w:rPr>
          <w:rFonts w:ascii="Times New Roman" w:eastAsia="Arial" w:hAnsi="Times New Roman" w:cs="Times New Roman"/>
          <w:sz w:val="24"/>
          <w:szCs w:val="24"/>
        </w:rPr>
        <w:t>applicable stimuli and data files have</w:t>
      </w:r>
      <w:r w:rsidR="00780AD2" w:rsidRPr="00780AD2">
        <w:rPr>
          <w:rFonts w:ascii="Times New Roman" w:eastAsia="Arial" w:hAnsi="Times New Roman" w:cs="Times New Roman"/>
          <w:sz w:val="24"/>
          <w:szCs w:val="24"/>
        </w:rPr>
        <w:t xml:space="preserve"> been </w:t>
      </w:r>
      <w:r w:rsidR="00211A21">
        <w:rPr>
          <w:rFonts w:ascii="Times New Roman" w:eastAsia="Arial" w:hAnsi="Times New Roman" w:cs="Times New Roman"/>
          <w:sz w:val="24"/>
          <w:szCs w:val="24"/>
        </w:rPr>
        <w:t>made available on</w:t>
      </w:r>
      <w:r w:rsidR="00780AD2" w:rsidRPr="00780AD2">
        <w:rPr>
          <w:rFonts w:ascii="Times New Roman" w:eastAsia="Arial" w:hAnsi="Times New Roman" w:cs="Times New Roman"/>
          <w:sz w:val="24"/>
          <w:szCs w:val="24"/>
        </w:rPr>
        <w:t xml:space="preserve"> </w:t>
      </w:r>
      <w:r w:rsidR="00211A21">
        <w:rPr>
          <w:rFonts w:ascii="Times New Roman" w:eastAsia="Arial" w:hAnsi="Times New Roman" w:cs="Times New Roman"/>
          <w:sz w:val="24"/>
          <w:szCs w:val="24"/>
        </w:rPr>
        <w:t xml:space="preserve">our </w:t>
      </w:r>
      <w:r w:rsidR="00780AD2" w:rsidRPr="00780AD2">
        <w:rPr>
          <w:rFonts w:ascii="Times New Roman" w:eastAsia="Arial" w:hAnsi="Times New Roman" w:cs="Times New Roman"/>
          <w:sz w:val="24"/>
          <w:szCs w:val="24"/>
        </w:rPr>
        <w:t xml:space="preserve">OSF page (https://osf.io/hvdma/). All code is embedded inline within the manuscript in an R markdown document written with the </w:t>
      </w:r>
      <w:proofErr w:type="spellStart"/>
      <w:r w:rsidR="00780AD2" w:rsidRPr="00F168F1">
        <w:rPr>
          <w:rFonts w:ascii="Times New Roman" w:eastAsia="Arial" w:hAnsi="Times New Roman" w:cs="Times New Roman"/>
          <w:i/>
          <w:iCs/>
          <w:sz w:val="24"/>
          <w:szCs w:val="24"/>
        </w:rPr>
        <w:t>papaja</w:t>
      </w:r>
      <w:proofErr w:type="spellEnd"/>
      <w:r w:rsidR="00780AD2" w:rsidRPr="00F168F1">
        <w:rPr>
          <w:rFonts w:ascii="Times New Roman" w:eastAsia="Arial" w:hAnsi="Times New Roman" w:cs="Times New Roman"/>
          <w:i/>
          <w:iCs/>
          <w:sz w:val="24"/>
          <w:szCs w:val="24"/>
        </w:rPr>
        <w:t xml:space="preserve"> </w:t>
      </w:r>
      <w:r w:rsidR="00780AD2" w:rsidRPr="00780AD2">
        <w:rPr>
          <w:rFonts w:ascii="Times New Roman" w:eastAsia="Arial" w:hAnsi="Times New Roman" w:cs="Times New Roman"/>
          <w:sz w:val="24"/>
          <w:szCs w:val="24"/>
        </w:rPr>
        <w:t>package (Aust &amp; Barth, 2018).</w:t>
      </w:r>
    </w:p>
    <w:p w14:paraId="68BC07A6" w14:textId="77777777" w:rsidR="00967A25" w:rsidRDefault="00967A25">
      <w:pPr>
        <w:rPr>
          <w:rFonts w:ascii="Times New Roman" w:eastAsia="Arial" w:hAnsi="Times New Roman" w:cs="Times New Roman"/>
          <w:sz w:val="24"/>
          <w:szCs w:val="24"/>
        </w:rPr>
      </w:pPr>
      <w:bookmarkStart w:id="0" w:name="page2"/>
      <w:bookmarkEnd w:id="0"/>
      <w:r>
        <w:rPr>
          <w:rFonts w:ascii="Times New Roman" w:eastAsia="Arial" w:hAnsi="Times New Roman" w:cs="Times New Roman"/>
          <w:sz w:val="24"/>
          <w:szCs w:val="24"/>
        </w:rPr>
        <w:br w:type="page"/>
      </w:r>
    </w:p>
    <w:p w14:paraId="45B3CE3E" w14:textId="59A34C89" w:rsidR="0066400E" w:rsidRPr="0066400E" w:rsidRDefault="0066400E" w:rsidP="0066400E">
      <w:pPr>
        <w:spacing w:line="480" w:lineRule="auto"/>
        <w:ind w:right="-19"/>
        <w:contextualSpacing/>
        <w:jc w:val="center"/>
        <w:rPr>
          <w:rFonts w:ascii="Times New Roman" w:hAnsi="Times New Roman" w:cs="Times New Roman"/>
          <w:sz w:val="24"/>
          <w:szCs w:val="24"/>
        </w:rPr>
      </w:pPr>
      <w:r w:rsidRPr="0066400E">
        <w:rPr>
          <w:rFonts w:ascii="Times New Roman" w:eastAsia="Arial" w:hAnsi="Times New Roman" w:cs="Times New Roman"/>
          <w:sz w:val="24"/>
          <w:szCs w:val="24"/>
        </w:rPr>
        <w:lastRenderedPageBreak/>
        <w:t>Abstract</w:t>
      </w:r>
    </w:p>
    <w:p w14:paraId="22E9FB89" w14:textId="0FBEA4C4" w:rsidR="009C75F1"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The accuracy of judgments of learning (JOLs) in</w:t>
      </w:r>
      <w:r w:rsidR="001E7655">
        <w:rPr>
          <w:rFonts w:ascii="Times New Roman" w:eastAsia="Arial" w:hAnsi="Times New Roman" w:cs="Times New Roman"/>
          <w:sz w:val="24"/>
          <w:szCs w:val="24"/>
        </w:rPr>
        <w:t xml:space="preserve"> forecasting later recall of</w:t>
      </w:r>
      <w:r>
        <w:rPr>
          <w:rFonts w:ascii="Times New Roman" w:eastAsia="Arial" w:hAnsi="Times New Roman" w:cs="Times New Roman"/>
          <w:sz w:val="24"/>
          <w:szCs w:val="24"/>
        </w:rPr>
        <w:t xml:space="preserve"> cue-target pairs is sensitive to associative direction. </w:t>
      </w:r>
      <w:r w:rsidR="00A67367">
        <w:rPr>
          <w:rFonts w:ascii="Times New Roman" w:eastAsia="Arial" w:hAnsi="Times New Roman" w:cs="Times New Roman"/>
          <w:sz w:val="24"/>
          <w:szCs w:val="24"/>
        </w:rPr>
        <w:t>JOLs are generally well-calibrated for f</w:t>
      </w:r>
      <w:r w:rsidR="0060342C" w:rsidRPr="0060342C">
        <w:rPr>
          <w:rFonts w:ascii="Times New Roman" w:eastAsia="Arial" w:hAnsi="Times New Roman" w:cs="Times New Roman"/>
          <w:sz w:val="24"/>
          <w:szCs w:val="24"/>
        </w:rPr>
        <w:t>orward associative pairs (e.g., credit-card)</w:t>
      </w:r>
      <w:r w:rsidR="00A67367">
        <w:rPr>
          <w:rFonts w:ascii="Times New Roman" w:eastAsia="Arial" w:hAnsi="Times New Roman" w:cs="Times New Roman"/>
          <w:sz w:val="24"/>
          <w:szCs w:val="24"/>
        </w:rPr>
        <w:t xml:space="preserve">, but </w:t>
      </w:r>
      <w:r w:rsidR="0060342C" w:rsidRPr="0060342C">
        <w:rPr>
          <w:rFonts w:ascii="Times New Roman" w:eastAsia="Arial" w:hAnsi="Times New Roman" w:cs="Times New Roman"/>
          <w:sz w:val="24"/>
          <w:szCs w:val="24"/>
        </w:rPr>
        <w:t xml:space="preserve">recall accuracy </w:t>
      </w:r>
      <w:r w:rsidR="009F2642">
        <w:rPr>
          <w:rFonts w:ascii="Times New Roman" w:eastAsia="Arial" w:hAnsi="Times New Roman" w:cs="Times New Roman"/>
          <w:sz w:val="24"/>
          <w:szCs w:val="24"/>
        </w:rPr>
        <w:t xml:space="preserve">is often overestimated </w:t>
      </w:r>
      <w:r w:rsidR="0060342C" w:rsidRPr="0060342C">
        <w:rPr>
          <w:rFonts w:ascii="Times New Roman" w:eastAsia="Arial" w:hAnsi="Times New Roman" w:cs="Times New Roman"/>
          <w:sz w:val="24"/>
          <w:szCs w:val="24"/>
        </w:rPr>
        <w:t>for backward pairs (e.g., card-credit). The present study</w:t>
      </w:r>
      <w:r w:rsidR="00165FED">
        <w:rPr>
          <w:rFonts w:ascii="Times New Roman" w:eastAsia="Arial" w:hAnsi="Times New Roman" w:cs="Times New Roman"/>
          <w:sz w:val="24"/>
          <w:szCs w:val="24"/>
        </w:rPr>
        <w:t xml:space="preserve"> further examines </w:t>
      </w:r>
      <w:r w:rsidR="00A67367">
        <w:rPr>
          <w:rFonts w:ascii="Times New Roman" w:eastAsia="Arial" w:hAnsi="Times New Roman" w:cs="Times New Roman"/>
          <w:sz w:val="24"/>
          <w:szCs w:val="24"/>
        </w:rPr>
        <w:t xml:space="preserve">the effect of </w:t>
      </w:r>
      <w:r w:rsidR="00165FED">
        <w:rPr>
          <w:rFonts w:ascii="Times New Roman" w:eastAsia="Arial" w:hAnsi="Times New Roman" w:cs="Times New Roman"/>
          <w:sz w:val="24"/>
          <w:szCs w:val="24"/>
        </w:rPr>
        <w:t xml:space="preserve">associative direction </w:t>
      </w:r>
      <w:r w:rsidR="00A67367">
        <w:rPr>
          <w:rFonts w:ascii="Times New Roman" w:eastAsia="Arial" w:hAnsi="Times New Roman" w:cs="Times New Roman"/>
          <w:sz w:val="24"/>
          <w:szCs w:val="24"/>
        </w:rPr>
        <w:t>on</w:t>
      </w:r>
      <w:r w:rsidR="00165FED">
        <w:rPr>
          <w:rFonts w:ascii="Times New Roman" w:eastAsia="Arial" w:hAnsi="Times New Roman" w:cs="Times New Roman"/>
          <w:sz w:val="24"/>
          <w:szCs w:val="24"/>
        </w:rPr>
        <w:t xml:space="preserve"> JOL accuracy by </w:t>
      </w:r>
      <w:r w:rsidR="00A67367">
        <w:rPr>
          <w:rFonts w:ascii="Times New Roman" w:eastAsia="Arial" w:hAnsi="Times New Roman" w:cs="Times New Roman"/>
          <w:sz w:val="24"/>
          <w:szCs w:val="24"/>
        </w:rPr>
        <w:t xml:space="preserve">comparing forward and backward pairs to </w:t>
      </w:r>
      <w:r w:rsidR="0046589F">
        <w:rPr>
          <w:rFonts w:ascii="Times New Roman" w:eastAsia="Arial" w:hAnsi="Times New Roman" w:cs="Times New Roman"/>
          <w:sz w:val="24"/>
          <w:szCs w:val="24"/>
        </w:rPr>
        <w:t xml:space="preserve">unrelated pairs and </w:t>
      </w:r>
      <w:r w:rsidR="00A67367">
        <w:rPr>
          <w:rFonts w:ascii="Times New Roman" w:eastAsia="Arial" w:hAnsi="Times New Roman" w:cs="Times New Roman"/>
          <w:sz w:val="24"/>
          <w:szCs w:val="24"/>
        </w:rPr>
        <w:t xml:space="preserve">symmetrical associates </w:t>
      </w:r>
      <w:r w:rsidR="0060342C" w:rsidRPr="0060342C">
        <w:rPr>
          <w:rFonts w:ascii="Times New Roman" w:eastAsia="Arial" w:hAnsi="Times New Roman" w:cs="Times New Roman"/>
          <w:sz w:val="24"/>
          <w:szCs w:val="24"/>
        </w:rPr>
        <w:t>(e.g., salt-pepper)</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w:t>
      </w:r>
      <w:r w:rsidR="0046589F">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a novel comparison</w:t>
      </w:r>
      <w:r w:rsidR="00A67367">
        <w:rPr>
          <w:rFonts w:ascii="Times New Roman" w:eastAsia="Arial" w:hAnsi="Times New Roman" w:cs="Times New Roman"/>
          <w:sz w:val="24"/>
          <w:szCs w:val="24"/>
        </w:rPr>
        <w:t>. The correspondence between initial JOLs and recall accuracy was examined</w:t>
      </w:r>
      <w:r w:rsidR="0060342C" w:rsidRPr="0060342C">
        <w:rPr>
          <w:rFonts w:ascii="Times New Roman" w:eastAsia="Arial" w:hAnsi="Times New Roman" w:cs="Times New Roman"/>
          <w:sz w:val="24"/>
          <w:szCs w:val="24"/>
        </w:rPr>
        <w:t xml:space="preserve"> when study was either self-paced </w:t>
      </w:r>
      <w:r w:rsidR="00127EAA">
        <w:rPr>
          <w:rFonts w:ascii="Times New Roman" w:eastAsia="Arial" w:hAnsi="Times New Roman" w:cs="Times New Roman"/>
          <w:sz w:val="24"/>
          <w:szCs w:val="24"/>
        </w:rPr>
        <w:t xml:space="preserve">with concurrent JOLs </w:t>
      </w:r>
      <w:r w:rsidR="0060342C" w:rsidRPr="0060342C">
        <w:rPr>
          <w:rFonts w:ascii="Times New Roman" w:eastAsia="Arial" w:hAnsi="Times New Roman" w:cs="Times New Roman"/>
          <w:sz w:val="24"/>
          <w:szCs w:val="24"/>
        </w:rPr>
        <w:t>(Experiment 1)</w:t>
      </w:r>
      <w:r w:rsidR="009C75F1">
        <w:rPr>
          <w:rFonts w:ascii="Times New Roman" w:eastAsia="Arial" w:hAnsi="Times New Roman" w:cs="Times New Roman"/>
          <w:sz w:val="24"/>
          <w:szCs w:val="24"/>
        </w:rPr>
        <w:t xml:space="preserve">, </w:t>
      </w:r>
      <w:r w:rsidR="001E7655">
        <w:rPr>
          <w:rFonts w:ascii="Times New Roman" w:eastAsia="Arial" w:hAnsi="Times New Roman" w:cs="Times New Roman"/>
          <w:sz w:val="24"/>
          <w:szCs w:val="24"/>
        </w:rPr>
        <w:t>when study</w:t>
      </w:r>
      <w:r w:rsidR="00C60228">
        <w:rPr>
          <w:rFonts w:ascii="Times New Roman" w:eastAsia="Arial" w:hAnsi="Times New Roman" w:cs="Times New Roman"/>
          <w:sz w:val="24"/>
          <w:szCs w:val="24"/>
        </w:rPr>
        <w:t>/</w:t>
      </w:r>
      <w:r w:rsidR="001E7655">
        <w:rPr>
          <w:rFonts w:ascii="Times New Roman" w:eastAsia="Arial" w:hAnsi="Times New Roman" w:cs="Times New Roman"/>
          <w:sz w:val="24"/>
          <w:szCs w:val="24"/>
        </w:rPr>
        <w:t>JOL</w:t>
      </w:r>
      <w:r w:rsidR="00C60228">
        <w:rPr>
          <w:rFonts w:ascii="Times New Roman" w:eastAsia="Arial" w:hAnsi="Times New Roman" w:cs="Times New Roman"/>
          <w:sz w:val="24"/>
          <w:szCs w:val="24"/>
        </w:rPr>
        <w:t xml:space="preserve"> duration was equated across pair types </w:t>
      </w:r>
      <w:r w:rsidR="004C1A4C" w:rsidRPr="0060342C">
        <w:rPr>
          <w:rFonts w:ascii="Times New Roman" w:eastAsia="Arial" w:hAnsi="Times New Roman" w:cs="Times New Roman"/>
          <w:sz w:val="24"/>
          <w:szCs w:val="24"/>
        </w:rPr>
        <w:t xml:space="preserve">(Experiment </w:t>
      </w:r>
      <w:r w:rsidR="004C1A4C">
        <w:rPr>
          <w:rFonts w:ascii="Times New Roman" w:eastAsia="Arial" w:hAnsi="Times New Roman" w:cs="Times New Roman"/>
          <w:sz w:val="24"/>
          <w:szCs w:val="24"/>
        </w:rPr>
        <w:t>2</w:t>
      </w:r>
      <w:r w:rsidR="004C1A4C" w:rsidRPr="0060342C">
        <w:rPr>
          <w:rFonts w:ascii="Times New Roman" w:eastAsia="Arial" w:hAnsi="Times New Roman" w:cs="Times New Roman"/>
          <w:sz w:val="24"/>
          <w:szCs w:val="24"/>
        </w:rPr>
        <w:t>)</w:t>
      </w:r>
      <w:r w:rsidR="00007445">
        <w:rPr>
          <w:rFonts w:ascii="Times New Roman" w:eastAsia="Arial" w:hAnsi="Times New Roman" w:cs="Times New Roman"/>
          <w:sz w:val="24"/>
          <w:szCs w:val="24"/>
        </w:rPr>
        <w:t>,</w:t>
      </w:r>
      <w:r w:rsidR="0060342C" w:rsidRPr="0060342C">
        <w:rPr>
          <w:rFonts w:ascii="Times New Roman" w:eastAsia="Arial" w:hAnsi="Times New Roman" w:cs="Times New Roman"/>
          <w:sz w:val="24"/>
          <w:szCs w:val="24"/>
        </w:rPr>
        <w:t xml:space="preserve"> </w:t>
      </w:r>
      <w:r w:rsidR="00363D04">
        <w:rPr>
          <w:rFonts w:ascii="Times New Roman" w:eastAsia="Arial" w:hAnsi="Times New Roman" w:cs="Times New Roman"/>
          <w:sz w:val="24"/>
          <w:szCs w:val="24"/>
        </w:rPr>
        <w:t xml:space="preserve">when JOLs were made immediately following study (Experiment 3), </w:t>
      </w:r>
      <w:r w:rsidR="00C60228">
        <w:rPr>
          <w:rFonts w:ascii="Times New Roman" w:eastAsia="Arial" w:hAnsi="Times New Roman" w:cs="Times New Roman"/>
          <w:sz w:val="24"/>
          <w:szCs w:val="24"/>
        </w:rPr>
        <w:t>and</w:t>
      </w:r>
      <w:r w:rsidR="00C60228" w:rsidRPr="0060342C">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when </w:t>
      </w:r>
      <w:r w:rsidR="00A67367">
        <w:rPr>
          <w:rFonts w:ascii="Times New Roman" w:eastAsia="Arial" w:hAnsi="Times New Roman" w:cs="Times New Roman"/>
          <w:sz w:val="24"/>
          <w:szCs w:val="24"/>
        </w:rPr>
        <w:t>JOLs</w:t>
      </w:r>
      <w:r w:rsidR="00007445">
        <w:rPr>
          <w:rFonts w:ascii="Times New Roman" w:eastAsia="Arial" w:hAnsi="Times New Roman" w:cs="Times New Roman"/>
          <w:sz w:val="24"/>
          <w:szCs w:val="24"/>
        </w:rPr>
        <w:t xml:space="preserve"> were made after a delay (Experiment </w:t>
      </w:r>
      <w:r w:rsidR="00363D04">
        <w:rPr>
          <w:rFonts w:ascii="Times New Roman" w:eastAsia="Arial" w:hAnsi="Times New Roman" w:cs="Times New Roman"/>
          <w:sz w:val="24"/>
          <w:szCs w:val="24"/>
        </w:rPr>
        <w:t>4</w:t>
      </w:r>
      <w:r w:rsidR="00007445">
        <w:rPr>
          <w:rFonts w:ascii="Times New Roman" w:eastAsia="Arial" w:hAnsi="Times New Roman" w:cs="Times New Roman"/>
          <w:sz w:val="24"/>
          <w:szCs w:val="24"/>
        </w:rPr>
        <w:t>).</w:t>
      </w:r>
      <w:r w:rsidR="00A67367">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Across</w:t>
      </w:r>
      <w:r w:rsidR="008D04EE">
        <w:rPr>
          <w:rFonts w:ascii="Times New Roman" w:eastAsia="Arial" w:hAnsi="Times New Roman" w:cs="Times New Roman"/>
          <w:sz w:val="24"/>
          <w:szCs w:val="24"/>
        </w:rPr>
        <w:t xml:space="preserve"> </w:t>
      </w:r>
      <w:r w:rsidR="0060342C" w:rsidRPr="0060342C">
        <w:rPr>
          <w:rFonts w:ascii="Times New Roman" w:eastAsia="Arial" w:hAnsi="Times New Roman" w:cs="Times New Roman"/>
          <w:sz w:val="24"/>
          <w:szCs w:val="24"/>
        </w:rPr>
        <w:t xml:space="preserve">experiments, JOLs accurately estimated </w:t>
      </w:r>
      <w:r w:rsidR="008D04EE">
        <w:rPr>
          <w:rFonts w:ascii="Times New Roman" w:eastAsia="Arial" w:hAnsi="Times New Roman" w:cs="Times New Roman"/>
          <w:sz w:val="24"/>
          <w:szCs w:val="24"/>
        </w:rPr>
        <w:t>correct recall</w:t>
      </w:r>
      <w:r w:rsidR="0060342C" w:rsidRPr="0060342C">
        <w:rPr>
          <w:rFonts w:ascii="Times New Roman" w:eastAsia="Arial" w:hAnsi="Times New Roman" w:cs="Times New Roman"/>
          <w:sz w:val="24"/>
          <w:szCs w:val="24"/>
        </w:rPr>
        <w:t xml:space="preserve"> for forward pairs, but overestimated recall for symmetrical, backward, and unrelated pairs</w:t>
      </w:r>
      <w:r w:rsidR="00A67367">
        <w:rPr>
          <w:rFonts w:ascii="Times New Roman" w:eastAsia="Arial" w:hAnsi="Times New Roman" w:cs="Times New Roman"/>
          <w:sz w:val="24"/>
          <w:szCs w:val="24"/>
        </w:rPr>
        <w:t xml:space="preserve">—an </w:t>
      </w:r>
      <w:r>
        <w:rPr>
          <w:rFonts w:ascii="Times New Roman" w:eastAsia="Arial" w:hAnsi="Times New Roman" w:cs="Times New Roman"/>
          <w:sz w:val="24"/>
          <w:szCs w:val="24"/>
        </w:rPr>
        <w:t>overestimation</w:t>
      </w:r>
      <w:r w:rsidR="00A67367">
        <w:rPr>
          <w:rFonts w:ascii="Times New Roman" w:eastAsia="Arial" w:hAnsi="Times New Roman" w:cs="Times New Roman"/>
          <w:sz w:val="24"/>
          <w:szCs w:val="24"/>
        </w:rPr>
        <w:t xml:space="preserve"> that</w:t>
      </w:r>
      <w:r>
        <w:rPr>
          <w:rFonts w:ascii="Times New Roman" w:eastAsia="Arial" w:hAnsi="Times New Roman" w:cs="Times New Roman"/>
          <w:sz w:val="24"/>
          <w:szCs w:val="24"/>
        </w:rPr>
        <w:t xml:space="preserve"> was particularly </w:t>
      </w:r>
      <w:r w:rsidR="00F10995">
        <w:rPr>
          <w:rFonts w:ascii="Times New Roman" w:eastAsia="Arial" w:hAnsi="Times New Roman" w:cs="Times New Roman"/>
          <w:sz w:val="24"/>
          <w:szCs w:val="24"/>
        </w:rPr>
        <w:t>robust</w:t>
      </w:r>
      <w:r>
        <w:rPr>
          <w:rFonts w:ascii="Times New Roman" w:eastAsia="Arial" w:hAnsi="Times New Roman" w:cs="Times New Roman"/>
          <w:sz w:val="24"/>
          <w:szCs w:val="24"/>
        </w:rPr>
        <w:t xml:space="preserve"> for backward pairs</w:t>
      </w:r>
      <w:r w:rsidR="0060342C" w:rsidRPr="0060342C">
        <w:rPr>
          <w:rFonts w:ascii="Times New Roman" w:eastAsia="Arial" w:hAnsi="Times New Roman" w:cs="Times New Roman"/>
          <w:sz w:val="24"/>
          <w:szCs w:val="24"/>
        </w:rPr>
        <w:t xml:space="preserve">. </w:t>
      </w:r>
      <w:r w:rsidR="00436BB8">
        <w:rPr>
          <w:rFonts w:ascii="Times New Roman" w:eastAsia="Arial" w:hAnsi="Times New Roman" w:cs="Times New Roman"/>
          <w:sz w:val="24"/>
          <w:szCs w:val="24"/>
        </w:rPr>
        <w:t>C</w:t>
      </w:r>
      <w:r w:rsidR="0060342C" w:rsidRPr="0060342C">
        <w:rPr>
          <w:rFonts w:ascii="Times New Roman" w:eastAsia="Arial" w:hAnsi="Times New Roman" w:cs="Times New Roman"/>
          <w:sz w:val="24"/>
          <w:szCs w:val="24"/>
        </w:rPr>
        <w:t xml:space="preserve">alibration plots depicting JOL ratings against their corresponding recall accuracy indicated overestimations </w:t>
      </w:r>
      <w:r w:rsidR="00C221B7">
        <w:rPr>
          <w:rFonts w:ascii="Times New Roman" w:eastAsia="Arial" w:hAnsi="Times New Roman" w:cs="Times New Roman"/>
          <w:sz w:val="24"/>
          <w:szCs w:val="24"/>
        </w:rPr>
        <w:t>occurred for all pair types, t</w:t>
      </w:r>
      <w:r w:rsidR="001E7655">
        <w:rPr>
          <w:rFonts w:ascii="Times New Roman" w:eastAsia="Arial" w:hAnsi="Times New Roman" w:cs="Times New Roman"/>
          <w:sz w:val="24"/>
          <w:szCs w:val="24"/>
        </w:rPr>
        <w:t>h</w:t>
      </w:r>
      <w:r w:rsidR="00C221B7">
        <w:rPr>
          <w:rFonts w:ascii="Times New Roman" w:eastAsia="Arial" w:hAnsi="Times New Roman" w:cs="Times New Roman"/>
          <w:sz w:val="24"/>
          <w:szCs w:val="24"/>
        </w:rPr>
        <w:t xml:space="preserve">ough overestimations only occurred at high JOL ratings for </w:t>
      </w:r>
      <w:r w:rsidR="005063EA">
        <w:rPr>
          <w:rFonts w:ascii="Times New Roman" w:eastAsia="Arial" w:hAnsi="Times New Roman" w:cs="Times New Roman"/>
          <w:sz w:val="24"/>
          <w:szCs w:val="24"/>
        </w:rPr>
        <w:t xml:space="preserve">symmetrical and forward pairs, a qualitative difference that was not captured </w:t>
      </w:r>
      <w:r w:rsidR="00041876">
        <w:rPr>
          <w:rFonts w:ascii="Times New Roman" w:eastAsia="Arial" w:hAnsi="Times New Roman" w:cs="Times New Roman"/>
          <w:sz w:val="24"/>
          <w:szCs w:val="24"/>
        </w:rPr>
        <w:t>in standard</w:t>
      </w:r>
      <w:r w:rsidR="005063EA">
        <w:rPr>
          <w:rFonts w:ascii="Times New Roman" w:eastAsia="Arial" w:hAnsi="Times New Roman" w:cs="Times New Roman"/>
          <w:sz w:val="24"/>
          <w:szCs w:val="24"/>
        </w:rPr>
        <w:t xml:space="preserve"> </w:t>
      </w:r>
      <w:r w:rsidR="00F90238">
        <w:rPr>
          <w:rFonts w:ascii="Times New Roman" w:eastAsia="Arial" w:hAnsi="Times New Roman" w:cs="Times New Roman"/>
          <w:sz w:val="24"/>
          <w:szCs w:val="24"/>
        </w:rPr>
        <w:t xml:space="preserve">analyses </w:t>
      </w:r>
      <w:r w:rsidR="00041876">
        <w:rPr>
          <w:rFonts w:ascii="Times New Roman" w:eastAsia="Arial" w:hAnsi="Times New Roman" w:cs="Times New Roman"/>
          <w:sz w:val="24"/>
          <w:szCs w:val="24"/>
        </w:rPr>
        <w:t>of</w:t>
      </w:r>
      <w:r w:rsidR="00F90238">
        <w:rPr>
          <w:rFonts w:ascii="Times New Roman" w:eastAsia="Arial" w:hAnsi="Times New Roman" w:cs="Times New Roman"/>
          <w:sz w:val="24"/>
          <w:szCs w:val="24"/>
        </w:rPr>
        <w:t xml:space="preserve"> mean JOL and recall rates.</w:t>
      </w:r>
    </w:p>
    <w:p w14:paraId="1FFB259C" w14:textId="00DEA226" w:rsidR="00D24F08" w:rsidRDefault="00D24F08" w:rsidP="00D24F08">
      <w:pPr>
        <w:spacing w:line="480" w:lineRule="auto"/>
        <w:contextualSpacing/>
        <w:rPr>
          <w:rFonts w:ascii="Times New Roman" w:eastAsia="Arial" w:hAnsi="Times New Roman" w:cs="Times New Roman"/>
          <w:sz w:val="24"/>
          <w:szCs w:val="24"/>
        </w:rPr>
      </w:pPr>
    </w:p>
    <w:p w14:paraId="4B3A9848" w14:textId="3A01E691" w:rsidR="00F6025E" w:rsidRDefault="00D24F08" w:rsidP="00084649">
      <w:pPr>
        <w:spacing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Word</w:t>
      </w:r>
      <w:r w:rsidR="00084649">
        <w:rPr>
          <w:rFonts w:ascii="Times New Roman" w:eastAsia="Arial" w:hAnsi="Times New Roman" w:cs="Times New Roman"/>
          <w:sz w:val="24"/>
          <w:szCs w:val="24"/>
        </w:rPr>
        <w:t xml:space="preserve"> Count</w:t>
      </w:r>
      <w:r>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19</w:t>
      </w:r>
      <w:r w:rsidR="009F2642">
        <w:rPr>
          <w:rFonts w:ascii="Times New Roman" w:eastAsia="Arial" w:hAnsi="Times New Roman" w:cs="Times New Roman"/>
          <w:sz w:val="24"/>
          <w:szCs w:val="24"/>
        </w:rPr>
        <w:t>3</w:t>
      </w:r>
    </w:p>
    <w:p w14:paraId="67E5C643" w14:textId="1322D9C0" w:rsidR="0066400E" w:rsidRPr="0066400E" w:rsidRDefault="0066400E" w:rsidP="00084649">
      <w:pPr>
        <w:spacing w:line="480" w:lineRule="auto"/>
        <w:contextualSpacing/>
        <w:rPr>
          <w:rFonts w:ascii="Times New Roman" w:hAnsi="Times New Roman" w:cs="Times New Roman"/>
          <w:sz w:val="24"/>
          <w:szCs w:val="24"/>
        </w:rPr>
        <w:sectPr w:rsidR="0066400E" w:rsidRPr="0066400E" w:rsidSect="00907160">
          <w:headerReference w:type="default" r:id="rId9"/>
          <w:headerReference w:type="first" r:id="rId10"/>
          <w:type w:val="continuous"/>
          <w:pgSz w:w="12240" w:h="15840"/>
          <w:pgMar w:top="1440" w:right="1440" w:bottom="1440" w:left="1440" w:header="0" w:footer="0" w:gutter="0"/>
          <w:cols w:space="720" w:equalWidth="0">
            <w:col w:w="9360"/>
          </w:cols>
        </w:sectPr>
      </w:pPr>
      <w:r w:rsidRPr="0066400E">
        <w:rPr>
          <w:rFonts w:ascii="Times New Roman" w:eastAsia="Arial" w:hAnsi="Times New Roman" w:cs="Times New Roman"/>
          <w:i/>
          <w:iCs/>
          <w:sz w:val="24"/>
          <w:szCs w:val="24"/>
        </w:rPr>
        <w:t xml:space="preserve">Keywords: </w:t>
      </w:r>
      <w:r w:rsidRPr="0066400E">
        <w:rPr>
          <w:rFonts w:ascii="Times New Roman" w:eastAsia="Arial" w:hAnsi="Times New Roman" w:cs="Times New Roman"/>
          <w:sz w:val="24"/>
          <w:szCs w:val="24"/>
        </w:rPr>
        <w:t>Judgments of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Paired</w:t>
      </w:r>
      <w:r>
        <w:rPr>
          <w:rFonts w:ascii="Times New Roman" w:eastAsia="Arial" w:hAnsi="Times New Roman" w:cs="Times New Roman"/>
          <w:sz w:val="24"/>
          <w:szCs w:val="24"/>
        </w:rPr>
        <w:t>-</w:t>
      </w:r>
      <w:r w:rsidRPr="0066400E">
        <w:rPr>
          <w:rFonts w:ascii="Times New Roman" w:eastAsia="Arial" w:hAnsi="Times New Roman" w:cs="Times New Roman"/>
          <w:sz w:val="24"/>
          <w:szCs w:val="24"/>
        </w:rPr>
        <w:t>Associative Learning</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Cued-Recall; Calibration Plots; </w:t>
      </w:r>
      <w:r w:rsidRPr="0066400E">
        <w:rPr>
          <w:rFonts w:ascii="Times New Roman" w:eastAsia="Arial" w:hAnsi="Times New Roman" w:cs="Times New Roman"/>
          <w:sz w:val="24"/>
          <w:szCs w:val="24"/>
        </w:rPr>
        <w:t>Overestimation</w:t>
      </w:r>
    </w:p>
    <w:p w14:paraId="4584A315" w14:textId="77777777" w:rsidR="001E7655" w:rsidRDefault="001E7655" w:rsidP="001E7655">
      <w:pPr>
        <w:spacing w:line="480" w:lineRule="auto"/>
        <w:ind w:right="-19"/>
        <w:contextualSpacing/>
        <w:jc w:val="center"/>
        <w:rPr>
          <w:rFonts w:ascii="Times New Roman" w:eastAsia="Arial" w:hAnsi="Times New Roman" w:cs="Times New Roman"/>
          <w:sz w:val="24"/>
          <w:szCs w:val="24"/>
        </w:rPr>
      </w:pPr>
      <w:bookmarkStart w:id="1" w:name="page3"/>
      <w:bookmarkEnd w:id="1"/>
      <w:r>
        <w:rPr>
          <w:rFonts w:ascii="Times New Roman" w:eastAsia="Arial" w:hAnsi="Times New Roman" w:cs="Times New Roman"/>
          <w:sz w:val="24"/>
          <w:szCs w:val="24"/>
        </w:rPr>
        <w:lastRenderedPageBreak/>
        <w:t xml:space="preserve">The Deceptive Nature of Associative Word Pairs: </w:t>
      </w:r>
    </w:p>
    <w:p w14:paraId="0C71489B" w14:textId="19255691" w:rsidR="001E7655" w:rsidRPr="0066400E" w:rsidRDefault="00C60228" w:rsidP="001E7655">
      <w:pPr>
        <w:spacing w:line="480" w:lineRule="auto"/>
        <w:ind w:right="-19"/>
        <w:contextualSpacing/>
        <w:jc w:val="center"/>
        <w:rPr>
          <w:rFonts w:ascii="Times New Roman" w:hAnsi="Times New Roman" w:cs="Times New Roman"/>
          <w:sz w:val="24"/>
          <w:szCs w:val="24"/>
        </w:rPr>
      </w:pPr>
      <w:r>
        <w:rPr>
          <w:rFonts w:ascii="Times New Roman" w:eastAsia="Arial" w:hAnsi="Times New Roman" w:cs="Times New Roman"/>
          <w:sz w:val="24"/>
          <w:szCs w:val="24"/>
        </w:rPr>
        <w:t xml:space="preserve">The </w:t>
      </w:r>
      <w:r w:rsidR="001E7655">
        <w:rPr>
          <w:rFonts w:ascii="Times New Roman" w:eastAsia="Arial" w:hAnsi="Times New Roman" w:cs="Times New Roman"/>
          <w:sz w:val="24"/>
          <w:szCs w:val="24"/>
        </w:rPr>
        <w:t>E</w:t>
      </w:r>
      <w:r w:rsidR="001E7655" w:rsidRPr="0066400E">
        <w:rPr>
          <w:rFonts w:ascii="Times New Roman" w:eastAsia="Arial" w:hAnsi="Times New Roman" w:cs="Times New Roman"/>
          <w:sz w:val="24"/>
          <w:szCs w:val="24"/>
        </w:rPr>
        <w:t>ﬀect</w:t>
      </w:r>
      <w:r w:rsidR="001E7655">
        <w:rPr>
          <w:rFonts w:ascii="Times New Roman" w:eastAsia="Arial" w:hAnsi="Times New Roman" w:cs="Times New Roman"/>
          <w:sz w:val="24"/>
          <w:szCs w:val="24"/>
        </w:rPr>
        <w:t>s</w:t>
      </w:r>
      <w:r w:rsidR="001E7655" w:rsidRPr="0066400E">
        <w:rPr>
          <w:rFonts w:ascii="Times New Roman" w:eastAsia="Arial" w:hAnsi="Times New Roman" w:cs="Times New Roman"/>
          <w:sz w:val="24"/>
          <w:szCs w:val="24"/>
        </w:rPr>
        <w:t xml:space="preserve"> of Associative Direction on Judgments of Learning</w:t>
      </w:r>
    </w:p>
    <w:p w14:paraId="69FC6EDC" w14:textId="210E7A9B" w:rsidR="00CC1C10" w:rsidRDefault="0066400E" w:rsidP="000D2A0F">
      <w:pPr>
        <w:spacing w:line="480" w:lineRule="auto"/>
        <w:ind w:right="2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Metacognitive judgments </w:t>
      </w:r>
      <w:r w:rsidR="00EB2740">
        <w:rPr>
          <w:rFonts w:ascii="Times New Roman" w:eastAsia="Arial" w:hAnsi="Times New Roman" w:cs="Times New Roman"/>
          <w:sz w:val="24"/>
          <w:szCs w:val="24"/>
        </w:rPr>
        <w:t>are important for successful</w:t>
      </w:r>
      <w:r w:rsidRPr="0066400E">
        <w:rPr>
          <w:rFonts w:ascii="Times New Roman" w:eastAsia="Arial" w:hAnsi="Times New Roman" w:cs="Times New Roman"/>
          <w:sz w:val="24"/>
          <w:szCs w:val="24"/>
        </w:rPr>
        <w:t xml:space="preserve"> learning. </w:t>
      </w:r>
      <w:r w:rsidR="00EB2740">
        <w:rPr>
          <w:rFonts w:ascii="Times New Roman" w:eastAsia="Arial" w:hAnsi="Times New Roman" w:cs="Times New Roman"/>
          <w:sz w:val="24"/>
          <w:szCs w:val="24"/>
        </w:rPr>
        <w:t>At</w:t>
      </w:r>
      <w:r w:rsidRPr="0066400E">
        <w:rPr>
          <w:rFonts w:ascii="Times New Roman" w:eastAsia="Arial" w:hAnsi="Times New Roman" w:cs="Times New Roman"/>
          <w:sz w:val="24"/>
          <w:szCs w:val="24"/>
        </w:rPr>
        <w:t xml:space="preserve"> study, </w:t>
      </w:r>
      <w:r w:rsidR="00183D5F">
        <w:rPr>
          <w:rFonts w:ascii="Times New Roman" w:eastAsia="Arial" w:hAnsi="Times New Roman" w:cs="Times New Roman"/>
          <w:sz w:val="24"/>
          <w:szCs w:val="24"/>
        </w:rPr>
        <w:t xml:space="preserve">individuals must </w:t>
      </w:r>
      <w:r w:rsidRPr="0066400E">
        <w:rPr>
          <w:rFonts w:ascii="Times New Roman" w:eastAsia="Arial" w:hAnsi="Times New Roman" w:cs="Times New Roman"/>
          <w:sz w:val="24"/>
          <w:szCs w:val="24"/>
        </w:rPr>
        <w:t>accurately monitor</w:t>
      </w:r>
      <w:r w:rsidR="000552B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their own ability to learn new information</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to</w:t>
      </w:r>
      <w:r w:rsidR="00D276AD">
        <w:rPr>
          <w:rFonts w:ascii="Times New Roman" w:eastAsia="Arial" w:hAnsi="Times New Roman" w:cs="Times New Roman"/>
          <w:sz w:val="24"/>
          <w:szCs w:val="24"/>
        </w:rPr>
        <w:t xml:space="preserve"> modify study strategies </w:t>
      </w:r>
      <w:r w:rsidR="00B21D49">
        <w:rPr>
          <w:rFonts w:ascii="Times New Roman" w:eastAsia="Arial" w:hAnsi="Times New Roman" w:cs="Times New Roman"/>
          <w:sz w:val="24"/>
          <w:szCs w:val="24"/>
        </w:rPr>
        <w:t>and</w:t>
      </w:r>
      <w:r w:rsidR="00D276AD">
        <w:rPr>
          <w:rFonts w:ascii="Times New Roman" w:eastAsia="Arial" w:hAnsi="Times New Roman" w:cs="Times New Roman"/>
          <w:sz w:val="24"/>
          <w:szCs w:val="24"/>
        </w:rPr>
        <w:t xml:space="preserve"> maximize retention</w:t>
      </w:r>
      <w:r w:rsidR="00F265C8">
        <w:rPr>
          <w:rFonts w:ascii="Times New Roman" w:eastAsia="Arial" w:hAnsi="Times New Roman" w:cs="Times New Roman"/>
          <w:sz w:val="24"/>
          <w:szCs w:val="24"/>
        </w:rPr>
        <w:t xml:space="preserve"> (Nelson &amp; </w:t>
      </w:r>
      <w:proofErr w:type="spellStart"/>
      <w:r w:rsidR="00F265C8">
        <w:rPr>
          <w:rFonts w:ascii="Times New Roman" w:eastAsia="Arial" w:hAnsi="Times New Roman" w:cs="Times New Roman"/>
          <w:sz w:val="24"/>
          <w:szCs w:val="24"/>
        </w:rPr>
        <w:t>Narens</w:t>
      </w:r>
      <w:proofErr w:type="spellEnd"/>
      <w:r w:rsidR="00F265C8">
        <w:rPr>
          <w:rFonts w:ascii="Times New Roman" w:eastAsia="Arial" w:hAnsi="Times New Roman" w:cs="Times New Roman"/>
          <w:sz w:val="24"/>
          <w:szCs w:val="24"/>
        </w:rPr>
        <w:t>, 1990)</w:t>
      </w:r>
      <w:r w:rsidR="00D276AD">
        <w:rPr>
          <w:rFonts w:ascii="Times New Roman" w:eastAsia="Arial" w:hAnsi="Times New Roman" w:cs="Times New Roman"/>
          <w:sz w:val="24"/>
          <w:szCs w:val="24"/>
        </w:rPr>
        <w:t xml:space="preserve">. </w:t>
      </w:r>
      <w:r w:rsidR="00C60228">
        <w:rPr>
          <w:rFonts w:ascii="Times New Roman" w:eastAsia="Arial" w:hAnsi="Times New Roman" w:cs="Times New Roman"/>
          <w:sz w:val="24"/>
          <w:szCs w:val="24"/>
        </w:rPr>
        <w:t>One</w:t>
      </w:r>
      <w:r w:rsidR="00D276AD">
        <w:rPr>
          <w:rFonts w:ascii="Times New Roman" w:eastAsia="Arial" w:hAnsi="Times New Roman" w:cs="Times New Roman"/>
          <w:sz w:val="24"/>
          <w:szCs w:val="24"/>
        </w:rPr>
        <w:t xml:space="preserve"> method for gauging metacognitive judgments is the </w:t>
      </w:r>
      <w:r w:rsidRPr="0066400E">
        <w:rPr>
          <w:rFonts w:ascii="Times New Roman" w:eastAsia="Arial" w:hAnsi="Times New Roman" w:cs="Times New Roman"/>
          <w:sz w:val="24"/>
          <w:szCs w:val="24"/>
        </w:rPr>
        <w:t>Judgment of Learning</w:t>
      </w:r>
      <w:r w:rsidR="00D276AD">
        <w:rPr>
          <w:rFonts w:ascii="Times New Roman" w:eastAsia="Arial" w:hAnsi="Times New Roman" w:cs="Times New Roman"/>
          <w:sz w:val="24"/>
          <w:szCs w:val="24"/>
        </w:rPr>
        <w:t xml:space="preserve"> </w:t>
      </w:r>
      <w:r w:rsidR="00D276AD" w:rsidRPr="0066400E">
        <w:rPr>
          <w:rFonts w:ascii="Times New Roman" w:eastAsia="Arial" w:hAnsi="Times New Roman" w:cs="Times New Roman"/>
          <w:sz w:val="24"/>
          <w:szCs w:val="24"/>
        </w:rPr>
        <w:t>(JOL)</w:t>
      </w:r>
      <w:r w:rsidRPr="0066400E">
        <w:rPr>
          <w:rFonts w:ascii="Times New Roman" w:eastAsia="Arial" w:hAnsi="Times New Roman" w:cs="Times New Roman"/>
          <w:sz w:val="24"/>
          <w:szCs w:val="24"/>
        </w:rPr>
        <w:t xml:space="preserve"> paradigm</w:t>
      </w:r>
      <w:r w:rsidR="007502D5">
        <w:rPr>
          <w:rFonts w:ascii="Times New Roman" w:eastAsia="Arial" w:hAnsi="Times New Roman" w:cs="Times New Roman"/>
          <w:sz w:val="24"/>
          <w:szCs w:val="24"/>
        </w:rPr>
        <w:t>,</w:t>
      </w:r>
      <w:r w:rsidR="00D276AD">
        <w:rPr>
          <w:rFonts w:ascii="Times New Roman" w:eastAsia="Arial" w:hAnsi="Times New Roman" w:cs="Times New Roman"/>
          <w:sz w:val="24"/>
          <w:szCs w:val="24"/>
        </w:rPr>
        <w:t xml:space="preserve"> in which individuals </w:t>
      </w:r>
      <w:r w:rsidRPr="0066400E">
        <w:rPr>
          <w:rFonts w:ascii="Times New Roman" w:eastAsia="Arial" w:hAnsi="Times New Roman" w:cs="Times New Roman"/>
          <w:sz w:val="24"/>
          <w:szCs w:val="24"/>
        </w:rPr>
        <w:t>estimate their likelihood of accurately</w:t>
      </w:r>
      <w:r w:rsidR="00D276AD">
        <w:rPr>
          <w:rFonts w:ascii="Times New Roman" w:eastAsia="Arial" w:hAnsi="Times New Roman" w:cs="Times New Roman"/>
          <w:sz w:val="24"/>
          <w:szCs w:val="24"/>
        </w:rPr>
        <w:t xml:space="preserve"> retrieving a target word when </w:t>
      </w:r>
      <w:r w:rsidR="00C60228">
        <w:rPr>
          <w:rFonts w:ascii="Times New Roman" w:eastAsia="Arial" w:hAnsi="Times New Roman" w:cs="Times New Roman"/>
          <w:sz w:val="24"/>
          <w:szCs w:val="24"/>
        </w:rPr>
        <w:t>given</w:t>
      </w:r>
      <w:r w:rsidR="00D276AD">
        <w:rPr>
          <w:rFonts w:ascii="Times New Roman" w:eastAsia="Arial" w:hAnsi="Times New Roman" w:cs="Times New Roman"/>
          <w:sz w:val="24"/>
          <w:szCs w:val="24"/>
        </w:rPr>
        <w:t xml:space="preserve"> a cue</w:t>
      </w:r>
      <w:r w:rsidRPr="0066400E">
        <w:rPr>
          <w:rFonts w:ascii="Times New Roman" w:eastAsia="Arial" w:hAnsi="Times New Roman" w:cs="Times New Roman"/>
          <w:sz w:val="24"/>
          <w:szCs w:val="24"/>
        </w:rPr>
        <w:t xml:space="preserve"> </w:t>
      </w:r>
      <w:r w:rsidR="00D276AD">
        <w:rPr>
          <w:rFonts w:ascii="Times New Roman" w:eastAsia="Arial" w:hAnsi="Times New Roman" w:cs="Times New Roman"/>
          <w:sz w:val="24"/>
          <w:szCs w:val="24"/>
        </w:rPr>
        <w:t>word on a later test</w:t>
      </w:r>
      <w:r w:rsidR="00E03041">
        <w:rPr>
          <w:rFonts w:ascii="Times New Roman" w:eastAsia="Arial" w:hAnsi="Times New Roman" w:cs="Times New Roman"/>
          <w:sz w:val="24"/>
          <w:szCs w:val="24"/>
        </w:rPr>
        <w:t xml:space="preserve"> (e.g., 100% = definitely remember; 0% = definitely not remember)</w:t>
      </w:r>
      <w:r w:rsidR="00441654">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While JOL ratings </w:t>
      </w:r>
      <w:r w:rsidR="00C60228">
        <w:rPr>
          <w:rFonts w:ascii="Times New Roman" w:eastAsia="Arial" w:hAnsi="Times New Roman" w:cs="Times New Roman"/>
          <w:sz w:val="24"/>
          <w:szCs w:val="24"/>
        </w:rPr>
        <w:t>can be</w:t>
      </w:r>
      <w:r w:rsidR="00D276AD">
        <w:rPr>
          <w:rFonts w:ascii="Times New Roman" w:eastAsia="Arial" w:hAnsi="Times New Roman" w:cs="Times New Roman"/>
          <w:sz w:val="24"/>
          <w:szCs w:val="24"/>
        </w:rPr>
        <w:t xml:space="preserve"> accurate</w:t>
      </w:r>
      <w:r w:rsidRPr="0066400E">
        <w:rPr>
          <w:rFonts w:ascii="Times New Roman" w:eastAsia="Arial" w:hAnsi="Times New Roman" w:cs="Times New Roman"/>
          <w:sz w:val="24"/>
          <w:szCs w:val="24"/>
        </w:rPr>
        <w:t xml:space="preserve">, certain factors have been shown to </w:t>
      </w:r>
      <w:r w:rsidR="00441654">
        <w:rPr>
          <w:rFonts w:ascii="Times New Roman" w:eastAsia="Arial" w:hAnsi="Times New Roman" w:cs="Times New Roman"/>
          <w:sz w:val="24"/>
          <w:szCs w:val="24"/>
        </w:rPr>
        <w:t>produce</w:t>
      </w:r>
      <w:r w:rsidRPr="0066400E">
        <w:rPr>
          <w:rFonts w:ascii="Times New Roman" w:eastAsia="Arial" w:hAnsi="Times New Roman" w:cs="Times New Roman"/>
          <w:sz w:val="24"/>
          <w:szCs w:val="24"/>
        </w:rPr>
        <w:t xml:space="preserve"> inconsistencies between predicted and actual performance</w:t>
      </w:r>
      <w:r w:rsidR="00CC1C10">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For instance</w:t>
      </w:r>
      <w:r w:rsidR="00D276AD">
        <w:rPr>
          <w:rFonts w:ascii="Times New Roman" w:eastAsia="Arial" w:hAnsi="Times New Roman" w:cs="Times New Roman"/>
          <w:sz w:val="24"/>
          <w:szCs w:val="24"/>
        </w:rPr>
        <w:t>, JOL</w:t>
      </w:r>
      <w:r w:rsidRPr="0066400E">
        <w:rPr>
          <w:rFonts w:ascii="Times New Roman" w:eastAsia="Arial" w:hAnsi="Times New Roman" w:cs="Times New Roman"/>
          <w:sz w:val="24"/>
          <w:szCs w:val="24"/>
        </w:rPr>
        <w:t xml:space="preserve"> accuracy </w:t>
      </w:r>
      <w:r w:rsidR="00D276AD">
        <w:rPr>
          <w:rFonts w:ascii="Times New Roman" w:eastAsia="Arial" w:hAnsi="Times New Roman" w:cs="Times New Roman"/>
          <w:sz w:val="24"/>
          <w:szCs w:val="24"/>
        </w:rPr>
        <w:t xml:space="preserve">has </w:t>
      </w:r>
      <w:r w:rsidR="00327ED4">
        <w:rPr>
          <w:rFonts w:ascii="Times New Roman" w:eastAsia="Arial" w:hAnsi="Times New Roman" w:cs="Times New Roman"/>
          <w:sz w:val="24"/>
          <w:szCs w:val="24"/>
        </w:rPr>
        <w:t xml:space="preserve">shown </w:t>
      </w:r>
      <w:r w:rsidR="00C60228">
        <w:rPr>
          <w:rFonts w:ascii="Times New Roman" w:eastAsia="Arial" w:hAnsi="Times New Roman" w:cs="Times New Roman"/>
          <w:sz w:val="24"/>
          <w:szCs w:val="24"/>
        </w:rPr>
        <w:t xml:space="preserve">sensitivity </w:t>
      </w:r>
      <w:r w:rsidR="00B02208">
        <w:rPr>
          <w:rFonts w:ascii="Times New Roman" w:eastAsia="Arial" w:hAnsi="Times New Roman" w:cs="Times New Roman"/>
          <w:sz w:val="24"/>
          <w:szCs w:val="24"/>
        </w:rPr>
        <w:t>towards</w:t>
      </w:r>
      <w:r w:rsidR="000552B4">
        <w:rPr>
          <w:rFonts w:ascii="Times New Roman" w:eastAsia="Arial" w:hAnsi="Times New Roman" w:cs="Times New Roman"/>
          <w:sz w:val="24"/>
          <w:szCs w:val="24"/>
        </w:rPr>
        <w:t xml:space="preserve"> </w:t>
      </w:r>
      <w:r w:rsidR="00152EA9">
        <w:rPr>
          <w:rFonts w:ascii="Times New Roman" w:eastAsia="Arial" w:hAnsi="Times New Roman" w:cs="Times New Roman"/>
          <w:sz w:val="24"/>
          <w:szCs w:val="24"/>
        </w:rPr>
        <w:t xml:space="preserve">perceptual information </w:t>
      </w:r>
      <w:r w:rsidR="00441654">
        <w:rPr>
          <w:rFonts w:ascii="Times New Roman" w:eastAsia="Arial" w:hAnsi="Times New Roman" w:cs="Times New Roman"/>
          <w:sz w:val="24"/>
          <w:szCs w:val="24"/>
        </w:rPr>
        <w:t>such as</w:t>
      </w:r>
      <w:r w:rsidR="00152EA9">
        <w:rPr>
          <w:rFonts w:ascii="Times New Roman" w:eastAsia="Arial" w:hAnsi="Times New Roman" w:cs="Times New Roman"/>
          <w:sz w:val="24"/>
          <w:szCs w:val="24"/>
        </w:rPr>
        <w:t xml:space="preserve"> font </w:t>
      </w:r>
      <w:r w:rsidR="00152EA9" w:rsidRPr="00977D7C">
        <w:rPr>
          <w:rFonts w:ascii="Times New Roman" w:eastAsia="Arial" w:hAnsi="Times New Roman" w:cs="Times New Roman"/>
          <w:sz w:val="24"/>
          <w:szCs w:val="24"/>
        </w:rPr>
        <w:t>size (Rhodes &amp; Castel, 2008)</w:t>
      </w:r>
      <w:r w:rsidR="000552B4" w:rsidRPr="00977D7C">
        <w:rPr>
          <w:rFonts w:ascii="Times New Roman" w:eastAsia="Arial" w:hAnsi="Times New Roman" w:cs="Times New Roman"/>
          <w:sz w:val="24"/>
          <w:szCs w:val="24"/>
        </w:rPr>
        <w:t xml:space="preserve">, </w:t>
      </w:r>
      <w:r w:rsidR="00B02208">
        <w:rPr>
          <w:rFonts w:ascii="Times New Roman" w:eastAsia="Arial" w:hAnsi="Times New Roman" w:cs="Times New Roman"/>
          <w:sz w:val="24"/>
          <w:szCs w:val="24"/>
        </w:rPr>
        <w:t xml:space="preserve">the presence </w:t>
      </w:r>
      <w:r w:rsidR="00183D5F">
        <w:rPr>
          <w:rFonts w:ascii="Times New Roman" w:eastAsia="Arial" w:hAnsi="Times New Roman" w:cs="Times New Roman"/>
          <w:sz w:val="24"/>
          <w:szCs w:val="24"/>
        </w:rPr>
        <w:t>versus</w:t>
      </w:r>
      <w:r w:rsidR="00B02208">
        <w:rPr>
          <w:rFonts w:ascii="Times New Roman" w:eastAsia="Arial" w:hAnsi="Times New Roman" w:cs="Times New Roman"/>
          <w:sz w:val="24"/>
          <w:szCs w:val="24"/>
        </w:rPr>
        <w:t xml:space="preserve"> absence of</w:t>
      </w:r>
      <w:r w:rsidR="00EE775F">
        <w:rPr>
          <w:rFonts w:ascii="Times New Roman" w:eastAsia="Arial" w:hAnsi="Times New Roman" w:cs="Times New Roman"/>
          <w:sz w:val="24"/>
          <w:szCs w:val="24"/>
        </w:rPr>
        <w:t xml:space="preserve"> retrieval </w:t>
      </w:r>
      <w:r w:rsidR="00EE775F" w:rsidRPr="00977D7C">
        <w:rPr>
          <w:rFonts w:ascii="Times New Roman" w:eastAsia="Arial" w:hAnsi="Times New Roman" w:cs="Times New Roman"/>
          <w:sz w:val="24"/>
          <w:szCs w:val="24"/>
        </w:rPr>
        <w:t>practice (Miller &amp; Geraci, 2014)</w:t>
      </w:r>
      <w:r w:rsidR="000552B4" w:rsidRPr="00977D7C">
        <w:rPr>
          <w:rFonts w:ascii="Times New Roman" w:eastAsia="Arial" w:hAnsi="Times New Roman" w:cs="Times New Roman"/>
          <w:sz w:val="24"/>
          <w:szCs w:val="24"/>
        </w:rPr>
        <w:t>,</w:t>
      </w:r>
      <w:r w:rsidR="000552B4">
        <w:rPr>
          <w:rFonts w:ascii="Times New Roman" w:eastAsia="Arial" w:hAnsi="Times New Roman" w:cs="Times New Roman"/>
          <w:sz w:val="24"/>
          <w:szCs w:val="24"/>
        </w:rPr>
        <w:t xml:space="preserve"> and importantly,</w:t>
      </w:r>
      <w:r w:rsidR="00327ED4">
        <w:rPr>
          <w:rFonts w:ascii="Times New Roman" w:eastAsia="Arial" w:hAnsi="Times New Roman" w:cs="Times New Roman"/>
          <w:sz w:val="24"/>
          <w:szCs w:val="24"/>
        </w:rPr>
        <w:t xml:space="preserve"> </w:t>
      </w:r>
      <w:r w:rsidR="000552B4">
        <w:rPr>
          <w:rFonts w:ascii="Times New Roman" w:eastAsia="Arial" w:hAnsi="Times New Roman" w:cs="Times New Roman"/>
          <w:sz w:val="24"/>
          <w:szCs w:val="24"/>
        </w:rPr>
        <w:t xml:space="preserve">the </w:t>
      </w:r>
      <w:r w:rsidR="00441654">
        <w:rPr>
          <w:rFonts w:ascii="Times New Roman" w:eastAsia="Arial" w:hAnsi="Times New Roman" w:cs="Times New Roman"/>
          <w:sz w:val="24"/>
          <w:szCs w:val="24"/>
        </w:rPr>
        <w:t>associative direction</w:t>
      </w:r>
      <w:r w:rsidR="00C60228">
        <w:rPr>
          <w:rFonts w:ascii="Times New Roman" w:eastAsia="Arial" w:hAnsi="Times New Roman" w:cs="Times New Roman"/>
          <w:sz w:val="24"/>
          <w:szCs w:val="24"/>
        </w:rPr>
        <w:t xml:space="preserve"> and magnitude</w:t>
      </w:r>
      <w:r w:rsidR="00441654">
        <w:rPr>
          <w:rFonts w:ascii="Times New Roman" w:eastAsia="Arial" w:hAnsi="Times New Roman" w:cs="Times New Roman"/>
          <w:sz w:val="24"/>
          <w:szCs w:val="24"/>
        </w:rPr>
        <w:t xml:space="preserve"> of cue-target pairs </w:t>
      </w:r>
      <w:r w:rsidR="00D276AD">
        <w:rPr>
          <w:rFonts w:ascii="Times New Roman" w:eastAsia="Arial" w:hAnsi="Times New Roman" w:cs="Times New Roman"/>
          <w:sz w:val="24"/>
          <w:szCs w:val="24"/>
        </w:rPr>
        <w:t>(e.g</w:t>
      </w:r>
      <w:r w:rsidR="00D276AD" w:rsidRPr="00977D7C">
        <w:rPr>
          <w:rFonts w:ascii="Times New Roman" w:eastAsia="Arial" w:hAnsi="Times New Roman" w:cs="Times New Roman"/>
          <w:sz w:val="24"/>
          <w:szCs w:val="24"/>
        </w:rPr>
        <w:t xml:space="preserve">., </w:t>
      </w:r>
      <w:r w:rsidR="00737C0A" w:rsidRPr="00C8033B">
        <w:rPr>
          <w:rFonts w:ascii="Times New Roman" w:eastAsia="Arial" w:hAnsi="Times New Roman" w:cs="Times New Roman"/>
          <w:i/>
          <w:iCs/>
          <w:sz w:val="24"/>
          <w:szCs w:val="24"/>
        </w:rPr>
        <w:t>root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plant</w:t>
      </w:r>
      <w:r w:rsidR="00737C0A" w:rsidRPr="00977D7C">
        <w:rPr>
          <w:rFonts w:ascii="Times New Roman" w:eastAsia="Arial" w:hAnsi="Times New Roman" w:cs="Times New Roman"/>
          <w:sz w:val="24"/>
          <w:szCs w:val="24"/>
        </w:rPr>
        <w:t xml:space="preserve"> </w:t>
      </w:r>
      <w:r w:rsidR="00D276AD" w:rsidRPr="00977D7C">
        <w:rPr>
          <w:rFonts w:ascii="Times New Roman" w:eastAsia="Arial" w:hAnsi="Times New Roman" w:cs="Times New Roman"/>
          <w:sz w:val="24"/>
          <w:szCs w:val="24"/>
        </w:rPr>
        <w:t xml:space="preserve">vs. </w:t>
      </w:r>
      <w:r w:rsidR="00737C0A" w:rsidRPr="00C8033B">
        <w:rPr>
          <w:rFonts w:ascii="Times New Roman" w:eastAsia="Arial" w:hAnsi="Times New Roman" w:cs="Times New Roman"/>
          <w:i/>
          <w:iCs/>
          <w:sz w:val="24"/>
          <w:szCs w:val="24"/>
        </w:rPr>
        <w:t>plant</w:t>
      </w:r>
      <w:r w:rsidR="00124F10" w:rsidRPr="00C8033B">
        <w:rPr>
          <w:rFonts w:ascii="Times New Roman" w:eastAsia="Arial" w:hAnsi="Times New Roman" w:cs="Times New Roman"/>
          <w:i/>
          <w:iCs/>
          <w:sz w:val="24"/>
          <w:szCs w:val="24"/>
        </w:rPr>
        <w:t>-</w:t>
      </w:r>
      <w:r w:rsidR="00737C0A" w:rsidRPr="00C8033B">
        <w:rPr>
          <w:rFonts w:ascii="Times New Roman" w:eastAsia="Arial" w:hAnsi="Times New Roman" w:cs="Times New Roman"/>
          <w:i/>
          <w:iCs/>
          <w:sz w:val="24"/>
          <w:szCs w:val="24"/>
        </w:rPr>
        <w:t>root</w:t>
      </w:r>
      <w:r w:rsidR="00C60228">
        <w:rPr>
          <w:rFonts w:ascii="Times New Roman" w:eastAsia="Arial" w:hAnsi="Times New Roman" w:cs="Times New Roman"/>
          <w:sz w:val="24"/>
          <w:szCs w:val="24"/>
        </w:rPr>
        <w:t xml:space="preserve">; </w:t>
      </w:r>
      <w:proofErr w:type="spellStart"/>
      <w:r w:rsidR="00EE775F">
        <w:rPr>
          <w:rFonts w:ascii="Times New Roman" w:eastAsia="Arial" w:hAnsi="Times New Roman" w:cs="Times New Roman"/>
          <w:sz w:val="24"/>
          <w:szCs w:val="24"/>
        </w:rPr>
        <w:t>Koriat</w:t>
      </w:r>
      <w:proofErr w:type="spellEnd"/>
      <w:r w:rsidR="00EE775F">
        <w:rPr>
          <w:rFonts w:ascii="Times New Roman" w:eastAsia="Arial" w:hAnsi="Times New Roman" w:cs="Times New Roman"/>
          <w:sz w:val="24"/>
          <w:szCs w:val="24"/>
        </w:rPr>
        <w:t xml:space="preserve"> &amp; Bjork, 2005)</w:t>
      </w:r>
      <w:r w:rsidR="000552B4">
        <w:rPr>
          <w:rFonts w:ascii="Times New Roman" w:eastAsia="Arial" w:hAnsi="Times New Roman" w:cs="Times New Roman"/>
          <w:sz w:val="24"/>
          <w:szCs w:val="24"/>
        </w:rPr>
        <w:t xml:space="preserve">. </w:t>
      </w:r>
      <w:r w:rsidR="00B24714">
        <w:rPr>
          <w:rFonts w:ascii="Times New Roman" w:eastAsia="Arial" w:hAnsi="Times New Roman" w:cs="Times New Roman"/>
          <w:sz w:val="24"/>
          <w:szCs w:val="24"/>
        </w:rPr>
        <w:t xml:space="preserve">Our study contributes to this </w:t>
      </w:r>
      <w:r w:rsidR="00627DC6">
        <w:rPr>
          <w:rFonts w:ascii="Times New Roman" w:eastAsia="Arial" w:hAnsi="Times New Roman" w:cs="Times New Roman"/>
          <w:sz w:val="24"/>
          <w:szCs w:val="24"/>
        </w:rPr>
        <w:t>area</w:t>
      </w:r>
      <w:r w:rsidR="00B24714">
        <w:rPr>
          <w:rFonts w:ascii="Times New Roman" w:eastAsia="Arial" w:hAnsi="Times New Roman" w:cs="Times New Roman"/>
          <w:sz w:val="24"/>
          <w:szCs w:val="24"/>
        </w:rPr>
        <w:t xml:space="preserve"> by further examining</w:t>
      </w:r>
      <w:r w:rsidR="00CC1C10">
        <w:rPr>
          <w:rFonts w:ascii="Times New Roman" w:eastAsia="Arial" w:hAnsi="Times New Roman" w:cs="Times New Roman"/>
          <w:sz w:val="24"/>
          <w:szCs w:val="24"/>
        </w:rPr>
        <w:t xml:space="preserve"> the relationship between JOLs and cued-recall accuracy by </w:t>
      </w:r>
      <w:r w:rsidR="00627DC6">
        <w:rPr>
          <w:rFonts w:ascii="Times New Roman" w:eastAsia="Arial" w:hAnsi="Times New Roman" w:cs="Times New Roman"/>
          <w:sz w:val="24"/>
          <w:szCs w:val="24"/>
        </w:rPr>
        <w:t xml:space="preserve">directly </w:t>
      </w:r>
      <w:r w:rsidR="00B24714">
        <w:rPr>
          <w:rFonts w:ascii="Times New Roman" w:eastAsia="Arial" w:hAnsi="Times New Roman" w:cs="Times New Roman"/>
          <w:sz w:val="24"/>
          <w:szCs w:val="24"/>
        </w:rPr>
        <w:t xml:space="preserve">comparing </w:t>
      </w:r>
      <w:r w:rsidR="00CC1C10">
        <w:rPr>
          <w:rFonts w:ascii="Times New Roman" w:eastAsia="Arial" w:hAnsi="Times New Roman" w:cs="Times New Roman"/>
          <w:sz w:val="24"/>
          <w:szCs w:val="24"/>
        </w:rPr>
        <w:t>four different types of word pairs (forward, backward, symmetrical, or unrelated)</w:t>
      </w:r>
      <w:r w:rsidR="00627DC6">
        <w:rPr>
          <w:rFonts w:ascii="Times New Roman" w:eastAsia="Arial" w:hAnsi="Times New Roman" w:cs="Times New Roman"/>
          <w:sz w:val="24"/>
          <w:szCs w:val="24"/>
        </w:rPr>
        <w:t>. Further, we compare these pairs</w:t>
      </w:r>
      <w:r w:rsidR="00B24714">
        <w:rPr>
          <w:rFonts w:ascii="Times New Roman" w:eastAsia="Arial" w:hAnsi="Times New Roman" w:cs="Times New Roman"/>
          <w:sz w:val="24"/>
          <w:szCs w:val="24"/>
        </w:rPr>
        <w:t xml:space="preserve"> under </w:t>
      </w:r>
      <w:r w:rsidR="00941444">
        <w:rPr>
          <w:rFonts w:ascii="Times New Roman" w:eastAsia="Arial" w:hAnsi="Times New Roman" w:cs="Times New Roman"/>
          <w:sz w:val="24"/>
          <w:szCs w:val="24"/>
        </w:rPr>
        <w:t>self-paced study and JOL ratings, when</w:t>
      </w:r>
      <w:r w:rsidR="00183D5F">
        <w:rPr>
          <w:rFonts w:ascii="Times New Roman" w:eastAsia="Arial" w:hAnsi="Times New Roman" w:cs="Times New Roman"/>
          <w:sz w:val="24"/>
          <w:szCs w:val="24"/>
        </w:rPr>
        <w:t xml:space="preserve"> </w:t>
      </w:r>
      <w:r w:rsidR="00F75980">
        <w:rPr>
          <w:rFonts w:ascii="Times New Roman" w:eastAsia="Arial" w:hAnsi="Times New Roman" w:cs="Times New Roman"/>
          <w:sz w:val="24"/>
          <w:szCs w:val="24"/>
        </w:rPr>
        <w:t>study</w:t>
      </w:r>
      <w:r w:rsidR="00941444">
        <w:rPr>
          <w:rFonts w:ascii="Times New Roman" w:eastAsia="Arial" w:hAnsi="Times New Roman" w:cs="Times New Roman"/>
          <w:sz w:val="24"/>
          <w:szCs w:val="24"/>
        </w:rPr>
        <w:t>/</w:t>
      </w:r>
      <w:r w:rsidR="00183D5F">
        <w:rPr>
          <w:rFonts w:ascii="Times New Roman" w:eastAsia="Arial" w:hAnsi="Times New Roman" w:cs="Times New Roman"/>
          <w:sz w:val="24"/>
          <w:szCs w:val="24"/>
        </w:rPr>
        <w:t xml:space="preserve">JOLs are </w:t>
      </w:r>
      <w:r w:rsidR="00941444">
        <w:rPr>
          <w:rFonts w:ascii="Times New Roman" w:eastAsia="Arial" w:hAnsi="Times New Roman" w:cs="Times New Roman"/>
          <w:sz w:val="24"/>
          <w:szCs w:val="24"/>
        </w:rPr>
        <w:t>timed</w:t>
      </w:r>
      <w:r w:rsidR="00772405">
        <w:rPr>
          <w:rFonts w:ascii="Times New Roman" w:eastAsia="Arial" w:hAnsi="Times New Roman" w:cs="Times New Roman"/>
          <w:sz w:val="24"/>
          <w:szCs w:val="24"/>
        </w:rPr>
        <w:t xml:space="preserve">, </w:t>
      </w:r>
      <w:r w:rsidR="00C44756">
        <w:rPr>
          <w:rFonts w:ascii="Times New Roman" w:eastAsia="Arial" w:hAnsi="Times New Roman" w:cs="Times New Roman"/>
          <w:sz w:val="24"/>
          <w:szCs w:val="24"/>
        </w:rPr>
        <w:t xml:space="preserve">and </w:t>
      </w:r>
      <w:r w:rsidR="00C44756" w:rsidRPr="00C44756">
        <w:rPr>
          <w:rFonts w:ascii="Times New Roman" w:eastAsia="Arial" w:hAnsi="Times New Roman" w:cs="Times New Roman"/>
          <w:sz w:val="24"/>
          <w:szCs w:val="24"/>
        </w:rPr>
        <w:t>when JOLs are delayed</w:t>
      </w:r>
      <w:r w:rsidR="00967A25">
        <w:rPr>
          <w:rFonts w:ascii="Times New Roman" w:eastAsia="Arial" w:hAnsi="Times New Roman" w:cs="Times New Roman"/>
          <w:sz w:val="24"/>
          <w:szCs w:val="24"/>
        </w:rPr>
        <w:t xml:space="preserve"> following study</w:t>
      </w:r>
      <w:r w:rsidR="008676EF">
        <w:rPr>
          <w:rFonts w:ascii="Times New Roman" w:eastAsia="Arial" w:hAnsi="Times New Roman" w:cs="Times New Roman"/>
          <w:sz w:val="24"/>
          <w:szCs w:val="24"/>
        </w:rPr>
        <w:t xml:space="preserve"> so as</w:t>
      </w:r>
      <w:r w:rsidR="00967A25">
        <w:rPr>
          <w:rFonts w:ascii="Times New Roman" w:eastAsia="Arial" w:hAnsi="Times New Roman" w:cs="Times New Roman"/>
          <w:sz w:val="24"/>
          <w:szCs w:val="24"/>
        </w:rPr>
        <w:t xml:space="preserve"> to</w:t>
      </w:r>
      <w:r w:rsidR="00941444">
        <w:rPr>
          <w:rFonts w:ascii="Times New Roman" w:eastAsia="Arial" w:hAnsi="Times New Roman" w:cs="Times New Roman"/>
          <w:sz w:val="24"/>
          <w:szCs w:val="24"/>
        </w:rPr>
        <w:t xml:space="preserve"> improve JOL accuracy</w:t>
      </w:r>
      <w:r w:rsidR="00772405">
        <w:rPr>
          <w:rFonts w:ascii="Times New Roman" w:eastAsia="Arial" w:hAnsi="Times New Roman" w:cs="Times New Roman"/>
          <w:sz w:val="24"/>
          <w:szCs w:val="24"/>
        </w:rPr>
        <w:t>.</w:t>
      </w:r>
    </w:p>
    <w:p w14:paraId="1435F09A" w14:textId="740F2679" w:rsidR="0066400E" w:rsidRPr="0066400E" w:rsidRDefault="0027279D" w:rsidP="00F5609B">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I</w:t>
      </w:r>
      <w:r w:rsidR="00627DC6">
        <w:rPr>
          <w:rFonts w:ascii="Times New Roman" w:eastAsia="Arial" w:hAnsi="Times New Roman" w:cs="Times New Roman"/>
          <w:sz w:val="24"/>
          <w:szCs w:val="24"/>
        </w:rPr>
        <w:t xml:space="preserve">nterest in </w:t>
      </w:r>
      <w:r w:rsidR="004516F8">
        <w:rPr>
          <w:rFonts w:ascii="Times New Roman" w:eastAsia="Arial" w:hAnsi="Times New Roman" w:cs="Times New Roman"/>
          <w:sz w:val="24"/>
          <w:szCs w:val="24"/>
        </w:rPr>
        <w:t xml:space="preserve">the correspondence between </w:t>
      </w:r>
      <w:r w:rsidR="00941444">
        <w:rPr>
          <w:rFonts w:ascii="Times New Roman" w:eastAsia="Arial" w:hAnsi="Times New Roman" w:cs="Times New Roman"/>
          <w:sz w:val="24"/>
          <w:szCs w:val="24"/>
        </w:rPr>
        <w:t xml:space="preserve">memory </w:t>
      </w:r>
      <w:r w:rsidR="00627DC6">
        <w:rPr>
          <w:rFonts w:ascii="Times New Roman" w:eastAsia="Arial" w:hAnsi="Times New Roman" w:cs="Times New Roman"/>
          <w:sz w:val="24"/>
          <w:szCs w:val="24"/>
        </w:rPr>
        <w:t>predictions</w:t>
      </w:r>
      <w:r w:rsidR="00941444">
        <w:rPr>
          <w:rFonts w:ascii="Times New Roman" w:eastAsia="Arial" w:hAnsi="Times New Roman" w:cs="Times New Roman"/>
          <w:sz w:val="24"/>
          <w:szCs w:val="24"/>
        </w:rPr>
        <w:t xml:space="preserve"> at study</w:t>
      </w:r>
      <w:r w:rsidR="00627DC6">
        <w:rPr>
          <w:rFonts w:ascii="Times New Roman" w:eastAsia="Arial" w:hAnsi="Times New Roman" w:cs="Times New Roman"/>
          <w:sz w:val="24"/>
          <w:szCs w:val="24"/>
        </w:rPr>
        <w:t xml:space="preserve"> </w:t>
      </w:r>
      <w:r w:rsidR="004516F8">
        <w:rPr>
          <w:rFonts w:ascii="Times New Roman" w:eastAsia="Arial" w:hAnsi="Times New Roman" w:cs="Times New Roman"/>
          <w:sz w:val="24"/>
          <w:szCs w:val="24"/>
        </w:rPr>
        <w:t>and</w:t>
      </w:r>
      <w:r w:rsidR="00627DC6">
        <w:rPr>
          <w:rFonts w:ascii="Times New Roman" w:eastAsia="Arial" w:hAnsi="Times New Roman" w:cs="Times New Roman"/>
          <w:sz w:val="24"/>
          <w:szCs w:val="24"/>
        </w:rPr>
        <w:t xml:space="preserve"> later recall accuracy for word pairs is not new. </w:t>
      </w:r>
      <w:r w:rsidR="00AC0C4A">
        <w:rPr>
          <w:rFonts w:ascii="Times New Roman" w:eastAsia="Arial" w:hAnsi="Times New Roman" w:cs="Times New Roman"/>
          <w:sz w:val="24"/>
          <w:szCs w:val="24"/>
        </w:rPr>
        <w:t xml:space="preserve">In an early demonstration, </w:t>
      </w:r>
      <w:r w:rsidR="0066400E" w:rsidRPr="0066400E">
        <w:rPr>
          <w:rFonts w:ascii="Times New Roman" w:eastAsia="Arial" w:hAnsi="Times New Roman" w:cs="Times New Roman"/>
          <w:sz w:val="24"/>
          <w:szCs w:val="24"/>
        </w:rPr>
        <w:t xml:space="preserve">Arbuckle and Cuddy (1969) reported a relationship between </w:t>
      </w:r>
      <w:r w:rsidR="00AC0C4A">
        <w:rPr>
          <w:rFonts w:ascii="Times New Roman" w:eastAsia="Arial" w:hAnsi="Times New Roman" w:cs="Times New Roman"/>
          <w:sz w:val="24"/>
          <w:szCs w:val="24"/>
        </w:rPr>
        <w:t xml:space="preserve">word-pair association and recall performance in which </w:t>
      </w:r>
      <w:r w:rsidR="00183D5F">
        <w:rPr>
          <w:rFonts w:ascii="Times New Roman" w:eastAsia="Arial" w:hAnsi="Times New Roman" w:cs="Times New Roman"/>
          <w:sz w:val="24"/>
          <w:szCs w:val="24"/>
        </w:rPr>
        <w:t>participants</w:t>
      </w:r>
      <w:r w:rsidR="00B45FD4">
        <w:rPr>
          <w:rFonts w:ascii="Times New Roman" w:eastAsia="Arial" w:hAnsi="Times New Roman" w:cs="Times New Roman"/>
          <w:sz w:val="24"/>
          <w:szCs w:val="24"/>
        </w:rPr>
        <w:t xml:space="preserve"> generally perceived strong</w:t>
      </w:r>
      <w:r w:rsidR="00183D5F">
        <w:rPr>
          <w:rFonts w:ascii="Times New Roman" w:eastAsia="Arial" w:hAnsi="Times New Roman" w:cs="Times New Roman"/>
          <w:sz w:val="24"/>
          <w:szCs w:val="24"/>
        </w:rPr>
        <w:t xml:space="preserve"> (vs. weak)</w:t>
      </w:r>
      <w:r w:rsidR="00B45FD4">
        <w:rPr>
          <w:rFonts w:ascii="Times New Roman" w:eastAsia="Arial" w:hAnsi="Times New Roman" w:cs="Times New Roman"/>
          <w:sz w:val="24"/>
          <w:szCs w:val="24"/>
        </w:rPr>
        <w:t xml:space="preserve"> associates as more easily remembered. </w:t>
      </w:r>
      <w:r w:rsidR="0066400E" w:rsidRPr="0066400E">
        <w:rPr>
          <w:rFonts w:ascii="Times New Roman" w:eastAsia="Arial" w:hAnsi="Times New Roman" w:cs="Times New Roman"/>
          <w:sz w:val="24"/>
          <w:szCs w:val="24"/>
        </w:rPr>
        <w:t xml:space="preserve">More recently, </w:t>
      </w:r>
      <w:proofErr w:type="spellStart"/>
      <w:r w:rsidR="0066400E" w:rsidRPr="0066400E">
        <w:rPr>
          <w:rFonts w:ascii="Times New Roman" w:eastAsia="Arial" w:hAnsi="Times New Roman" w:cs="Times New Roman"/>
          <w:sz w:val="24"/>
          <w:szCs w:val="24"/>
        </w:rPr>
        <w:t>Koriat</w:t>
      </w:r>
      <w:proofErr w:type="spellEnd"/>
      <w:r w:rsidR="0066400E" w:rsidRPr="0066400E">
        <w:rPr>
          <w:rFonts w:ascii="Times New Roman" w:eastAsia="Arial" w:hAnsi="Times New Roman" w:cs="Times New Roman"/>
          <w:sz w:val="24"/>
          <w:szCs w:val="24"/>
        </w:rPr>
        <w:t xml:space="preserve"> and Bjork (2005)</w:t>
      </w:r>
      <w:r w:rsidR="005032DD">
        <w:rPr>
          <w:rFonts w:ascii="Times New Roman" w:eastAsia="Arial" w:hAnsi="Times New Roman" w:cs="Times New Roman"/>
          <w:sz w:val="24"/>
          <w:szCs w:val="24"/>
        </w:rPr>
        <w:t xml:space="preserve"> showed </w:t>
      </w:r>
      <w:r w:rsidR="00183D5F">
        <w:rPr>
          <w:rFonts w:ascii="Times New Roman" w:eastAsia="Arial" w:hAnsi="Times New Roman" w:cs="Times New Roman"/>
          <w:sz w:val="24"/>
          <w:szCs w:val="24"/>
        </w:rPr>
        <w:t xml:space="preserve">the </w:t>
      </w:r>
      <w:r w:rsidR="004806A1">
        <w:rPr>
          <w:rFonts w:ascii="Times New Roman" w:eastAsia="Arial" w:hAnsi="Times New Roman" w:cs="Times New Roman"/>
          <w:sz w:val="24"/>
          <w:szCs w:val="24"/>
        </w:rPr>
        <w:t>associative direction of</w:t>
      </w:r>
      <w:r w:rsidR="00183D5F">
        <w:rPr>
          <w:rFonts w:ascii="Times New Roman" w:eastAsia="Arial" w:hAnsi="Times New Roman" w:cs="Times New Roman"/>
          <w:sz w:val="24"/>
          <w:szCs w:val="24"/>
        </w:rPr>
        <w:t xml:space="preserve"> cue-target pairs can similarly affect the correspondence between </w:t>
      </w:r>
      <w:r w:rsidR="004806A1">
        <w:rPr>
          <w:rFonts w:ascii="Times New Roman" w:eastAsia="Arial" w:hAnsi="Times New Roman" w:cs="Times New Roman"/>
          <w:sz w:val="24"/>
          <w:szCs w:val="24"/>
        </w:rPr>
        <w:t xml:space="preserve">JOL </w:t>
      </w:r>
      <w:r w:rsidR="00183D5F">
        <w:rPr>
          <w:rFonts w:ascii="Times New Roman" w:eastAsia="Arial" w:hAnsi="Times New Roman" w:cs="Times New Roman"/>
          <w:sz w:val="24"/>
          <w:szCs w:val="24"/>
        </w:rPr>
        <w:t>memory predictions and later recall.</w:t>
      </w:r>
      <w:r w:rsidR="005032DD">
        <w:rPr>
          <w:rFonts w:ascii="Times New Roman" w:eastAsia="Arial" w:hAnsi="Times New Roman" w:cs="Times New Roman"/>
          <w:sz w:val="24"/>
          <w:szCs w:val="24"/>
        </w:rPr>
        <w:t xml:space="preserve"> In </w:t>
      </w:r>
      <w:r w:rsidR="005032DD">
        <w:rPr>
          <w:rFonts w:ascii="Times New Roman" w:eastAsia="Arial" w:hAnsi="Times New Roman" w:cs="Times New Roman"/>
          <w:sz w:val="24"/>
          <w:szCs w:val="24"/>
        </w:rPr>
        <w:lastRenderedPageBreak/>
        <w:t xml:space="preserve">particular, </w:t>
      </w:r>
      <w:r w:rsidR="00D12CAF">
        <w:rPr>
          <w:rFonts w:ascii="Times New Roman" w:eastAsia="Arial" w:hAnsi="Times New Roman" w:cs="Times New Roman"/>
          <w:sz w:val="24"/>
          <w:szCs w:val="24"/>
        </w:rPr>
        <w:t>two directions of associations were suggested to affect the correspondence between JOLs and recall</w:t>
      </w:r>
      <w:r w:rsidR="0066400E" w:rsidRPr="0066400E">
        <w:rPr>
          <w:rFonts w:ascii="Times New Roman" w:eastAsia="Arial" w:hAnsi="Times New Roman" w:cs="Times New Roman"/>
          <w:sz w:val="24"/>
          <w:szCs w:val="24"/>
        </w:rPr>
        <w:t xml:space="preserve">: </w:t>
      </w:r>
      <w:r w:rsidR="005032DD">
        <w:rPr>
          <w:rFonts w:ascii="Times New Roman" w:eastAsia="Arial" w:hAnsi="Times New Roman" w:cs="Times New Roman"/>
          <w:sz w:val="24"/>
          <w:szCs w:val="24"/>
        </w:rPr>
        <w:t>A</w:t>
      </w:r>
      <w:r w:rsidR="0066400E" w:rsidRPr="0066400E">
        <w:rPr>
          <w:rFonts w:ascii="Times New Roman" w:eastAsia="Arial" w:hAnsi="Times New Roman" w:cs="Times New Roman"/>
          <w:sz w:val="24"/>
          <w:szCs w:val="24"/>
        </w:rPr>
        <w:t xml:space="preserve"> priori and a posteriori. A priori associations </w:t>
      </w:r>
      <w:r w:rsidR="005032DD">
        <w:rPr>
          <w:rFonts w:ascii="Times New Roman" w:eastAsia="Arial" w:hAnsi="Times New Roman" w:cs="Times New Roman"/>
          <w:sz w:val="24"/>
          <w:szCs w:val="24"/>
        </w:rPr>
        <w:t xml:space="preserve">correspond to </w:t>
      </w:r>
      <w:r w:rsidR="004806A1">
        <w:rPr>
          <w:rFonts w:ascii="Times New Roman" w:eastAsia="Arial" w:hAnsi="Times New Roman" w:cs="Times New Roman"/>
          <w:sz w:val="24"/>
          <w:szCs w:val="24"/>
        </w:rPr>
        <w:t xml:space="preserve">forward </w:t>
      </w:r>
      <w:r w:rsidR="005032DD">
        <w:rPr>
          <w:rFonts w:ascii="Times New Roman" w:eastAsia="Arial" w:hAnsi="Times New Roman" w:cs="Times New Roman"/>
          <w:sz w:val="24"/>
          <w:szCs w:val="24"/>
        </w:rPr>
        <w:t>associations (e.g</w:t>
      </w:r>
      <w:r w:rsidR="005032DD" w:rsidRPr="00977D7C">
        <w:rPr>
          <w:rFonts w:ascii="Times New Roman" w:eastAsia="Arial" w:hAnsi="Times New Roman" w:cs="Times New Roman"/>
          <w:sz w:val="24"/>
          <w:szCs w:val="24"/>
        </w:rPr>
        <w:t xml:space="preserve">.,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open</w:t>
      </w:r>
      <w:r w:rsidR="005032DD" w:rsidRPr="00977D7C">
        <w:rPr>
          <w:rFonts w:ascii="Times New Roman" w:eastAsia="Arial" w:hAnsi="Times New Roman" w:cs="Times New Roman"/>
          <w:sz w:val="24"/>
          <w:szCs w:val="24"/>
        </w:rPr>
        <w:t xml:space="preserve">) and refer to the likelihood that a cue will elicit a target word. </w:t>
      </w:r>
      <w:r w:rsidR="00406237">
        <w:rPr>
          <w:rFonts w:ascii="Times New Roman" w:eastAsia="Arial" w:hAnsi="Times New Roman" w:cs="Times New Roman"/>
          <w:sz w:val="24"/>
          <w:szCs w:val="24"/>
        </w:rPr>
        <w:t>A</w:t>
      </w:r>
      <w:r w:rsidR="005032DD" w:rsidRPr="00977D7C">
        <w:rPr>
          <w:rFonts w:ascii="Times New Roman" w:eastAsia="Arial" w:hAnsi="Times New Roman" w:cs="Times New Roman"/>
          <w:sz w:val="24"/>
          <w:szCs w:val="24"/>
        </w:rPr>
        <w:t xml:space="preserve"> posteriori associations</w:t>
      </w:r>
      <w:r w:rsidR="00D12CAF" w:rsidRPr="00977D7C">
        <w:rPr>
          <w:rFonts w:ascii="Times New Roman" w:eastAsia="Arial" w:hAnsi="Times New Roman" w:cs="Times New Roman"/>
          <w:sz w:val="24"/>
          <w:szCs w:val="24"/>
        </w:rPr>
        <w:t xml:space="preserve"> refer to </w:t>
      </w:r>
      <w:r w:rsidR="004806A1">
        <w:rPr>
          <w:rFonts w:ascii="Times New Roman" w:eastAsia="Arial" w:hAnsi="Times New Roman" w:cs="Times New Roman"/>
          <w:sz w:val="24"/>
          <w:szCs w:val="24"/>
        </w:rPr>
        <w:t>a</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perceived association between cue and target that is only apparent when both are </w:t>
      </w:r>
      <w:r w:rsidR="004806A1">
        <w:rPr>
          <w:rFonts w:ascii="Times New Roman" w:eastAsia="Arial" w:hAnsi="Times New Roman" w:cs="Times New Roman"/>
          <w:sz w:val="24"/>
          <w:szCs w:val="24"/>
        </w:rPr>
        <w:t>presented</w:t>
      </w:r>
      <w:r w:rsidR="004806A1" w:rsidRPr="00977D7C">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simultaneously. A posteriori associations include </w:t>
      </w:r>
      <w:r w:rsidR="004806A1">
        <w:rPr>
          <w:rFonts w:ascii="Times New Roman" w:eastAsia="Arial" w:hAnsi="Times New Roman" w:cs="Times New Roman"/>
          <w:sz w:val="24"/>
          <w:szCs w:val="24"/>
        </w:rPr>
        <w:t>weak associates</w:t>
      </w:r>
      <w:r w:rsidR="00EC25D1">
        <w:rPr>
          <w:rFonts w:ascii="Times New Roman" w:eastAsia="Arial" w:hAnsi="Times New Roman" w:cs="Times New Roman"/>
          <w:sz w:val="24"/>
          <w:szCs w:val="24"/>
        </w:rPr>
        <w:t xml:space="preserve"> </w:t>
      </w:r>
      <w:r w:rsidR="00D12CAF" w:rsidRPr="00977D7C">
        <w:rPr>
          <w:rFonts w:ascii="Times New Roman" w:eastAsia="Arial" w:hAnsi="Times New Roman" w:cs="Times New Roman"/>
          <w:sz w:val="24"/>
          <w:szCs w:val="24"/>
        </w:rPr>
        <w:t xml:space="preserve">(e.g., </w:t>
      </w:r>
      <w:r w:rsidR="00DB2298" w:rsidRPr="00C8033B">
        <w:rPr>
          <w:rFonts w:ascii="Times New Roman" w:eastAsia="Arial" w:hAnsi="Times New Roman" w:cs="Times New Roman"/>
          <w:i/>
          <w:iCs/>
          <w:sz w:val="24"/>
          <w:szCs w:val="24"/>
        </w:rPr>
        <w:t>door</w:t>
      </w:r>
      <w:r w:rsidR="004E4DE8" w:rsidRPr="00C8033B">
        <w:rPr>
          <w:rFonts w:ascii="Times New Roman" w:eastAsia="Arial" w:hAnsi="Times New Roman" w:cs="Times New Roman"/>
          <w:i/>
          <w:iCs/>
          <w:sz w:val="24"/>
          <w:szCs w:val="24"/>
        </w:rPr>
        <w:t>-</w:t>
      </w:r>
      <w:r w:rsidR="00DB2298" w:rsidRPr="00C8033B">
        <w:rPr>
          <w:rFonts w:ascii="Times New Roman" w:eastAsia="Arial" w:hAnsi="Times New Roman" w:cs="Times New Roman"/>
          <w:i/>
          <w:iCs/>
          <w:sz w:val="24"/>
          <w:szCs w:val="24"/>
        </w:rPr>
        <w:t>stop</w:t>
      </w:r>
      <w:r w:rsidR="00D12CAF" w:rsidRPr="00977D7C">
        <w:rPr>
          <w:rFonts w:ascii="Times New Roman" w:eastAsia="Arial" w:hAnsi="Times New Roman" w:cs="Times New Roman"/>
          <w:sz w:val="24"/>
          <w:szCs w:val="24"/>
        </w:rPr>
        <w:t xml:space="preserve">) </w:t>
      </w:r>
      <w:r w:rsidR="00507E82">
        <w:rPr>
          <w:rFonts w:ascii="Times New Roman" w:eastAsia="Arial" w:hAnsi="Times New Roman" w:cs="Times New Roman"/>
          <w:sz w:val="24"/>
          <w:szCs w:val="24"/>
        </w:rPr>
        <w:t>and</w:t>
      </w:r>
      <w:r w:rsidR="00D12CAF" w:rsidRPr="00977D7C">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strong associates</w:t>
      </w:r>
      <w:r w:rsidR="00775D00">
        <w:rPr>
          <w:rFonts w:ascii="Times New Roman" w:eastAsia="Arial" w:hAnsi="Times New Roman" w:cs="Times New Roman"/>
          <w:sz w:val="24"/>
          <w:szCs w:val="24"/>
        </w:rPr>
        <w:t xml:space="preserve"> presented </w:t>
      </w:r>
      <w:r w:rsidR="00D12CAF" w:rsidRPr="00977D7C">
        <w:rPr>
          <w:rFonts w:ascii="Times New Roman" w:eastAsia="Arial" w:hAnsi="Times New Roman" w:cs="Times New Roman"/>
          <w:sz w:val="24"/>
          <w:szCs w:val="24"/>
        </w:rPr>
        <w:t xml:space="preserve">in the backward direction (e.g., </w:t>
      </w:r>
      <w:r w:rsidR="00DB2298" w:rsidRPr="00775D00">
        <w:rPr>
          <w:rFonts w:ascii="Times New Roman" w:eastAsia="Arial" w:hAnsi="Times New Roman" w:cs="Times New Roman"/>
          <w:i/>
          <w:iCs/>
          <w:sz w:val="24"/>
          <w:szCs w:val="24"/>
        </w:rPr>
        <w:t>knob</w:t>
      </w:r>
      <w:r w:rsidR="00124F10" w:rsidRPr="00775D00">
        <w:rPr>
          <w:rFonts w:ascii="Times New Roman" w:eastAsia="Arial" w:hAnsi="Times New Roman" w:cs="Times New Roman"/>
          <w:i/>
          <w:iCs/>
          <w:sz w:val="24"/>
          <w:szCs w:val="24"/>
        </w:rPr>
        <w:t>-</w:t>
      </w:r>
      <w:r w:rsidR="00DB2298" w:rsidRPr="00775D00">
        <w:rPr>
          <w:rFonts w:ascii="Times New Roman" w:eastAsia="Arial" w:hAnsi="Times New Roman" w:cs="Times New Roman"/>
          <w:i/>
          <w:iCs/>
          <w:sz w:val="24"/>
          <w:szCs w:val="24"/>
        </w:rPr>
        <w:t>door</w:t>
      </w:r>
      <w:r w:rsidR="00D12CAF" w:rsidRPr="00977D7C">
        <w:rPr>
          <w:rFonts w:ascii="Times New Roman" w:eastAsia="Arial" w:hAnsi="Times New Roman" w:cs="Times New Roman"/>
          <w:sz w:val="24"/>
          <w:szCs w:val="24"/>
        </w:rPr>
        <w:t xml:space="preserve">; see too </w:t>
      </w:r>
      <w:proofErr w:type="spellStart"/>
      <w:r w:rsidR="00D12CAF" w:rsidRPr="00977D7C">
        <w:rPr>
          <w:rFonts w:ascii="Times New Roman" w:eastAsia="Arial" w:hAnsi="Times New Roman" w:cs="Times New Roman"/>
          <w:sz w:val="24"/>
          <w:szCs w:val="24"/>
        </w:rPr>
        <w:t>Koriat</w:t>
      </w:r>
      <w:proofErr w:type="spellEnd"/>
      <w:r w:rsidR="00D12CAF" w:rsidRPr="00977D7C">
        <w:rPr>
          <w:rFonts w:ascii="Times New Roman" w:eastAsia="Arial" w:hAnsi="Times New Roman" w:cs="Times New Roman"/>
          <w:sz w:val="24"/>
          <w:szCs w:val="24"/>
        </w:rPr>
        <w:t>, 1981).</w:t>
      </w:r>
      <w:r w:rsidR="00D12CAF">
        <w:rPr>
          <w:rFonts w:ascii="Times New Roman" w:eastAsia="Arial" w:hAnsi="Times New Roman" w:cs="Times New Roman"/>
          <w:sz w:val="24"/>
          <w:szCs w:val="24"/>
        </w:rPr>
        <w:t xml:space="preserve"> </w:t>
      </w:r>
      <w:proofErr w:type="spellStart"/>
      <w:r w:rsidR="0093094F">
        <w:rPr>
          <w:rFonts w:ascii="Times New Roman" w:eastAsia="Arial" w:hAnsi="Times New Roman" w:cs="Times New Roman"/>
          <w:sz w:val="24"/>
          <w:szCs w:val="24"/>
        </w:rPr>
        <w:t>Koriat</w:t>
      </w:r>
      <w:proofErr w:type="spellEnd"/>
      <w:r w:rsidR="0093094F">
        <w:rPr>
          <w:rFonts w:ascii="Times New Roman" w:eastAsia="Arial" w:hAnsi="Times New Roman" w:cs="Times New Roman"/>
          <w:sz w:val="24"/>
          <w:szCs w:val="24"/>
        </w:rPr>
        <w:t xml:space="preserve"> and Bjork reported that initial JOL rating</w:t>
      </w:r>
      <w:r w:rsidR="00EC25D1">
        <w:rPr>
          <w:rFonts w:ascii="Times New Roman" w:eastAsia="Arial" w:hAnsi="Times New Roman" w:cs="Times New Roman"/>
          <w:sz w:val="24"/>
          <w:szCs w:val="24"/>
        </w:rPr>
        <w:t>s</w:t>
      </w:r>
      <w:r w:rsidR="0093094F">
        <w:rPr>
          <w:rFonts w:ascii="Times New Roman" w:eastAsia="Arial" w:hAnsi="Times New Roman" w:cs="Times New Roman"/>
          <w:sz w:val="24"/>
          <w:szCs w:val="24"/>
        </w:rPr>
        <w:t xml:space="preserve"> </w:t>
      </w:r>
      <w:r w:rsidR="00EC25D1">
        <w:rPr>
          <w:rFonts w:ascii="Times New Roman" w:eastAsia="Arial" w:hAnsi="Times New Roman" w:cs="Times New Roman"/>
          <w:sz w:val="24"/>
          <w:szCs w:val="24"/>
        </w:rPr>
        <w:t xml:space="preserve">were </w:t>
      </w:r>
      <w:r w:rsidR="004516F8">
        <w:rPr>
          <w:rFonts w:ascii="Times New Roman" w:eastAsia="Arial" w:hAnsi="Times New Roman" w:cs="Times New Roman"/>
          <w:sz w:val="24"/>
          <w:szCs w:val="24"/>
        </w:rPr>
        <w:t xml:space="preserve">generally </w:t>
      </w:r>
      <w:r w:rsidR="00EC25D1">
        <w:rPr>
          <w:rFonts w:ascii="Times New Roman" w:eastAsia="Arial" w:hAnsi="Times New Roman" w:cs="Times New Roman"/>
          <w:sz w:val="24"/>
          <w:szCs w:val="24"/>
        </w:rPr>
        <w:t xml:space="preserve">predictive of later </w:t>
      </w:r>
      <w:r w:rsidR="004516F8">
        <w:rPr>
          <w:rFonts w:ascii="Times New Roman" w:eastAsia="Arial" w:hAnsi="Times New Roman" w:cs="Times New Roman"/>
          <w:sz w:val="24"/>
          <w:szCs w:val="24"/>
        </w:rPr>
        <w:t>recall but</w:t>
      </w:r>
      <w:r w:rsidR="0093094F">
        <w:rPr>
          <w:rFonts w:ascii="Times New Roman" w:eastAsia="Arial" w:hAnsi="Times New Roman" w:cs="Times New Roman"/>
          <w:sz w:val="24"/>
          <w:szCs w:val="24"/>
        </w:rPr>
        <w:t xml:space="preserve"> showed an </w:t>
      </w:r>
      <w:r w:rsidR="0093094F">
        <w:rPr>
          <w:rFonts w:ascii="Times New Roman" w:eastAsia="Arial" w:hAnsi="Times New Roman" w:cs="Times New Roman"/>
          <w:i/>
          <w:sz w:val="24"/>
          <w:szCs w:val="24"/>
        </w:rPr>
        <w:t>illusion of competence</w:t>
      </w:r>
      <w:r w:rsidR="0093094F">
        <w:rPr>
          <w:rFonts w:ascii="Times New Roman" w:eastAsia="Arial" w:hAnsi="Times New Roman" w:cs="Times New Roman"/>
          <w:sz w:val="24"/>
          <w:szCs w:val="24"/>
        </w:rPr>
        <w:t xml:space="preserve"> on a posteriori pairs in which JOL</w:t>
      </w:r>
      <w:r w:rsidR="00EC25D1">
        <w:rPr>
          <w:rFonts w:ascii="Times New Roman" w:eastAsia="Arial" w:hAnsi="Times New Roman" w:cs="Times New Roman"/>
          <w:sz w:val="24"/>
          <w:szCs w:val="24"/>
        </w:rPr>
        <w:t xml:space="preserve">s </w:t>
      </w:r>
      <w:r w:rsidR="0093094F">
        <w:rPr>
          <w:rFonts w:ascii="Times New Roman" w:eastAsia="Arial" w:hAnsi="Times New Roman" w:cs="Times New Roman"/>
          <w:sz w:val="24"/>
          <w:szCs w:val="24"/>
        </w:rPr>
        <w:t xml:space="preserve">often exceeded later recall rates. </w:t>
      </w:r>
      <w:r w:rsidR="004806A1">
        <w:rPr>
          <w:rFonts w:ascii="Times New Roman" w:eastAsia="Arial" w:hAnsi="Times New Roman" w:cs="Times New Roman"/>
          <w:sz w:val="24"/>
          <w:szCs w:val="24"/>
        </w:rPr>
        <w:t xml:space="preserve">Subsequent </w:t>
      </w:r>
      <w:r w:rsidR="0093094F">
        <w:rPr>
          <w:rFonts w:ascii="Times New Roman" w:eastAsia="Arial" w:hAnsi="Times New Roman" w:cs="Times New Roman"/>
          <w:sz w:val="24"/>
          <w:szCs w:val="24"/>
        </w:rPr>
        <w:t xml:space="preserve">experiments indicated that the illusion of competence on a posteriori pairs was dependent upon the direction of the association rather than the </w:t>
      </w:r>
      <w:r w:rsidR="004806A1">
        <w:rPr>
          <w:rFonts w:ascii="Times New Roman" w:eastAsia="Arial" w:hAnsi="Times New Roman" w:cs="Times New Roman"/>
          <w:sz w:val="24"/>
          <w:szCs w:val="24"/>
        </w:rPr>
        <w:t>associative strength</w:t>
      </w:r>
      <w:r w:rsidR="0093094F">
        <w:rPr>
          <w:rFonts w:ascii="Times New Roman" w:eastAsia="Arial" w:hAnsi="Times New Roman" w:cs="Times New Roman"/>
          <w:sz w:val="24"/>
          <w:szCs w:val="24"/>
        </w:rPr>
        <w:t xml:space="preserve"> as </w:t>
      </w:r>
      <w:r w:rsidR="004516F8">
        <w:rPr>
          <w:rFonts w:ascii="Times New Roman" w:eastAsia="Arial" w:hAnsi="Times New Roman" w:cs="Times New Roman"/>
          <w:sz w:val="24"/>
          <w:szCs w:val="24"/>
        </w:rPr>
        <w:t xml:space="preserve">JOLs were well-calibrated to recall </w:t>
      </w:r>
      <w:r w:rsidR="0093094F">
        <w:rPr>
          <w:rFonts w:ascii="Times New Roman" w:eastAsia="Arial" w:hAnsi="Times New Roman" w:cs="Times New Roman"/>
          <w:sz w:val="24"/>
          <w:szCs w:val="24"/>
        </w:rPr>
        <w:t xml:space="preserve">for </w:t>
      </w:r>
      <w:r w:rsidR="004806A1">
        <w:rPr>
          <w:rFonts w:ascii="Times New Roman" w:eastAsia="Arial" w:hAnsi="Times New Roman" w:cs="Times New Roman"/>
          <w:sz w:val="24"/>
          <w:szCs w:val="24"/>
        </w:rPr>
        <w:t>weak forward associates</w:t>
      </w:r>
      <w:r w:rsidR="0093094F">
        <w:rPr>
          <w:rFonts w:ascii="Times New Roman" w:eastAsia="Arial" w:hAnsi="Times New Roman" w:cs="Times New Roman"/>
          <w:sz w:val="24"/>
          <w:szCs w:val="24"/>
        </w:rPr>
        <w:t xml:space="preserve">—a pattern </w:t>
      </w:r>
      <w:r w:rsidR="004516F8">
        <w:rPr>
          <w:rFonts w:ascii="Times New Roman" w:eastAsia="Arial" w:hAnsi="Times New Roman" w:cs="Times New Roman"/>
          <w:sz w:val="24"/>
          <w:szCs w:val="24"/>
        </w:rPr>
        <w:t>replicated</w:t>
      </w:r>
      <w:r w:rsidR="0093094F">
        <w:rPr>
          <w:rFonts w:ascii="Times New Roman" w:eastAsia="Arial" w:hAnsi="Times New Roman" w:cs="Times New Roman"/>
          <w:sz w:val="24"/>
          <w:szCs w:val="24"/>
        </w:rPr>
        <w:t xml:space="preserve"> by other researchers (Castel, McCabe, &amp; Roediger, 2007).</w:t>
      </w:r>
      <w:r w:rsidR="00406237">
        <w:rPr>
          <w:rFonts w:ascii="Times New Roman" w:eastAsia="Arial" w:hAnsi="Times New Roman" w:cs="Times New Roman"/>
          <w:sz w:val="24"/>
          <w:szCs w:val="24"/>
        </w:rPr>
        <w:t xml:space="preserve"> The illusion of competence is consistent with </w:t>
      </w:r>
      <w:proofErr w:type="spellStart"/>
      <w:r w:rsidR="00406237" w:rsidRPr="003A15C5">
        <w:rPr>
          <w:rFonts w:ascii="Times New Roman" w:eastAsia="Arial" w:hAnsi="Times New Roman" w:cs="Times New Roman"/>
          <w:sz w:val="24"/>
          <w:szCs w:val="24"/>
        </w:rPr>
        <w:t>Koriat’s</w:t>
      </w:r>
      <w:proofErr w:type="spellEnd"/>
      <w:r w:rsidR="00406237" w:rsidRPr="003A15C5">
        <w:rPr>
          <w:rFonts w:ascii="Times New Roman" w:eastAsia="Arial" w:hAnsi="Times New Roman" w:cs="Times New Roman"/>
          <w:sz w:val="24"/>
          <w:szCs w:val="24"/>
        </w:rPr>
        <w:t xml:space="preserve"> (1997)</w:t>
      </w:r>
      <w:r w:rsidR="00406237">
        <w:rPr>
          <w:rFonts w:ascii="Times New Roman" w:eastAsia="Arial" w:hAnsi="Times New Roman" w:cs="Times New Roman"/>
          <w:sz w:val="24"/>
          <w:szCs w:val="24"/>
        </w:rPr>
        <w:t xml:space="preserve"> cue-utilization mod</w:t>
      </w:r>
      <w:r w:rsidR="00F2497F">
        <w:rPr>
          <w:rFonts w:ascii="Times New Roman" w:eastAsia="Arial" w:hAnsi="Times New Roman" w:cs="Times New Roman"/>
          <w:sz w:val="24"/>
          <w:szCs w:val="24"/>
        </w:rPr>
        <w:t>e</w:t>
      </w:r>
      <w:r w:rsidR="00406237">
        <w:rPr>
          <w:rFonts w:ascii="Times New Roman" w:eastAsia="Arial" w:hAnsi="Times New Roman" w:cs="Times New Roman"/>
          <w:sz w:val="24"/>
          <w:szCs w:val="24"/>
        </w:rPr>
        <w:t>l in which intrinsic, extrinsic, and mnemonic cues</w:t>
      </w:r>
      <w:r w:rsidR="0055408F">
        <w:rPr>
          <w:rFonts w:ascii="Times New Roman" w:eastAsia="Arial" w:hAnsi="Times New Roman" w:cs="Times New Roman"/>
          <w:sz w:val="24"/>
          <w:szCs w:val="24"/>
        </w:rPr>
        <w:t xml:space="preserve"> </w:t>
      </w:r>
      <w:r w:rsidR="007062EE">
        <w:rPr>
          <w:rFonts w:ascii="Times New Roman" w:eastAsia="Arial" w:hAnsi="Times New Roman" w:cs="Times New Roman"/>
          <w:sz w:val="24"/>
          <w:szCs w:val="24"/>
        </w:rPr>
        <w:t xml:space="preserve">that </w:t>
      </w:r>
      <w:r w:rsidR="00066195">
        <w:rPr>
          <w:rFonts w:ascii="Times New Roman" w:eastAsia="Arial" w:hAnsi="Times New Roman" w:cs="Times New Roman"/>
          <w:sz w:val="24"/>
          <w:szCs w:val="24"/>
        </w:rPr>
        <w:t xml:space="preserve">facilitate processing </w:t>
      </w:r>
      <w:r w:rsidR="007062EE">
        <w:rPr>
          <w:rFonts w:ascii="Times New Roman" w:eastAsia="Arial" w:hAnsi="Times New Roman" w:cs="Times New Roman"/>
          <w:sz w:val="24"/>
          <w:szCs w:val="24"/>
        </w:rPr>
        <w:t>(</w:t>
      </w:r>
      <w:r w:rsidR="0055408F">
        <w:rPr>
          <w:rFonts w:ascii="Times New Roman" w:eastAsia="Arial" w:hAnsi="Times New Roman" w:cs="Times New Roman"/>
          <w:sz w:val="24"/>
          <w:szCs w:val="24"/>
        </w:rPr>
        <w:t>includ</w:t>
      </w:r>
      <w:r w:rsidR="00521F60">
        <w:rPr>
          <w:rFonts w:ascii="Times New Roman" w:eastAsia="Arial" w:hAnsi="Times New Roman" w:cs="Times New Roman"/>
          <w:sz w:val="24"/>
          <w:szCs w:val="24"/>
        </w:rPr>
        <w:t>ing</w:t>
      </w:r>
      <w:r w:rsidR="0055408F">
        <w:rPr>
          <w:rFonts w:ascii="Times New Roman" w:eastAsia="Arial" w:hAnsi="Times New Roman" w:cs="Times New Roman"/>
          <w:sz w:val="24"/>
          <w:szCs w:val="24"/>
        </w:rPr>
        <w:t xml:space="preserve"> associative relations between the cue and target</w:t>
      </w:r>
      <w:r w:rsidR="00AC2B2E">
        <w:rPr>
          <w:rFonts w:ascii="Times New Roman" w:eastAsia="Arial" w:hAnsi="Times New Roman" w:cs="Times New Roman"/>
          <w:sz w:val="24"/>
          <w:szCs w:val="24"/>
        </w:rPr>
        <w:t xml:space="preserve"> in a posteriori pairs</w:t>
      </w:r>
      <w:r w:rsidR="007062EE">
        <w:rPr>
          <w:rFonts w:ascii="Times New Roman" w:eastAsia="Arial" w:hAnsi="Times New Roman" w:cs="Times New Roman"/>
          <w:sz w:val="24"/>
          <w:szCs w:val="24"/>
        </w:rPr>
        <w:t>)</w:t>
      </w:r>
      <w:r w:rsidR="00066195">
        <w:rPr>
          <w:rFonts w:ascii="Times New Roman" w:eastAsia="Arial" w:hAnsi="Times New Roman" w:cs="Times New Roman"/>
          <w:sz w:val="24"/>
          <w:szCs w:val="24"/>
        </w:rPr>
        <w:t xml:space="preserve"> </w:t>
      </w:r>
      <w:r w:rsidR="00521F60">
        <w:rPr>
          <w:rFonts w:ascii="Times New Roman" w:eastAsia="Arial" w:hAnsi="Times New Roman" w:cs="Times New Roman"/>
          <w:sz w:val="24"/>
          <w:szCs w:val="24"/>
        </w:rPr>
        <w:t>can affect JOL accuracy</w:t>
      </w:r>
      <w:r w:rsidR="0055408F">
        <w:rPr>
          <w:rFonts w:ascii="Times New Roman" w:eastAsia="Arial" w:hAnsi="Times New Roman" w:cs="Times New Roman"/>
          <w:sz w:val="24"/>
          <w:szCs w:val="24"/>
        </w:rPr>
        <w:t xml:space="preserve"> </w:t>
      </w:r>
      <w:r w:rsidR="0055408F" w:rsidRPr="003A15C5">
        <w:rPr>
          <w:rFonts w:ascii="Times New Roman" w:eastAsia="Arial" w:hAnsi="Times New Roman" w:cs="Times New Roman"/>
          <w:sz w:val="24"/>
          <w:szCs w:val="24"/>
        </w:rPr>
        <w:t>(</w:t>
      </w:r>
      <w:proofErr w:type="spellStart"/>
      <w:r w:rsidR="0055408F" w:rsidRPr="003A15C5">
        <w:rPr>
          <w:rFonts w:ascii="Times New Roman" w:eastAsia="Arial" w:hAnsi="Times New Roman" w:cs="Times New Roman"/>
          <w:sz w:val="24"/>
          <w:szCs w:val="24"/>
        </w:rPr>
        <w:t>Dunlosky</w:t>
      </w:r>
      <w:proofErr w:type="spellEnd"/>
      <w:r w:rsidR="0055408F" w:rsidRPr="003A15C5">
        <w:rPr>
          <w:rFonts w:ascii="Times New Roman" w:eastAsia="Arial" w:hAnsi="Times New Roman" w:cs="Times New Roman"/>
          <w:sz w:val="24"/>
          <w:szCs w:val="24"/>
        </w:rPr>
        <w:t xml:space="preserve"> &amp; Matvey, 2001</w:t>
      </w:r>
      <w:r w:rsidR="008D3368" w:rsidRPr="003A15C5">
        <w:rPr>
          <w:rFonts w:ascii="Times New Roman" w:eastAsia="Arial" w:hAnsi="Times New Roman" w:cs="Times New Roman"/>
          <w:sz w:val="24"/>
          <w:szCs w:val="24"/>
        </w:rPr>
        <w:t xml:space="preserve">; </w:t>
      </w:r>
      <w:proofErr w:type="spellStart"/>
      <w:r w:rsidR="008D3368" w:rsidRPr="003A15C5">
        <w:rPr>
          <w:rFonts w:ascii="Times New Roman" w:eastAsia="Arial" w:hAnsi="Times New Roman" w:cs="Times New Roman"/>
          <w:sz w:val="24"/>
          <w:szCs w:val="24"/>
        </w:rPr>
        <w:t>Tiede</w:t>
      </w:r>
      <w:proofErr w:type="spellEnd"/>
      <w:r w:rsidR="008D3368" w:rsidRPr="003A15C5">
        <w:rPr>
          <w:rFonts w:ascii="Times New Roman" w:eastAsia="Arial" w:hAnsi="Times New Roman" w:cs="Times New Roman"/>
          <w:sz w:val="24"/>
          <w:szCs w:val="24"/>
        </w:rPr>
        <w:t xml:space="preserve"> &amp; </w:t>
      </w:r>
      <w:proofErr w:type="spellStart"/>
      <w:r w:rsidR="008D3368" w:rsidRPr="003A15C5">
        <w:rPr>
          <w:rFonts w:ascii="Times New Roman" w:eastAsia="Arial" w:hAnsi="Times New Roman" w:cs="Times New Roman"/>
          <w:sz w:val="24"/>
          <w:szCs w:val="24"/>
        </w:rPr>
        <w:t>Leboe</w:t>
      </w:r>
      <w:proofErr w:type="spellEnd"/>
      <w:r w:rsidR="008D3368" w:rsidRPr="003A15C5">
        <w:rPr>
          <w:rFonts w:ascii="Times New Roman" w:eastAsia="Arial" w:hAnsi="Times New Roman" w:cs="Times New Roman"/>
          <w:sz w:val="24"/>
          <w:szCs w:val="24"/>
        </w:rPr>
        <w:t>, 2009</w:t>
      </w:r>
      <w:r w:rsidR="0055408F" w:rsidRPr="003A15C5">
        <w:rPr>
          <w:rFonts w:ascii="Times New Roman" w:eastAsia="Arial" w:hAnsi="Times New Roman" w:cs="Times New Roman"/>
          <w:sz w:val="24"/>
          <w:szCs w:val="24"/>
        </w:rPr>
        <w:t>).</w:t>
      </w:r>
      <w:r w:rsidR="004516F8">
        <w:rPr>
          <w:rFonts w:ascii="Times New Roman" w:eastAsia="Arial" w:hAnsi="Times New Roman" w:cs="Times New Roman"/>
          <w:sz w:val="24"/>
          <w:szCs w:val="24"/>
        </w:rPr>
        <w:t xml:space="preserve"> </w:t>
      </w:r>
    </w:p>
    <w:p w14:paraId="745BEF07" w14:textId="653A212B" w:rsidR="0066400E" w:rsidRDefault="00066195" w:rsidP="0066400E">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When examining the role of cue-target associations, </w:t>
      </w:r>
      <w:r w:rsidR="0055408F">
        <w:rPr>
          <w:rFonts w:ascii="Times New Roman" w:eastAsia="Arial" w:hAnsi="Times New Roman" w:cs="Times New Roman"/>
          <w:sz w:val="24"/>
          <w:szCs w:val="24"/>
        </w:rPr>
        <w:t xml:space="preserve">direction and magnitude </w:t>
      </w:r>
      <w:r w:rsidR="0093094F">
        <w:rPr>
          <w:rFonts w:ascii="Times New Roman" w:eastAsia="Arial" w:hAnsi="Times New Roman" w:cs="Times New Roman"/>
          <w:sz w:val="24"/>
          <w:szCs w:val="24"/>
        </w:rPr>
        <w:t xml:space="preserve">are often indexed through free-association norms. </w:t>
      </w:r>
      <w:r w:rsidR="0066400E" w:rsidRPr="0066400E">
        <w:rPr>
          <w:rFonts w:ascii="Times New Roman" w:eastAsia="Arial" w:hAnsi="Times New Roman" w:cs="Times New Roman"/>
          <w:sz w:val="24"/>
          <w:szCs w:val="24"/>
        </w:rPr>
        <w:t xml:space="preserve">Such norms are collected </w:t>
      </w:r>
      <w:r w:rsidR="00AC2B2E" w:rsidRPr="0066400E">
        <w:rPr>
          <w:rFonts w:ascii="Times New Roman" w:eastAsia="Arial" w:hAnsi="Times New Roman" w:cs="Times New Roman"/>
          <w:sz w:val="24"/>
          <w:szCs w:val="24"/>
        </w:rPr>
        <w:t>using</w:t>
      </w:r>
      <w:r w:rsidR="0066400E" w:rsidRPr="0066400E">
        <w:rPr>
          <w:rFonts w:ascii="Times New Roman" w:eastAsia="Arial" w:hAnsi="Times New Roman" w:cs="Times New Roman"/>
          <w:sz w:val="24"/>
          <w:szCs w:val="24"/>
        </w:rPr>
        <w:t xml:space="preserve"> a </w:t>
      </w:r>
      <w:r w:rsidR="0093094F" w:rsidRPr="0066400E">
        <w:rPr>
          <w:rFonts w:ascii="Times New Roman" w:eastAsia="Arial" w:hAnsi="Times New Roman" w:cs="Times New Roman"/>
          <w:sz w:val="24"/>
          <w:szCs w:val="24"/>
        </w:rPr>
        <w:t>free</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association task in which participants </w:t>
      </w:r>
      <w:r w:rsidR="004806A1">
        <w:rPr>
          <w:rFonts w:ascii="Times New Roman" w:eastAsia="Arial" w:hAnsi="Times New Roman" w:cs="Times New Roman"/>
          <w:sz w:val="24"/>
          <w:szCs w:val="24"/>
        </w:rPr>
        <w:t>report</w:t>
      </w:r>
      <w:r w:rsidR="0066400E" w:rsidRPr="0066400E">
        <w:rPr>
          <w:rFonts w:ascii="Times New Roman" w:eastAsia="Arial" w:hAnsi="Times New Roman" w:cs="Times New Roman"/>
          <w:sz w:val="24"/>
          <w:szCs w:val="24"/>
        </w:rPr>
        <w:t xml:space="preserve"> the first word that comes to mind</w:t>
      </w:r>
      <w:r w:rsidR="004806A1">
        <w:rPr>
          <w:rFonts w:ascii="Times New Roman" w:eastAsia="Arial" w:hAnsi="Times New Roman" w:cs="Times New Roman"/>
          <w:sz w:val="24"/>
          <w:szCs w:val="24"/>
        </w:rPr>
        <w:t xml:space="preserve"> in the presence of a cue word</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From these norms,</w:t>
      </w:r>
      <w:r w:rsidR="0066400E" w:rsidRPr="0066400E">
        <w:rPr>
          <w:rFonts w:ascii="Times New Roman" w:eastAsia="Arial" w:hAnsi="Times New Roman" w:cs="Times New Roman"/>
          <w:sz w:val="24"/>
          <w:szCs w:val="24"/>
        </w:rPr>
        <w:t xml:space="preserve"> the probability of responding to word A with word B (forward</w:t>
      </w:r>
      <w:r w:rsidR="0093094F">
        <w:rPr>
          <w:rFonts w:ascii="Times New Roman" w:eastAsia="Arial" w:hAnsi="Times New Roman" w:cs="Times New Roman"/>
          <w:sz w:val="24"/>
          <w:szCs w:val="24"/>
        </w:rPr>
        <w:t>-associative</w:t>
      </w:r>
      <w:r w:rsidR="0066400E" w:rsidRPr="0066400E">
        <w:rPr>
          <w:rFonts w:ascii="Times New Roman" w:eastAsia="Arial" w:hAnsi="Times New Roman" w:cs="Times New Roman"/>
          <w:sz w:val="24"/>
          <w:szCs w:val="24"/>
        </w:rPr>
        <w:t xml:space="preserve"> strength, </w:t>
      </w:r>
      <w:r w:rsidR="00107946">
        <w:rPr>
          <w:rFonts w:ascii="Times New Roman" w:eastAsia="Arial" w:hAnsi="Times New Roman" w:cs="Times New Roman"/>
          <w:sz w:val="24"/>
          <w:szCs w:val="24"/>
        </w:rPr>
        <w:t>FAS</w:t>
      </w:r>
      <w:r w:rsidR="0066400E" w:rsidRPr="0066400E">
        <w:rPr>
          <w:rFonts w:ascii="Times New Roman" w:eastAsia="Arial" w:hAnsi="Times New Roman" w:cs="Times New Roman"/>
          <w:sz w:val="24"/>
          <w:szCs w:val="24"/>
        </w:rPr>
        <w:t xml:space="preserve">) can be </w:t>
      </w:r>
      <w:r w:rsidR="00AC2B2E">
        <w:rPr>
          <w:rFonts w:ascii="Times New Roman" w:eastAsia="Arial" w:hAnsi="Times New Roman" w:cs="Times New Roman"/>
          <w:sz w:val="24"/>
          <w:szCs w:val="24"/>
        </w:rPr>
        <w:t>computed</w:t>
      </w:r>
      <w:r w:rsidR="0066400E" w:rsidRPr="0066400E">
        <w:rPr>
          <w:rFonts w:ascii="Times New Roman" w:eastAsia="Arial" w:hAnsi="Times New Roman" w:cs="Times New Roman"/>
          <w:sz w:val="24"/>
          <w:szCs w:val="24"/>
        </w:rPr>
        <w:t xml:space="preserve"> as an approximate measure of the </w:t>
      </w:r>
      <w:r w:rsidR="004806A1">
        <w:rPr>
          <w:rFonts w:ascii="Times New Roman" w:eastAsia="Arial" w:hAnsi="Times New Roman" w:cs="Times New Roman"/>
          <w:sz w:val="24"/>
          <w:szCs w:val="24"/>
        </w:rPr>
        <w:t>forward-</w:t>
      </w:r>
      <w:r w:rsidR="0066400E" w:rsidRPr="0066400E">
        <w:rPr>
          <w:rFonts w:ascii="Times New Roman" w:eastAsia="Arial" w:hAnsi="Times New Roman" w:cs="Times New Roman"/>
          <w:sz w:val="24"/>
          <w:szCs w:val="24"/>
        </w:rPr>
        <w:t>associative overlap shared between pair</w:t>
      </w:r>
      <w:r w:rsidR="00F75980">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w:t>
      </w:r>
      <w:r w:rsidR="00AC2B2E">
        <w:rPr>
          <w:rFonts w:ascii="Times New Roman" w:eastAsia="Arial" w:hAnsi="Times New Roman" w:cs="Times New Roman"/>
          <w:sz w:val="24"/>
          <w:szCs w:val="24"/>
        </w:rPr>
        <w:t>Similarly</w:t>
      </w:r>
      <w:r w:rsidR="0066400E" w:rsidRPr="0066400E">
        <w:rPr>
          <w:rFonts w:ascii="Times New Roman" w:eastAsia="Arial" w:hAnsi="Times New Roman" w:cs="Times New Roman"/>
          <w:sz w:val="24"/>
          <w:szCs w:val="24"/>
        </w:rPr>
        <w:t xml:space="preserve">, </w:t>
      </w:r>
      <w:r w:rsidR="0093094F">
        <w:rPr>
          <w:rFonts w:ascii="Times New Roman" w:eastAsia="Arial" w:hAnsi="Times New Roman" w:cs="Times New Roman"/>
          <w:sz w:val="24"/>
          <w:szCs w:val="24"/>
        </w:rPr>
        <w:t>backward-associative strength (</w:t>
      </w:r>
      <w:r w:rsidR="00107946">
        <w:rPr>
          <w:rFonts w:ascii="Times New Roman" w:eastAsia="Arial" w:hAnsi="Times New Roman" w:cs="Times New Roman"/>
          <w:sz w:val="24"/>
          <w:szCs w:val="24"/>
        </w:rPr>
        <w:t>BAS</w:t>
      </w:r>
      <w:r w:rsidR="0093094F">
        <w:rPr>
          <w:rFonts w:ascii="Times New Roman" w:eastAsia="Arial" w:hAnsi="Times New Roman" w:cs="Times New Roman"/>
          <w:sz w:val="24"/>
          <w:szCs w:val="24"/>
        </w:rPr>
        <w:t xml:space="preserve">), or </w:t>
      </w:r>
      <w:r w:rsidR="0066400E" w:rsidRPr="0066400E">
        <w:rPr>
          <w:rFonts w:ascii="Times New Roman" w:eastAsia="Arial" w:hAnsi="Times New Roman" w:cs="Times New Roman"/>
          <w:sz w:val="24"/>
          <w:szCs w:val="24"/>
        </w:rPr>
        <w:t xml:space="preserve">the probability of responding to word B with A in </w:t>
      </w:r>
      <w:r w:rsidR="00F21D71">
        <w:rPr>
          <w:rFonts w:ascii="Times New Roman" w:eastAsia="Arial" w:hAnsi="Times New Roman" w:cs="Times New Roman"/>
          <w:sz w:val="24"/>
          <w:szCs w:val="24"/>
        </w:rPr>
        <w:t>an</w:t>
      </w:r>
      <w:r w:rsidR="0066400E" w:rsidRPr="0066400E">
        <w:rPr>
          <w:rFonts w:ascii="Times New Roman" w:eastAsia="Arial" w:hAnsi="Times New Roman" w:cs="Times New Roman"/>
          <w:sz w:val="24"/>
          <w:szCs w:val="24"/>
        </w:rPr>
        <w:t xml:space="preserve"> A-B pair</w:t>
      </w:r>
      <w:r w:rsidR="00F75980">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can be </w:t>
      </w:r>
      <w:r w:rsidR="0093094F">
        <w:rPr>
          <w:rFonts w:ascii="Times New Roman" w:eastAsia="Arial" w:hAnsi="Times New Roman" w:cs="Times New Roman"/>
          <w:sz w:val="24"/>
          <w:szCs w:val="24"/>
        </w:rPr>
        <w:t>computed</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(see Nelson, McEvoy, </w:t>
      </w:r>
      <w:r w:rsidR="0093094F">
        <w:rPr>
          <w:rFonts w:ascii="Times New Roman" w:eastAsia="Arial" w:hAnsi="Times New Roman" w:cs="Times New Roman"/>
          <w:sz w:val="24"/>
          <w:szCs w:val="24"/>
        </w:rPr>
        <w:t>&amp;</w:t>
      </w:r>
      <w:r w:rsidR="0093094F"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Dennis</w:t>
      </w:r>
      <w:r w:rsidR="0093094F">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lastRenderedPageBreak/>
        <w:t>2000</w:t>
      </w:r>
      <w:r w:rsidR="0066400E" w:rsidRPr="006351D1">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Free association </w:t>
      </w:r>
      <w:r w:rsidR="00213504" w:rsidRPr="00213504">
        <w:rPr>
          <w:rFonts w:ascii="Times New Roman" w:eastAsia="Arial" w:hAnsi="Times New Roman" w:cs="Times New Roman"/>
          <w:sz w:val="24"/>
          <w:szCs w:val="24"/>
        </w:rPr>
        <w:t>norms are useful for assessing the associative strength and direction of cue-target pairs when evaluating their effects on JOLs and recall accuracy.</w:t>
      </w:r>
      <w:r w:rsidR="00213504">
        <w:rPr>
          <w:rFonts w:ascii="Times New Roman" w:eastAsia="Arial" w:hAnsi="Times New Roman" w:cs="Times New Roman"/>
          <w:sz w:val="24"/>
          <w:szCs w:val="24"/>
        </w:rPr>
        <w:t xml:space="preserve"> These</w:t>
      </w:r>
      <w:r w:rsidR="00C22353" w:rsidRPr="006351D1">
        <w:rPr>
          <w:rFonts w:ascii="Times New Roman" w:eastAsia="Arial" w:hAnsi="Times New Roman" w:cs="Times New Roman"/>
          <w:sz w:val="24"/>
          <w:szCs w:val="24"/>
        </w:rPr>
        <w:t xml:space="preserve"> </w:t>
      </w:r>
      <w:r w:rsidR="00BD3404" w:rsidRPr="006351D1">
        <w:rPr>
          <w:rFonts w:ascii="Times New Roman" w:eastAsia="Arial" w:hAnsi="Times New Roman" w:cs="Times New Roman"/>
          <w:sz w:val="24"/>
          <w:szCs w:val="24"/>
        </w:rPr>
        <w:t>norms are</w:t>
      </w:r>
      <w:r w:rsidR="006351D1" w:rsidRPr="006351D1">
        <w:rPr>
          <w:rFonts w:ascii="Times New Roman" w:eastAsia="Arial" w:hAnsi="Times New Roman" w:cs="Times New Roman"/>
          <w:sz w:val="24"/>
          <w:szCs w:val="24"/>
        </w:rPr>
        <w:t xml:space="preserve"> commonly</w:t>
      </w:r>
      <w:r w:rsidR="00BD3404" w:rsidRPr="006351D1">
        <w:rPr>
          <w:rFonts w:ascii="Times New Roman" w:eastAsia="Arial" w:hAnsi="Times New Roman" w:cs="Times New Roman"/>
          <w:sz w:val="24"/>
          <w:szCs w:val="24"/>
        </w:rPr>
        <w:t xml:space="preserve"> used across several judgment task</w:t>
      </w:r>
      <w:r w:rsidR="00C22353" w:rsidRPr="006351D1">
        <w:rPr>
          <w:rFonts w:ascii="Times New Roman" w:eastAsia="Arial" w:hAnsi="Times New Roman" w:cs="Times New Roman"/>
          <w:sz w:val="24"/>
          <w:szCs w:val="24"/>
        </w:rPr>
        <w:t>s</w:t>
      </w:r>
      <w:r w:rsidR="00BD3404" w:rsidRPr="006351D1">
        <w:rPr>
          <w:rFonts w:ascii="Times New Roman" w:eastAsia="Arial" w:hAnsi="Times New Roman" w:cs="Times New Roman"/>
          <w:sz w:val="24"/>
          <w:szCs w:val="24"/>
        </w:rPr>
        <w:t>,</w:t>
      </w:r>
      <w:r w:rsidR="006351D1">
        <w:rPr>
          <w:rFonts w:ascii="Times New Roman" w:eastAsia="Arial" w:hAnsi="Times New Roman" w:cs="Times New Roman"/>
          <w:sz w:val="24"/>
          <w:szCs w:val="24"/>
        </w:rPr>
        <w:t xml:space="preserve"> </w:t>
      </w:r>
      <w:r w:rsidR="00BD3404">
        <w:rPr>
          <w:rFonts w:ascii="Times New Roman" w:eastAsia="Arial" w:hAnsi="Times New Roman" w:cs="Times New Roman"/>
          <w:sz w:val="24"/>
          <w:szCs w:val="24"/>
        </w:rPr>
        <w:t>including</w:t>
      </w:r>
      <w:r w:rsidR="007F094C">
        <w:rPr>
          <w:rFonts w:ascii="Times New Roman" w:eastAsia="Arial" w:hAnsi="Times New Roman" w:cs="Times New Roman"/>
          <w:sz w:val="24"/>
          <w:szCs w:val="24"/>
        </w:rPr>
        <w:t xml:space="preserve"> </w:t>
      </w:r>
      <w:r w:rsidR="00BB2658">
        <w:rPr>
          <w:rFonts w:ascii="Times New Roman" w:eastAsia="Arial" w:hAnsi="Times New Roman" w:cs="Times New Roman"/>
          <w:sz w:val="24"/>
          <w:szCs w:val="24"/>
        </w:rPr>
        <w:t xml:space="preserve">both </w:t>
      </w:r>
      <w:r w:rsidR="006351D1">
        <w:rPr>
          <w:rFonts w:ascii="Times New Roman" w:eastAsia="Arial" w:hAnsi="Times New Roman" w:cs="Times New Roman"/>
          <w:sz w:val="24"/>
          <w:szCs w:val="24"/>
        </w:rPr>
        <w:t xml:space="preserve">JOL tasks and </w:t>
      </w:r>
      <w:r w:rsidR="00BD3404">
        <w:rPr>
          <w:rFonts w:ascii="Times New Roman" w:eastAsia="Arial" w:hAnsi="Times New Roman" w:cs="Times New Roman"/>
          <w:sz w:val="24"/>
          <w:szCs w:val="24"/>
        </w:rPr>
        <w:t>t</w:t>
      </w:r>
      <w:r w:rsidR="00E67BC2" w:rsidRPr="00E67BC2">
        <w:rPr>
          <w:rFonts w:ascii="Times New Roman" w:eastAsia="Arial" w:hAnsi="Times New Roman" w:cs="Times New Roman"/>
          <w:sz w:val="24"/>
          <w:szCs w:val="24"/>
        </w:rPr>
        <w:t>he related Judgment of Associative Memory</w:t>
      </w:r>
      <w:r w:rsidR="00E67BC2">
        <w:rPr>
          <w:rFonts w:ascii="Times New Roman" w:eastAsia="Arial" w:hAnsi="Times New Roman" w:cs="Times New Roman"/>
          <w:sz w:val="24"/>
          <w:szCs w:val="24"/>
        </w:rPr>
        <w:t xml:space="preserve"> task (JAM; Maki, 2007)</w:t>
      </w:r>
      <w:r w:rsidR="00BD3404">
        <w:rPr>
          <w:rFonts w:ascii="Times New Roman" w:eastAsia="Arial" w:hAnsi="Times New Roman" w:cs="Times New Roman"/>
          <w:sz w:val="24"/>
          <w:szCs w:val="24"/>
        </w:rPr>
        <w:t>, which has shown that individuals</w:t>
      </w:r>
      <w:r w:rsidR="00B27DD3">
        <w:rPr>
          <w:rFonts w:ascii="Times New Roman" w:eastAsia="Arial" w:hAnsi="Times New Roman" w:cs="Times New Roman"/>
          <w:sz w:val="24"/>
          <w:szCs w:val="24"/>
        </w:rPr>
        <w:t xml:space="preserve"> routinely over-estimate the associative relatedness of paired associates (measured in FAS)</w:t>
      </w:r>
      <w:r w:rsidR="005B43FC">
        <w:rPr>
          <w:rFonts w:ascii="Times New Roman" w:eastAsia="Arial" w:hAnsi="Times New Roman" w:cs="Times New Roman"/>
          <w:sz w:val="24"/>
          <w:szCs w:val="24"/>
        </w:rPr>
        <w:t xml:space="preserve">, especially for weak associates (i.e., when a </w:t>
      </w:r>
      <w:r w:rsidR="00C22353" w:rsidRPr="00C22353">
        <w:rPr>
          <w:rFonts w:ascii="Times New Roman" w:eastAsia="Arial" w:hAnsi="Times New Roman" w:cs="Times New Roman"/>
          <w:sz w:val="24"/>
          <w:szCs w:val="24"/>
        </w:rPr>
        <w:t xml:space="preserve">posteriori </w:t>
      </w:r>
      <w:r w:rsidR="005B43FC">
        <w:rPr>
          <w:rFonts w:ascii="Times New Roman" w:eastAsia="Arial" w:hAnsi="Times New Roman" w:cs="Times New Roman"/>
          <w:sz w:val="24"/>
          <w:szCs w:val="24"/>
        </w:rPr>
        <w:t>relatedness is high</w:t>
      </w:r>
      <w:r w:rsidR="00C22353">
        <w:rPr>
          <w:rFonts w:ascii="Times New Roman" w:eastAsia="Arial" w:hAnsi="Times New Roman" w:cs="Times New Roman"/>
          <w:sz w:val="24"/>
          <w:szCs w:val="24"/>
        </w:rPr>
        <w:t xml:space="preserve"> but a priori</w:t>
      </w:r>
      <w:r w:rsidR="00E22BC1">
        <w:rPr>
          <w:rFonts w:ascii="Times New Roman" w:eastAsia="Arial" w:hAnsi="Times New Roman" w:cs="Times New Roman"/>
          <w:sz w:val="24"/>
          <w:szCs w:val="24"/>
        </w:rPr>
        <w:t xml:space="preserve"> relatedness</w:t>
      </w:r>
      <w:r w:rsidR="00C22353">
        <w:rPr>
          <w:rFonts w:ascii="Times New Roman" w:eastAsia="Arial" w:hAnsi="Times New Roman" w:cs="Times New Roman"/>
          <w:sz w:val="24"/>
          <w:szCs w:val="24"/>
        </w:rPr>
        <w:t xml:space="preserve"> is low</w:t>
      </w:r>
      <w:r w:rsidR="005B43FC">
        <w:rPr>
          <w:rFonts w:ascii="Times New Roman" w:eastAsia="Arial" w:hAnsi="Times New Roman" w:cs="Times New Roman"/>
          <w:sz w:val="24"/>
          <w:szCs w:val="24"/>
        </w:rPr>
        <w:t>)</w:t>
      </w:r>
      <w:r w:rsidR="00B27DD3">
        <w:rPr>
          <w:rFonts w:ascii="Times New Roman" w:eastAsia="Arial" w:hAnsi="Times New Roman" w:cs="Times New Roman"/>
          <w:sz w:val="24"/>
          <w:szCs w:val="24"/>
        </w:rPr>
        <w:t xml:space="preserve">. </w:t>
      </w:r>
      <w:r w:rsidR="00834AE2">
        <w:rPr>
          <w:rFonts w:ascii="Times New Roman" w:eastAsia="Arial" w:hAnsi="Times New Roman" w:cs="Times New Roman"/>
          <w:sz w:val="24"/>
          <w:szCs w:val="24"/>
        </w:rPr>
        <w:t xml:space="preserve">This has implications for JOL studies, as individuals may perceive </w:t>
      </w:r>
      <w:r w:rsidR="00D73A38">
        <w:rPr>
          <w:rFonts w:ascii="Times New Roman" w:eastAsia="Arial" w:hAnsi="Times New Roman" w:cs="Times New Roman"/>
          <w:sz w:val="24"/>
          <w:szCs w:val="24"/>
        </w:rPr>
        <w:t>paired associates</w:t>
      </w:r>
      <w:r w:rsidR="00834AE2">
        <w:rPr>
          <w:rFonts w:ascii="Times New Roman" w:eastAsia="Arial" w:hAnsi="Times New Roman" w:cs="Times New Roman"/>
          <w:sz w:val="24"/>
          <w:szCs w:val="24"/>
        </w:rPr>
        <w:t xml:space="preserve"> as being more related than their normed strength</w:t>
      </w:r>
      <w:r w:rsidR="00213504">
        <w:rPr>
          <w:rFonts w:ascii="Times New Roman" w:eastAsia="Arial" w:hAnsi="Times New Roman" w:cs="Times New Roman"/>
          <w:sz w:val="24"/>
          <w:szCs w:val="24"/>
        </w:rPr>
        <w:t>s imply,</w:t>
      </w:r>
      <w:r w:rsidR="00834AE2">
        <w:rPr>
          <w:rFonts w:ascii="Times New Roman" w:eastAsia="Arial" w:hAnsi="Times New Roman" w:cs="Times New Roman"/>
          <w:sz w:val="24"/>
          <w:szCs w:val="24"/>
        </w:rPr>
        <w:t xml:space="preserve"> and</w:t>
      </w:r>
      <w:r w:rsidR="00ED0BC9">
        <w:rPr>
          <w:rFonts w:ascii="Times New Roman" w:eastAsia="Arial" w:hAnsi="Times New Roman" w:cs="Times New Roman"/>
          <w:sz w:val="24"/>
          <w:szCs w:val="24"/>
        </w:rPr>
        <w:t xml:space="preserve"> if so,</w:t>
      </w:r>
      <w:r w:rsidR="00834AE2">
        <w:rPr>
          <w:rFonts w:ascii="Times New Roman" w:eastAsia="Arial" w:hAnsi="Times New Roman" w:cs="Times New Roman"/>
          <w:sz w:val="24"/>
          <w:szCs w:val="24"/>
        </w:rPr>
        <w:t xml:space="preserve"> </w:t>
      </w:r>
      <w:r w:rsidR="00213504">
        <w:rPr>
          <w:rFonts w:ascii="Times New Roman" w:eastAsia="Arial" w:hAnsi="Times New Roman" w:cs="Times New Roman"/>
          <w:sz w:val="24"/>
          <w:szCs w:val="24"/>
        </w:rPr>
        <w:t xml:space="preserve">they </w:t>
      </w:r>
      <w:r w:rsidR="00ED0BC9">
        <w:rPr>
          <w:rFonts w:ascii="Times New Roman" w:eastAsia="Arial" w:hAnsi="Times New Roman" w:cs="Times New Roman"/>
          <w:sz w:val="24"/>
          <w:szCs w:val="24"/>
        </w:rPr>
        <w:t xml:space="preserve">may </w:t>
      </w:r>
      <w:r w:rsidR="00834AE2">
        <w:rPr>
          <w:rFonts w:ascii="Times New Roman" w:eastAsia="Arial" w:hAnsi="Times New Roman" w:cs="Times New Roman"/>
          <w:sz w:val="24"/>
          <w:szCs w:val="24"/>
        </w:rPr>
        <w:t>assign an inaccurate JOL</w:t>
      </w:r>
      <w:r w:rsidR="00ED0BC9">
        <w:rPr>
          <w:rFonts w:ascii="Times New Roman" w:eastAsia="Arial" w:hAnsi="Times New Roman" w:cs="Times New Roman"/>
          <w:sz w:val="24"/>
          <w:szCs w:val="24"/>
        </w:rPr>
        <w:t xml:space="preserve"> when </w:t>
      </w:r>
      <w:r w:rsidR="00213504">
        <w:rPr>
          <w:rFonts w:ascii="Times New Roman" w:eastAsia="Arial" w:hAnsi="Times New Roman" w:cs="Times New Roman"/>
          <w:sz w:val="24"/>
          <w:szCs w:val="24"/>
        </w:rPr>
        <w:t>asked to make</w:t>
      </w:r>
      <w:r w:rsidR="00ED0BC9">
        <w:rPr>
          <w:rFonts w:ascii="Times New Roman" w:eastAsia="Arial" w:hAnsi="Times New Roman" w:cs="Times New Roman"/>
          <w:sz w:val="24"/>
          <w:szCs w:val="24"/>
        </w:rPr>
        <w:t xml:space="preserve"> predictions about recall</w:t>
      </w:r>
      <w:r w:rsidR="00834AE2">
        <w:rPr>
          <w:rFonts w:ascii="Times New Roman" w:eastAsia="Arial" w:hAnsi="Times New Roman" w:cs="Times New Roman"/>
          <w:sz w:val="24"/>
          <w:szCs w:val="24"/>
        </w:rPr>
        <w:t xml:space="preserve">. </w:t>
      </w:r>
    </w:p>
    <w:p w14:paraId="05EDCA65" w14:textId="3DCEA1F1" w:rsidR="00D92DD3" w:rsidRDefault="009B477A" w:rsidP="00520BBC">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Using the Nelson, McEvoy, and </w:t>
      </w:r>
      <w:r w:rsidR="00E67BC2">
        <w:rPr>
          <w:rFonts w:ascii="Times New Roman" w:eastAsia="Arial" w:hAnsi="Times New Roman" w:cs="Times New Roman"/>
          <w:sz w:val="24"/>
          <w:szCs w:val="24"/>
        </w:rPr>
        <w:t>Schreiber</w:t>
      </w:r>
      <w:r>
        <w:rPr>
          <w:rFonts w:ascii="Times New Roman" w:eastAsia="Arial" w:hAnsi="Times New Roman" w:cs="Times New Roman"/>
          <w:sz w:val="24"/>
          <w:szCs w:val="24"/>
        </w:rPr>
        <w:t xml:space="preserve"> (2004) </w:t>
      </w:r>
      <w:r w:rsidR="004806A1">
        <w:rPr>
          <w:rFonts w:ascii="Times New Roman" w:eastAsia="Arial" w:hAnsi="Times New Roman" w:cs="Times New Roman"/>
          <w:sz w:val="24"/>
          <w:szCs w:val="24"/>
        </w:rPr>
        <w:t>free-</w:t>
      </w:r>
      <w:r>
        <w:rPr>
          <w:rFonts w:ascii="Times New Roman" w:eastAsia="Arial" w:hAnsi="Times New Roman" w:cs="Times New Roman"/>
          <w:sz w:val="24"/>
          <w:szCs w:val="24"/>
        </w:rPr>
        <w:t>association norms, Castel</w:t>
      </w:r>
      <w:r w:rsidR="00C83F38">
        <w:rPr>
          <w:rFonts w:ascii="Times New Roman" w:eastAsia="Arial" w:hAnsi="Times New Roman" w:cs="Times New Roman"/>
          <w:sz w:val="24"/>
          <w:szCs w:val="24"/>
        </w:rPr>
        <w:t xml:space="preserve"> et al.</w:t>
      </w:r>
      <w:r>
        <w:rPr>
          <w:rFonts w:ascii="Times New Roman" w:eastAsia="Arial" w:hAnsi="Times New Roman" w:cs="Times New Roman"/>
          <w:sz w:val="24"/>
          <w:szCs w:val="24"/>
        </w:rPr>
        <w:t xml:space="preserve"> (2007) further evaluated the correspondence between JOLs and recall accuracy</w:t>
      </w:r>
      <w:r w:rsidR="00967A25">
        <w:rPr>
          <w:rFonts w:ascii="Times New Roman" w:eastAsia="Arial" w:hAnsi="Times New Roman" w:cs="Times New Roman"/>
          <w:sz w:val="24"/>
          <w:szCs w:val="24"/>
        </w:rPr>
        <w:t xml:space="preserve"> using</w:t>
      </w:r>
      <w:r>
        <w:rPr>
          <w:rFonts w:ascii="Times New Roman" w:eastAsia="Arial" w:hAnsi="Times New Roman" w:cs="Times New Roman"/>
          <w:sz w:val="24"/>
          <w:szCs w:val="24"/>
        </w:rPr>
        <w:t xml:space="preserve"> </w:t>
      </w:r>
      <w:r w:rsidR="004806A1">
        <w:rPr>
          <w:rFonts w:ascii="Times New Roman" w:eastAsia="Arial" w:hAnsi="Times New Roman" w:cs="Times New Roman"/>
          <w:sz w:val="24"/>
          <w:szCs w:val="24"/>
        </w:rPr>
        <w:t xml:space="preserve">strong and weak </w:t>
      </w:r>
      <w:r w:rsidR="00967A25">
        <w:rPr>
          <w:rFonts w:ascii="Times New Roman" w:eastAsia="Arial" w:hAnsi="Times New Roman" w:cs="Times New Roman"/>
          <w:sz w:val="24"/>
          <w:szCs w:val="24"/>
        </w:rPr>
        <w:t xml:space="preserve">forward </w:t>
      </w:r>
      <w:r w:rsidR="004806A1">
        <w:rPr>
          <w:rFonts w:ascii="Times New Roman" w:eastAsia="Arial" w:hAnsi="Times New Roman" w:cs="Times New Roman"/>
          <w:sz w:val="24"/>
          <w:szCs w:val="24"/>
        </w:rPr>
        <w:t>associates</w:t>
      </w:r>
      <w:r w:rsidR="00520BBC">
        <w:rPr>
          <w:rFonts w:ascii="Times New Roman" w:eastAsia="Arial" w:hAnsi="Times New Roman" w:cs="Times New Roman"/>
          <w:sz w:val="24"/>
          <w:szCs w:val="24"/>
        </w:rPr>
        <w:t xml:space="preserve"> or </w:t>
      </w:r>
      <w:r>
        <w:rPr>
          <w:rFonts w:ascii="Times New Roman" w:eastAsia="Arial" w:hAnsi="Times New Roman" w:cs="Times New Roman"/>
          <w:sz w:val="24"/>
          <w:szCs w:val="24"/>
        </w:rPr>
        <w:t>unrelated</w:t>
      </w:r>
      <w:r w:rsidR="004806A1">
        <w:rPr>
          <w:rFonts w:ascii="Times New Roman" w:eastAsia="Arial" w:hAnsi="Times New Roman" w:cs="Times New Roman"/>
          <w:sz w:val="24"/>
          <w:szCs w:val="24"/>
        </w:rPr>
        <w:t xml:space="preserve"> pairs</w:t>
      </w:r>
      <w:r>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Additionally</w:t>
      </w:r>
      <w:r>
        <w:rPr>
          <w:rFonts w:ascii="Times New Roman" w:eastAsia="Arial" w:hAnsi="Times New Roman" w:cs="Times New Roman"/>
          <w:sz w:val="24"/>
          <w:szCs w:val="24"/>
        </w:rPr>
        <w:t xml:space="preserve">, their study also contained </w:t>
      </w:r>
      <w:r w:rsidR="00520BBC">
        <w:rPr>
          <w:rFonts w:ascii="Times New Roman" w:eastAsia="Arial" w:hAnsi="Times New Roman" w:cs="Times New Roman"/>
          <w:sz w:val="24"/>
          <w:szCs w:val="24"/>
        </w:rPr>
        <w:t xml:space="preserve">identical pairs to evaluate pair similarity </w:t>
      </w:r>
      <w:r w:rsidR="004806A1">
        <w:rPr>
          <w:rFonts w:ascii="Times New Roman" w:eastAsia="Arial" w:hAnsi="Times New Roman" w:cs="Times New Roman"/>
          <w:sz w:val="24"/>
          <w:szCs w:val="24"/>
        </w:rPr>
        <w:t xml:space="preserve">effects </w:t>
      </w:r>
      <w:r w:rsidR="00520BBC">
        <w:rPr>
          <w:rFonts w:ascii="Times New Roman" w:eastAsia="Arial" w:hAnsi="Times New Roman" w:cs="Times New Roman"/>
          <w:sz w:val="24"/>
          <w:szCs w:val="24"/>
        </w:rPr>
        <w:t xml:space="preserve">given identical </w:t>
      </w:r>
      <w:r w:rsidR="0078269F">
        <w:rPr>
          <w:rFonts w:ascii="Times New Roman" w:eastAsia="Arial" w:hAnsi="Times New Roman" w:cs="Times New Roman"/>
          <w:sz w:val="24"/>
          <w:szCs w:val="24"/>
        </w:rPr>
        <w:t xml:space="preserve">cue-target </w:t>
      </w:r>
      <w:r w:rsidR="00520BBC">
        <w:rPr>
          <w:rFonts w:ascii="Times New Roman" w:eastAsia="Arial" w:hAnsi="Times New Roman" w:cs="Times New Roman"/>
          <w:sz w:val="24"/>
          <w:szCs w:val="24"/>
        </w:rPr>
        <w:t xml:space="preserve">pairs are </w:t>
      </w:r>
      <w:r w:rsidR="004806A1">
        <w:rPr>
          <w:rFonts w:ascii="Times New Roman" w:eastAsia="Arial" w:hAnsi="Times New Roman" w:cs="Times New Roman"/>
          <w:sz w:val="24"/>
          <w:szCs w:val="24"/>
        </w:rPr>
        <w:t xml:space="preserve">generally </w:t>
      </w:r>
      <w:r w:rsidR="00520BBC">
        <w:rPr>
          <w:rFonts w:ascii="Times New Roman" w:eastAsia="Arial" w:hAnsi="Times New Roman" w:cs="Times New Roman"/>
          <w:sz w:val="24"/>
          <w:szCs w:val="24"/>
        </w:rPr>
        <w:t>poorly remembered</w:t>
      </w:r>
      <w:r w:rsidR="00F75980">
        <w:rPr>
          <w:rFonts w:ascii="Times New Roman" w:eastAsia="Arial" w:hAnsi="Times New Roman" w:cs="Times New Roman"/>
          <w:sz w:val="24"/>
          <w:szCs w:val="24"/>
        </w:rPr>
        <w:t xml:space="preserve"> </w:t>
      </w:r>
      <w:r w:rsidR="00520BBC">
        <w:rPr>
          <w:rFonts w:ascii="Times New Roman" w:eastAsia="Arial" w:hAnsi="Times New Roman" w:cs="Times New Roman"/>
          <w:sz w:val="24"/>
          <w:szCs w:val="24"/>
        </w:rPr>
        <w:t>(</w:t>
      </w:r>
      <w:r w:rsidR="00C83F38">
        <w:rPr>
          <w:rFonts w:ascii="Times New Roman" w:eastAsia="Arial" w:hAnsi="Times New Roman" w:cs="Times New Roman"/>
          <w:sz w:val="24"/>
          <w:szCs w:val="24"/>
        </w:rPr>
        <w:t xml:space="preserve">e.g., </w:t>
      </w:r>
      <w:r w:rsidR="00520BBC">
        <w:rPr>
          <w:rFonts w:ascii="Times New Roman" w:eastAsia="Arial" w:hAnsi="Times New Roman" w:cs="Times New Roman"/>
          <w:sz w:val="24"/>
          <w:szCs w:val="24"/>
        </w:rPr>
        <w:t>Tulving, 1974).</w:t>
      </w:r>
      <w:r w:rsidR="009063FA">
        <w:rPr>
          <w:rFonts w:ascii="Times New Roman" w:eastAsia="Arial" w:hAnsi="Times New Roman" w:cs="Times New Roman"/>
          <w:sz w:val="24"/>
          <w:szCs w:val="24"/>
        </w:rPr>
        <w:t xml:space="preserve"> The authors reasoned that for identical pairs, participants may rely upon item similarity</w:t>
      </w:r>
      <w:r w:rsidR="0078269F">
        <w:rPr>
          <w:rFonts w:ascii="Times New Roman" w:eastAsia="Arial" w:hAnsi="Times New Roman" w:cs="Times New Roman"/>
          <w:sz w:val="24"/>
          <w:szCs w:val="24"/>
        </w:rPr>
        <w:t xml:space="preserve"> (vs. cue effectiveness)</w:t>
      </w:r>
      <w:r w:rsidR="009063FA">
        <w:rPr>
          <w:rFonts w:ascii="Times New Roman" w:eastAsia="Arial" w:hAnsi="Times New Roman" w:cs="Times New Roman"/>
          <w:sz w:val="24"/>
          <w:szCs w:val="24"/>
        </w:rPr>
        <w:t xml:space="preserve"> given the items are perceptually and semantically identical when making JOL ratings. As a result,</w:t>
      </w:r>
      <w:r w:rsidR="00771E46">
        <w:rPr>
          <w:rFonts w:ascii="Times New Roman" w:eastAsia="Arial" w:hAnsi="Times New Roman" w:cs="Times New Roman"/>
          <w:sz w:val="24"/>
          <w:szCs w:val="24"/>
        </w:rPr>
        <w:t xml:space="preserve"> JOL ratings for</w:t>
      </w:r>
      <w:r w:rsidR="009063FA">
        <w:rPr>
          <w:rFonts w:ascii="Times New Roman" w:eastAsia="Arial" w:hAnsi="Times New Roman" w:cs="Times New Roman"/>
          <w:sz w:val="24"/>
          <w:szCs w:val="24"/>
        </w:rPr>
        <w:t xml:space="preserve"> identical pairs would be high though their recall would be low, producing an illusion of competence.</w:t>
      </w:r>
      <w:r w:rsidR="00520BBC">
        <w:rPr>
          <w:rFonts w:ascii="Times New Roman" w:eastAsia="Arial" w:hAnsi="Times New Roman" w:cs="Times New Roman"/>
          <w:sz w:val="24"/>
          <w:szCs w:val="24"/>
        </w:rPr>
        <w:t xml:space="preserve"> </w:t>
      </w:r>
      <w:r w:rsidR="009063FA">
        <w:rPr>
          <w:rFonts w:ascii="Times New Roman" w:eastAsia="Arial" w:hAnsi="Times New Roman" w:cs="Times New Roman"/>
          <w:sz w:val="24"/>
          <w:szCs w:val="24"/>
        </w:rPr>
        <w:t xml:space="preserve">Indeed, an illusion of competence was found for identical pairs (but not for </w:t>
      </w:r>
      <w:r w:rsidR="0078269F">
        <w:rPr>
          <w:rFonts w:ascii="Times New Roman" w:eastAsia="Arial" w:hAnsi="Times New Roman" w:cs="Times New Roman"/>
          <w:sz w:val="24"/>
          <w:szCs w:val="24"/>
        </w:rPr>
        <w:t>the forward strong and weak associates</w:t>
      </w:r>
      <w:r w:rsidR="009063FA">
        <w:rPr>
          <w:rFonts w:ascii="Times New Roman" w:eastAsia="Arial" w:hAnsi="Times New Roman" w:cs="Times New Roman"/>
          <w:sz w:val="24"/>
          <w:szCs w:val="24"/>
        </w:rPr>
        <w:t xml:space="preserve">) and this </w:t>
      </w:r>
      <w:r w:rsidR="00D92DD3">
        <w:rPr>
          <w:rFonts w:ascii="Times New Roman" w:eastAsia="Arial" w:hAnsi="Times New Roman" w:cs="Times New Roman"/>
          <w:sz w:val="24"/>
          <w:szCs w:val="24"/>
        </w:rPr>
        <w:t xml:space="preserve">pattern was found both when study duration </w:t>
      </w:r>
      <w:r w:rsidR="00C409D2">
        <w:rPr>
          <w:rFonts w:ascii="Times New Roman" w:eastAsia="Arial" w:hAnsi="Times New Roman" w:cs="Times New Roman"/>
          <w:sz w:val="24"/>
          <w:szCs w:val="24"/>
        </w:rPr>
        <w:t xml:space="preserve">was </w:t>
      </w:r>
      <w:r w:rsidR="00D92DD3">
        <w:rPr>
          <w:rFonts w:ascii="Times New Roman" w:eastAsia="Arial" w:hAnsi="Times New Roman" w:cs="Times New Roman"/>
          <w:sz w:val="24"/>
          <w:szCs w:val="24"/>
        </w:rPr>
        <w:t>self-paced</w:t>
      </w:r>
      <w:r w:rsidR="0078269F">
        <w:rPr>
          <w:rFonts w:ascii="Times New Roman" w:eastAsia="Arial" w:hAnsi="Times New Roman" w:cs="Times New Roman"/>
          <w:sz w:val="24"/>
          <w:szCs w:val="24"/>
        </w:rPr>
        <w:t xml:space="preserve"> and timed</w:t>
      </w:r>
      <w:r w:rsidR="00D92DD3">
        <w:rPr>
          <w:rFonts w:ascii="Times New Roman" w:eastAsia="Arial" w:hAnsi="Times New Roman" w:cs="Times New Roman"/>
          <w:sz w:val="24"/>
          <w:szCs w:val="24"/>
        </w:rPr>
        <w:t xml:space="preserve">. The illusion of competence </w:t>
      </w:r>
      <w:r w:rsidR="000B6123">
        <w:rPr>
          <w:rFonts w:ascii="Times New Roman" w:eastAsia="Arial" w:hAnsi="Times New Roman" w:cs="Times New Roman"/>
          <w:sz w:val="24"/>
          <w:szCs w:val="24"/>
        </w:rPr>
        <w:t>pattern found for</w:t>
      </w:r>
      <w:r w:rsidR="00D92DD3">
        <w:rPr>
          <w:rFonts w:ascii="Times New Roman" w:eastAsia="Arial" w:hAnsi="Times New Roman" w:cs="Times New Roman"/>
          <w:sz w:val="24"/>
          <w:szCs w:val="24"/>
        </w:rPr>
        <w:t xml:space="preserve"> identical pairs is particularly </w:t>
      </w:r>
      <w:r w:rsidR="000B6123">
        <w:rPr>
          <w:rFonts w:ascii="Times New Roman" w:eastAsia="Arial" w:hAnsi="Times New Roman" w:cs="Times New Roman"/>
          <w:sz w:val="24"/>
          <w:szCs w:val="24"/>
        </w:rPr>
        <w:t>intriguing given identical pairs provided participants with a cue word that was perfectly predictive of the target. Nevertheless,</w:t>
      </w:r>
      <w:r w:rsidR="00F03365">
        <w:rPr>
          <w:rFonts w:ascii="Times New Roman" w:eastAsia="Arial" w:hAnsi="Times New Roman" w:cs="Times New Roman"/>
          <w:sz w:val="24"/>
          <w:szCs w:val="24"/>
        </w:rPr>
        <w:t xml:space="preserve"> </w:t>
      </w:r>
      <w:r w:rsidR="00D92DD3">
        <w:rPr>
          <w:rFonts w:ascii="Times New Roman" w:eastAsia="Arial" w:hAnsi="Times New Roman" w:cs="Times New Roman"/>
          <w:sz w:val="24"/>
          <w:szCs w:val="24"/>
        </w:rPr>
        <w:t xml:space="preserve">recall rates were </w:t>
      </w:r>
      <w:r w:rsidR="0078269F">
        <w:rPr>
          <w:rFonts w:ascii="Times New Roman" w:eastAsia="Arial" w:hAnsi="Times New Roman" w:cs="Times New Roman"/>
          <w:sz w:val="24"/>
          <w:szCs w:val="24"/>
        </w:rPr>
        <w:t>lower than strong associates</w:t>
      </w:r>
      <w:r w:rsidR="006B1756">
        <w:rPr>
          <w:rFonts w:ascii="Times New Roman" w:eastAsia="Arial" w:hAnsi="Times New Roman" w:cs="Times New Roman"/>
          <w:sz w:val="24"/>
          <w:szCs w:val="24"/>
        </w:rPr>
        <w:t>,</w:t>
      </w:r>
      <w:r w:rsidR="00D92DD3">
        <w:rPr>
          <w:rFonts w:ascii="Times New Roman" w:eastAsia="Arial" w:hAnsi="Times New Roman" w:cs="Times New Roman"/>
          <w:sz w:val="24"/>
          <w:szCs w:val="24"/>
        </w:rPr>
        <w:t xml:space="preserve"> </w:t>
      </w:r>
      <w:r w:rsidR="000B6123">
        <w:rPr>
          <w:rFonts w:ascii="Times New Roman" w:eastAsia="Arial" w:hAnsi="Times New Roman" w:cs="Times New Roman"/>
          <w:sz w:val="24"/>
          <w:szCs w:val="24"/>
        </w:rPr>
        <w:t xml:space="preserve">contributing </w:t>
      </w:r>
      <w:r w:rsidR="00D92DD3">
        <w:rPr>
          <w:rFonts w:ascii="Times New Roman" w:eastAsia="Arial" w:hAnsi="Times New Roman" w:cs="Times New Roman"/>
          <w:sz w:val="24"/>
          <w:szCs w:val="24"/>
        </w:rPr>
        <w:t>to the illusion.</w:t>
      </w:r>
    </w:p>
    <w:p w14:paraId="3737EBB7" w14:textId="4743D5E2" w:rsidR="000B6123" w:rsidRDefault="00C21892" w:rsidP="00416815">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Although </w:t>
      </w:r>
      <w:r w:rsidR="0078269F">
        <w:rPr>
          <w:rFonts w:ascii="Times New Roman" w:eastAsia="Arial" w:hAnsi="Times New Roman" w:cs="Times New Roman"/>
          <w:sz w:val="24"/>
          <w:szCs w:val="24"/>
        </w:rPr>
        <w:t xml:space="preserve">prior </w:t>
      </w:r>
      <w:r>
        <w:rPr>
          <w:rFonts w:ascii="Times New Roman" w:eastAsia="Arial" w:hAnsi="Times New Roman" w:cs="Times New Roman"/>
          <w:sz w:val="24"/>
          <w:szCs w:val="24"/>
        </w:rPr>
        <w:t xml:space="preserve">work has demonstrated that semantic relations can </w:t>
      </w:r>
      <w:r w:rsidR="00B32E73">
        <w:rPr>
          <w:rFonts w:ascii="Times New Roman" w:eastAsia="Arial" w:hAnsi="Times New Roman" w:cs="Times New Roman"/>
          <w:sz w:val="24"/>
          <w:szCs w:val="24"/>
        </w:rPr>
        <w:t>induce</w:t>
      </w:r>
      <w:r>
        <w:rPr>
          <w:rFonts w:ascii="Times New Roman" w:eastAsia="Arial" w:hAnsi="Times New Roman" w:cs="Times New Roman"/>
          <w:sz w:val="24"/>
          <w:szCs w:val="24"/>
        </w:rPr>
        <w:t xml:space="preserve"> an illusion of competence for </w:t>
      </w:r>
      <w:r w:rsidR="009063FA">
        <w:rPr>
          <w:rFonts w:ascii="Times New Roman" w:eastAsia="Arial" w:hAnsi="Times New Roman" w:cs="Times New Roman"/>
          <w:sz w:val="24"/>
          <w:szCs w:val="24"/>
        </w:rPr>
        <w:t xml:space="preserve">identical pairs, an important question is whether the illusion of competence for identical pairs </w:t>
      </w:r>
      <w:r w:rsidR="0095223D">
        <w:rPr>
          <w:rFonts w:ascii="Times New Roman" w:eastAsia="Arial" w:hAnsi="Times New Roman" w:cs="Times New Roman"/>
          <w:sz w:val="24"/>
          <w:szCs w:val="24"/>
        </w:rPr>
        <w:t>resulted from</w:t>
      </w:r>
      <w:r w:rsidR="009063FA">
        <w:rPr>
          <w:rFonts w:ascii="Times New Roman" w:eastAsia="Arial" w:hAnsi="Times New Roman" w:cs="Times New Roman"/>
          <w:sz w:val="24"/>
          <w:szCs w:val="24"/>
        </w:rPr>
        <w:t xml:space="preserve"> a perfect </w:t>
      </w:r>
      <w:r w:rsidR="0078269F">
        <w:rPr>
          <w:rFonts w:ascii="Times New Roman" w:eastAsia="Arial" w:hAnsi="Times New Roman" w:cs="Times New Roman"/>
          <w:sz w:val="24"/>
          <w:szCs w:val="24"/>
        </w:rPr>
        <w:t xml:space="preserve">perceptual and semantic </w:t>
      </w:r>
      <w:r w:rsidR="009063FA">
        <w:rPr>
          <w:rFonts w:ascii="Times New Roman" w:eastAsia="Arial" w:hAnsi="Times New Roman" w:cs="Times New Roman"/>
          <w:sz w:val="24"/>
          <w:szCs w:val="24"/>
        </w:rPr>
        <w:t xml:space="preserve">match, or because identical pairs are </w:t>
      </w:r>
      <w:r w:rsidR="00513E23">
        <w:rPr>
          <w:rFonts w:ascii="Times New Roman" w:eastAsia="Arial" w:hAnsi="Times New Roman" w:cs="Times New Roman"/>
          <w:i/>
          <w:sz w:val="24"/>
          <w:szCs w:val="24"/>
        </w:rPr>
        <w:t>symmetrical</w:t>
      </w:r>
      <w:r w:rsidR="00513E23">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associates</w:t>
      </w:r>
      <w:r w:rsidR="00513E23">
        <w:rPr>
          <w:rFonts w:ascii="Times New Roman" w:eastAsia="Arial" w:hAnsi="Times New Roman" w:cs="Times New Roman"/>
          <w:sz w:val="24"/>
          <w:szCs w:val="24"/>
        </w:rPr>
        <w:t xml:space="preserve">. Symmetrical </w:t>
      </w:r>
      <w:r w:rsidR="00B32E73">
        <w:rPr>
          <w:rFonts w:ascii="Times New Roman" w:eastAsia="Arial" w:hAnsi="Times New Roman" w:cs="Times New Roman"/>
          <w:sz w:val="24"/>
          <w:szCs w:val="24"/>
        </w:rPr>
        <w:t>in this case</w:t>
      </w:r>
      <w:r w:rsidR="00513E23">
        <w:rPr>
          <w:rFonts w:ascii="Times New Roman" w:eastAsia="Arial" w:hAnsi="Times New Roman" w:cs="Times New Roman"/>
          <w:sz w:val="24"/>
          <w:szCs w:val="24"/>
        </w:rPr>
        <w:t xml:space="preserve"> refer</w:t>
      </w:r>
      <w:r w:rsidR="00B32E73">
        <w:rPr>
          <w:rFonts w:ascii="Times New Roman" w:eastAsia="Arial" w:hAnsi="Times New Roman" w:cs="Times New Roman"/>
          <w:sz w:val="24"/>
          <w:szCs w:val="24"/>
        </w:rPr>
        <w:t>s</w:t>
      </w:r>
      <w:r w:rsidR="00513E23">
        <w:rPr>
          <w:rFonts w:ascii="Times New Roman" w:eastAsia="Arial" w:hAnsi="Times New Roman" w:cs="Times New Roman"/>
          <w:sz w:val="24"/>
          <w:szCs w:val="24"/>
        </w:rPr>
        <w:t xml:space="preserve"> to cue-target pairs that are</w:t>
      </w:r>
      <w:r w:rsidR="00220A26">
        <w:rPr>
          <w:rFonts w:ascii="Times New Roman" w:eastAsia="Arial" w:hAnsi="Times New Roman" w:cs="Times New Roman"/>
          <w:sz w:val="24"/>
          <w:szCs w:val="24"/>
        </w:rPr>
        <w:t xml:space="preserve"> strongly </w:t>
      </w:r>
      <w:r w:rsidR="00513E23">
        <w:rPr>
          <w:rFonts w:ascii="Times New Roman" w:eastAsia="Arial" w:hAnsi="Times New Roman" w:cs="Times New Roman"/>
          <w:sz w:val="24"/>
          <w:szCs w:val="24"/>
        </w:rPr>
        <w:t xml:space="preserve">associated to each other in both directions (e.g., </w:t>
      </w:r>
      <w:r w:rsidR="00513E23" w:rsidRPr="00C8033B">
        <w:rPr>
          <w:rFonts w:ascii="Times New Roman" w:eastAsia="Arial" w:hAnsi="Times New Roman" w:cs="Times New Roman"/>
          <w:i/>
          <w:iCs/>
          <w:sz w:val="24"/>
          <w:szCs w:val="24"/>
        </w:rPr>
        <w:t>On-Off</w:t>
      </w:r>
      <w:r w:rsidR="00513E23">
        <w:rPr>
          <w:rFonts w:ascii="Times New Roman" w:eastAsia="Arial" w:hAnsi="Times New Roman" w:cs="Times New Roman"/>
          <w:sz w:val="24"/>
          <w:szCs w:val="24"/>
        </w:rPr>
        <w:t>) according to word association norms.</w:t>
      </w:r>
      <w:r w:rsidR="00B32E73">
        <w:rPr>
          <w:rFonts w:ascii="Times New Roman" w:eastAsia="Arial" w:hAnsi="Times New Roman" w:cs="Times New Roman"/>
          <w:sz w:val="24"/>
          <w:szCs w:val="24"/>
        </w:rPr>
        <w:t xml:space="preserve"> Based on </w:t>
      </w:r>
      <w:proofErr w:type="spellStart"/>
      <w:r w:rsidR="00B32E73">
        <w:rPr>
          <w:rFonts w:ascii="Times New Roman" w:eastAsia="Arial" w:hAnsi="Times New Roman" w:cs="Times New Roman"/>
          <w:sz w:val="24"/>
          <w:szCs w:val="24"/>
        </w:rPr>
        <w:t>Koriat</w:t>
      </w:r>
      <w:proofErr w:type="spellEnd"/>
      <w:r w:rsidR="00B32E73">
        <w:rPr>
          <w:rFonts w:ascii="Times New Roman" w:eastAsia="Arial" w:hAnsi="Times New Roman" w:cs="Times New Roman"/>
          <w:sz w:val="24"/>
          <w:szCs w:val="24"/>
        </w:rPr>
        <w:t xml:space="preserve"> (1997), we </w:t>
      </w:r>
      <w:r w:rsidR="00220A26">
        <w:rPr>
          <w:rFonts w:ascii="Times New Roman" w:eastAsia="Arial" w:hAnsi="Times New Roman" w:cs="Times New Roman"/>
          <w:sz w:val="24"/>
          <w:szCs w:val="24"/>
        </w:rPr>
        <w:t>suggest</w:t>
      </w:r>
      <w:r w:rsidR="00B32E73">
        <w:rPr>
          <w:rFonts w:ascii="Times New Roman" w:eastAsia="Arial" w:hAnsi="Times New Roman" w:cs="Times New Roman"/>
          <w:sz w:val="24"/>
          <w:szCs w:val="24"/>
        </w:rPr>
        <w:t xml:space="preserve"> that participants prioritize semantic relatedness</w:t>
      </w:r>
      <w:r w:rsidR="009A3552">
        <w:rPr>
          <w:rFonts w:ascii="Times New Roman" w:eastAsia="Arial" w:hAnsi="Times New Roman" w:cs="Times New Roman"/>
          <w:sz w:val="24"/>
          <w:szCs w:val="24"/>
        </w:rPr>
        <w:t xml:space="preserve"> over consideration of </w:t>
      </w:r>
      <w:r w:rsidR="0078269F">
        <w:rPr>
          <w:rFonts w:ascii="Times New Roman" w:eastAsia="Arial" w:hAnsi="Times New Roman" w:cs="Times New Roman"/>
          <w:sz w:val="24"/>
          <w:szCs w:val="24"/>
        </w:rPr>
        <w:t xml:space="preserve">the cue effectiveness for recalling the target </w:t>
      </w:r>
      <w:r w:rsidR="00B32E73">
        <w:rPr>
          <w:rFonts w:ascii="Times New Roman" w:eastAsia="Arial" w:hAnsi="Times New Roman" w:cs="Times New Roman"/>
          <w:sz w:val="24"/>
          <w:szCs w:val="24"/>
        </w:rPr>
        <w:t>when providing JOLs</w:t>
      </w:r>
      <w:r w:rsidR="00220A26">
        <w:rPr>
          <w:rFonts w:ascii="Times New Roman" w:eastAsia="Arial" w:hAnsi="Times New Roman" w:cs="Times New Roman"/>
          <w:sz w:val="24"/>
          <w:szCs w:val="24"/>
        </w:rPr>
        <w:t xml:space="preserve">. Therefore, </w:t>
      </w:r>
      <w:r w:rsidR="0078269F">
        <w:rPr>
          <w:rFonts w:ascii="Times New Roman" w:eastAsia="Arial" w:hAnsi="Times New Roman" w:cs="Times New Roman"/>
          <w:sz w:val="24"/>
          <w:szCs w:val="24"/>
        </w:rPr>
        <w:t>strong associates</w:t>
      </w:r>
      <w:r w:rsidR="00220A26">
        <w:rPr>
          <w:rFonts w:ascii="Times New Roman" w:eastAsia="Arial" w:hAnsi="Times New Roman" w:cs="Times New Roman"/>
          <w:sz w:val="24"/>
          <w:szCs w:val="24"/>
        </w:rPr>
        <w:t xml:space="preserve"> would </w:t>
      </w:r>
      <w:r w:rsidR="00416815">
        <w:rPr>
          <w:rFonts w:ascii="Times New Roman" w:eastAsia="Arial" w:hAnsi="Times New Roman" w:cs="Times New Roman"/>
          <w:sz w:val="24"/>
          <w:szCs w:val="24"/>
        </w:rPr>
        <w:t>likely encourage</w:t>
      </w:r>
      <w:r w:rsidR="00220A26">
        <w:rPr>
          <w:rFonts w:ascii="Times New Roman" w:eastAsia="Arial" w:hAnsi="Times New Roman" w:cs="Times New Roman"/>
          <w:sz w:val="24"/>
          <w:szCs w:val="24"/>
        </w:rPr>
        <w:t xml:space="preserve"> JOL ratings that would exceed later recall</w:t>
      </w:r>
      <w:r w:rsidR="00416815">
        <w:rPr>
          <w:rFonts w:ascii="Times New Roman" w:eastAsia="Arial" w:hAnsi="Times New Roman" w:cs="Times New Roman"/>
          <w:sz w:val="24"/>
          <w:szCs w:val="24"/>
        </w:rPr>
        <w:t xml:space="preserve"> when the retrieval target was ambiguous such as backwards </w:t>
      </w:r>
      <w:r w:rsidR="0078269F">
        <w:rPr>
          <w:rFonts w:ascii="Times New Roman" w:eastAsia="Arial" w:hAnsi="Times New Roman" w:cs="Times New Roman"/>
          <w:sz w:val="24"/>
          <w:szCs w:val="24"/>
        </w:rPr>
        <w:t>associates</w:t>
      </w:r>
      <w:r w:rsidR="00A125EB">
        <w:rPr>
          <w:rFonts w:ascii="Times New Roman" w:eastAsia="Arial" w:hAnsi="Times New Roman" w:cs="Times New Roman"/>
          <w:sz w:val="24"/>
          <w:szCs w:val="24"/>
        </w:rPr>
        <w:t xml:space="preserve">. A similar pattern would likely also emerge </w:t>
      </w:r>
      <w:r w:rsidR="00C53887">
        <w:rPr>
          <w:rFonts w:ascii="Times New Roman" w:eastAsia="Arial" w:hAnsi="Times New Roman" w:cs="Times New Roman"/>
          <w:sz w:val="24"/>
          <w:szCs w:val="24"/>
        </w:rPr>
        <w:t xml:space="preserve">for </w:t>
      </w:r>
      <w:r w:rsidR="00416815">
        <w:rPr>
          <w:rFonts w:ascii="Times New Roman" w:eastAsia="Arial" w:hAnsi="Times New Roman" w:cs="Times New Roman"/>
          <w:sz w:val="24"/>
          <w:szCs w:val="24"/>
        </w:rPr>
        <w:t xml:space="preserve">symmetrical </w:t>
      </w:r>
      <w:r w:rsidR="0078269F">
        <w:rPr>
          <w:rFonts w:ascii="Times New Roman" w:eastAsia="Arial" w:hAnsi="Times New Roman" w:cs="Times New Roman"/>
          <w:sz w:val="24"/>
          <w:szCs w:val="24"/>
        </w:rPr>
        <w:t xml:space="preserve">associates </w:t>
      </w:r>
      <w:r w:rsidR="00416815">
        <w:rPr>
          <w:rFonts w:ascii="Times New Roman" w:eastAsia="Arial" w:hAnsi="Times New Roman" w:cs="Times New Roman"/>
          <w:sz w:val="24"/>
          <w:szCs w:val="24"/>
        </w:rPr>
        <w:t xml:space="preserve">given the cue does not directly converge upon </w:t>
      </w:r>
      <w:r w:rsidR="0078269F">
        <w:rPr>
          <w:rFonts w:ascii="Times New Roman" w:eastAsia="Arial" w:hAnsi="Times New Roman" w:cs="Times New Roman"/>
          <w:sz w:val="24"/>
          <w:szCs w:val="24"/>
        </w:rPr>
        <w:t xml:space="preserve">an </w:t>
      </w:r>
      <w:r w:rsidR="00416815">
        <w:rPr>
          <w:rFonts w:ascii="Times New Roman" w:eastAsia="Arial" w:hAnsi="Times New Roman" w:cs="Times New Roman"/>
          <w:sz w:val="24"/>
          <w:szCs w:val="24"/>
        </w:rPr>
        <w:t xml:space="preserve">obvious target (as forward </w:t>
      </w:r>
      <w:r w:rsidR="0078269F">
        <w:rPr>
          <w:rFonts w:ascii="Times New Roman" w:eastAsia="Arial" w:hAnsi="Times New Roman" w:cs="Times New Roman"/>
          <w:sz w:val="24"/>
          <w:szCs w:val="24"/>
        </w:rPr>
        <w:t>associates</w:t>
      </w:r>
      <w:r w:rsidR="00416815">
        <w:rPr>
          <w:rFonts w:ascii="Times New Roman" w:eastAsia="Arial" w:hAnsi="Times New Roman" w:cs="Times New Roman"/>
          <w:sz w:val="24"/>
          <w:szCs w:val="24"/>
        </w:rPr>
        <w:t xml:space="preserve">). </w:t>
      </w:r>
      <w:r w:rsidR="00220A26">
        <w:rPr>
          <w:rFonts w:ascii="Times New Roman" w:eastAsia="Arial" w:hAnsi="Times New Roman" w:cs="Times New Roman"/>
          <w:sz w:val="24"/>
          <w:szCs w:val="24"/>
        </w:rPr>
        <w:t xml:space="preserve">Therefore, </w:t>
      </w:r>
      <w:r w:rsidR="00416815">
        <w:rPr>
          <w:rFonts w:ascii="Times New Roman" w:eastAsia="Arial" w:hAnsi="Times New Roman" w:cs="Times New Roman"/>
          <w:sz w:val="24"/>
          <w:szCs w:val="24"/>
        </w:rPr>
        <w:t>evaluating the relationship between JOLs and later recall for symmetrical pairs is important for determining how association affects JOLs outside of when cue-target pairs are perceptually</w:t>
      </w:r>
      <w:r w:rsidR="0078269F">
        <w:rPr>
          <w:rFonts w:ascii="Times New Roman" w:eastAsia="Arial" w:hAnsi="Times New Roman" w:cs="Times New Roman"/>
          <w:sz w:val="24"/>
          <w:szCs w:val="24"/>
        </w:rPr>
        <w:t>/</w:t>
      </w:r>
      <w:r w:rsidR="00416815">
        <w:rPr>
          <w:rFonts w:ascii="Times New Roman" w:eastAsia="Arial" w:hAnsi="Times New Roman" w:cs="Times New Roman"/>
          <w:sz w:val="24"/>
          <w:szCs w:val="24"/>
        </w:rPr>
        <w:t>semantically identical.</w:t>
      </w:r>
    </w:p>
    <w:p w14:paraId="714F1BBD" w14:textId="3B2763D5" w:rsidR="00FA5ADF" w:rsidRDefault="00D92DD3" w:rsidP="000D2A0F">
      <w:pPr>
        <w:spacing w:line="480" w:lineRule="auto"/>
        <w:ind w:right="20" w:firstLine="588"/>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In the present </w:t>
      </w:r>
      <w:r w:rsidR="00F53B25">
        <w:rPr>
          <w:rFonts w:ascii="Times New Roman" w:eastAsia="Arial" w:hAnsi="Times New Roman" w:cs="Times New Roman"/>
          <w:sz w:val="24"/>
          <w:szCs w:val="24"/>
        </w:rPr>
        <w:t>study</w:t>
      </w:r>
      <w:r>
        <w:rPr>
          <w:rFonts w:ascii="Times New Roman" w:eastAsia="Arial" w:hAnsi="Times New Roman" w:cs="Times New Roman"/>
          <w:sz w:val="24"/>
          <w:szCs w:val="24"/>
        </w:rPr>
        <w:t>, we further evaluate</w:t>
      </w:r>
      <w:r w:rsidR="00A125EB">
        <w:rPr>
          <w:rFonts w:ascii="Times New Roman" w:eastAsia="Arial" w:hAnsi="Times New Roman" w:cs="Times New Roman"/>
          <w:sz w:val="24"/>
          <w:szCs w:val="24"/>
        </w:rPr>
        <w:t>d</w:t>
      </w:r>
      <w:r>
        <w:rPr>
          <w:rFonts w:ascii="Times New Roman" w:eastAsia="Arial" w:hAnsi="Times New Roman" w:cs="Times New Roman"/>
          <w:sz w:val="24"/>
          <w:szCs w:val="24"/>
        </w:rPr>
        <w:t xml:space="preserve"> the illusion of competence between JOLs and recall accuracy by examining the direction of association</w:t>
      </w:r>
      <w:r w:rsidR="000966E5">
        <w:rPr>
          <w:rFonts w:ascii="Times New Roman" w:eastAsia="Arial" w:hAnsi="Times New Roman" w:cs="Times New Roman"/>
          <w:sz w:val="24"/>
          <w:szCs w:val="24"/>
        </w:rPr>
        <w:t>.</w:t>
      </w:r>
      <w:r>
        <w:rPr>
          <w:rFonts w:ascii="Times New Roman" w:eastAsia="Arial" w:hAnsi="Times New Roman" w:cs="Times New Roman"/>
          <w:sz w:val="24"/>
          <w:szCs w:val="24"/>
        </w:rPr>
        <w:t xml:space="preserve"> Specifically, we ex</w:t>
      </w:r>
      <w:r w:rsidR="006B1756">
        <w:rPr>
          <w:rFonts w:ascii="Times New Roman" w:eastAsia="Arial" w:hAnsi="Times New Roman" w:cs="Times New Roman"/>
          <w:sz w:val="24"/>
          <w:szCs w:val="24"/>
        </w:rPr>
        <w:t>amine</w:t>
      </w:r>
      <w:r w:rsidR="00A125EB">
        <w:rPr>
          <w:rFonts w:ascii="Times New Roman" w:eastAsia="Arial" w:hAnsi="Times New Roman" w:cs="Times New Roman"/>
          <w:sz w:val="24"/>
          <w:szCs w:val="24"/>
        </w:rPr>
        <w:t>d</w:t>
      </w:r>
      <w:r w:rsidR="006B1756">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differences in JOL ratings and recall performance (and the calibration between the two) for forward, backwar</w:t>
      </w:r>
      <w:r w:rsidR="008E026D">
        <w:rPr>
          <w:rFonts w:ascii="Times New Roman" w:eastAsia="Arial" w:hAnsi="Times New Roman" w:cs="Times New Roman"/>
          <w:sz w:val="24"/>
          <w:szCs w:val="24"/>
        </w:rPr>
        <w:t xml:space="preserve">d, and symmetrical </w:t>
      </w:r>
      <w:r w:rsidR="0078269F">
        <w:rPr>
          <w:rFonts w:ascii="Times New Roman" w:eastAsia="Arial" w:hAnsi="Times New Roman" w:cs="Times New Roman"/>
          <w:sz w:val="24"/>
          <w:szCs w:val="24"/>
        </w:rPr>
        <w:t>associates</w:t>
      </w:r>
      <w:r w:rsidR="008E026D">
        <w:rPr>
          <w:rFonts w:ascii="Times New Roman" w:eastAsia="Arial" w:hAnsi="Times New Roman" w:cs="Times New Roman"/>
          <w:sz w:val="24"/>
          <w:szCs w:val="24"/>
        </w:rPr>
        <w:t xml:space="preserve"> </w:t>
      </w:r>
      <w:r w:rsidR="0078269F">
        <w:rPr>
          <w:rFonts w:ascii="Times New Roman" w:eastAsia="Arial" w:hAnsi="Times New Roman" w:cs="Times New Roman"/>
          <w:sz w:val="24"/>
          <w:szCs w:val="24"/>
        </w:rPr>
        <w:t>versus</w:t>
      </w:r>
      <w:r w:rsidR="000966E5">
        <w:rPr>
          <w:rFonts w:ascii="Times New Roman" w:eastAsia="Arial" w:hAnsi="Times New Roman" w:cs="Times New Roman"/>
          <w:sz w:val="24"/>
          <w:szCs w:val="24"/>
        </w:rPr>
        <w:t xml:space="preserve"> </w:t>
      </w:r>
      <w:r w:rsidR="008E026D">
        <w:rPr>
          <w:rFonts w:ascii="Times New Roman" w:eastAsia="Arial" w:hAnsi="Times New Roman" w:cs="Times New Roman"/>
          <w:sz w:val="24"/>
          <w:szCs w:val="24"/>
        </w:rPr>
        <w:t>unrelated pair</w:t>
      </w:r>
      <w:r w:rsidR="000966E5">
        <w:rPr>
          <w:rFonts w:ascii="Times New Roman" w:eastAsia="Arial" w:hAnsi="Times New Roman" w:cs="Times New Roman"/>
          <w:sz w:val="24"/>
          <w:szCs w:val="24"/>
        </w:rPr>
        <w:t>s</w:t>
      </w:r>
      <w:r w:rsidR="008E026D">
        <w:rPr>
          <w:rFonts w:ascii="Times New Roman" w:eastAsia="Arial" w:hAnsi="Times New Roman" w:cs="Times New Roman"/>
          <w:sz w:val="24"/>
          <w:szCs w:val="24"/>
        </w:rPr>
        <w:t>.</w:t>
      </w:r>
      <w:r w:rsidR="0047751C">
        <w:rPr>
          <w:rFonts w:ascii="Times New Roman" w:eastAsia="Arial" w:hAnsi="Times New Roman" w:cs="Times New Roman"/>
          <w:sz w:val="24"/>
          <w:szCs w:val="24"/>
        </w:rPr>
        <w:t xml:space="preserve"> </w:t>
      </w:r>
      <w:r w:rsidR="003C6FE9">
        <w:rPr>
          <w:rFonts w:ascii="Times New Roman" w:eastAsia="Arial" w:hAnsi="Times New Roman" w:cs="Times New Roman"/>
          <w:sz w:val="24"/>
          <w:szCs w:val="24"/>
        </w:rPr>
        <w:t xml:space="preserve">To date, </w:t>
      </w:r>
      <w:r w:rsidR="00FA5ADF">
        <w:rPr>
          <w:rFonts w:ascii="Times New Roman" w:eastAsia="Arial" w:hAnsi="Times New Roman" w:cs="Times New Roman"/>
          <w:sz w:val="24"/>
          <w:szCs w:val="24"/>
        </w:rPr>
        <w:t xml:space="preserve">no study </w:t>
      </w:r>
      <w:r w:rsidR="00F53B25">
        <w:rPr>
          <w:rFonts w:ascii="Times New Roman" w:eastAsia="Arial" w:hAnsi="Times New Roman" w:cs="Times New Roman"/>
          <w:sz w:val="24"/>
          <w:szCs w:val="24"/>
        </w:rPr>
        <w:t xml:space="preserve">has investigated </w:t>
      </w:r>
      <w:r w:rsidR="00D80B28">
        <w:rPr>
          <w:rFonts w:ascii="Times New Roman" w:eastAsia="Arial" w:hAnsi="Times New Roman" w:cs="Times New Roman"/>
          <w:sz w:val="24"/>
          <w:szCs w:val="24"/>
        </w:rPr>
        <w:t xml:space="preserve">the </w:t>
      </w:r>
      <w:r w:rsidR="00FA5ADF">
        <w:rPr>
          <w:rFonts w:ascii="Times New Roman" w:eastAsia="Arial" w:hAnsi="Times New Roman" w:cs="Times New Roman"/>
          <w:sz w:val="24"/>
          <w:szCs w:val="24"/>
        </w:rPr>
        <w:t xml:space="preserve">illusion of competence for JOLs </w:t>
      </w:r>
      <w:r w:rsidR="00F53B25">
        <w:rPr>
          <w:rFonts w:ascii="Times New Roman" w:eastAsia="Arial" w:hAnsi="Times New Roman" w:cs="Times New Roman"/>
          <w:sz w:val="24"/>
          <w:szCs w:val="24"/>
        </w:rPr>
        <w:t xml:space="preserve">on </w:t>
      </w:r>
      <w:r w:rsidR="003C6FE9">
        <w:rPr>
          <w:rFonts w:ascii="Times New Roman" w:eastAsia="Arial" w:hAnsi="Times New Roman" w:cs="Times New Roman"/>
          <w:sz w:val="24"/>
          <w:szCs w:val="24"/>
        </w:rPr>
        <w:t>symmetrical associates</w:t>
      </w:r>
      <w:r w:rsidR="00FA5ADF">
        <w:rPr>
          <w:rFonts w:ascii="Times New Roman" w:eastAsia="Arial" w:hAnsi="Times New Roman" w:cs="Times New Roman"/>
          <w:sz w:val="24"/>
          <w:szCs w:val="24"/>
        </w:rPr>
        <w:t>.</w:t>
      </w:r>
      <w:r w:rsidR="003C6FE9">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Unlike </w:t>
      </w:r>
      <w:r w:rsidR="00F03365">
        <w:rPr>
          <w:rFonts w:ascii="Times New Roman" w:eastAsia="Arial" w:hAnsi="Times New Roman" w:cs="Times New Roman"/>
          <w:sz w:val="24"/>
          <w:szCs w:val="24"/>
        </w:rPr>
        <w:t xml:space="preserve">the </w:t>
      </w:r>
      <w:r w:rsidR="0066400E" w:rsidRPr="0066400E">
        <w:rPr>
          <w:rFonts w:ascii="Times New Roman" w:eastAsia="Arial" w:hAnsi="Times New Roman" w:cs="Times New Roman"/>
          <w:sz w:val="24"/>
          <w:szCs w:val="24"/>
        </w:rPr>
        <w:t xml:space="preserve">identical pairs </w:t>
      </w:r>
      <w:r w:rsidR="00FA5ADF">
        <w:rPr>
          <w:rFonts w:ascii="Times New Roman" w:eastAsia="Arial" w:hAnsi="Times New Roman" w:cs="Times New Roman"/>
          <w:sz w:val="24"/>
          <w:szCs w:val="24"/>
        </w:rPr>
        <w:t xml:space="preserve">used </w:t>
      </w:r>
      <w:r w:rsidR="00A504D8">
        <w:rPr>
          <w:rFonts w:ascii="Times New Roman" w:eastAsia="Arial" w:hAnsi="Times New Roman" w:cs="Times New Roman"/>
          <w:sz w:val="24"/>
          <w:szCs w:val="24"/>
        </w:rPr>
        <w:t>by</w:t>
      </w:r>
      <w:r w:rsidR="00FA5ADF">
        <w:rPr>
          <w:rFonts w:ascii="Times New Roman" w:eastAsia="Arial" w:hAnsi="Times New Roman" w:cs="Times New Roman"/>
          <w:sz w:val="24"/>
          <w:szCs w:val="24"/>
        </w:rPr>
        <w:t xml:space="preserve"> Castel et al. (2007)</w:t>
      </w:r>
      <w:r w:rsidR="00DA32B4">
        <w:rPr>
          <w:rFonts w:ascii="Times New Roman" w:eastAsia="Arial" w:hAnsi="Times New Roman" w:cs="Times New Roman"/>
          <w:sz w:val="24"/>
          <w:szCs w:val="24"/>
        </w:rPr>
        <w:t>,</w:t>
      </w:r>
      <w:r w:rsidR="00C068D8">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 xml:space="preserve">symmetrical associates </w:t>
      </w:r>
      <w:r w:rsidR="00F2497F">
        <w:rPr>
          <w:rFonts w:ascii="Times New Roman" w:eastAsia="Arial" w:hAnsi="Times New Roman" w:cs="Times New Roman"/>
          <w:sz w:val="24"/>
          <w:szCs w:val="24"/>
        </w:rPr>
        <w:t>contain</w:t>
      </w:r>
      <w:r w:rsidR="00F2497F" w:rsidRPr="00DA32B4">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equivalent </w:t>
      </w:r>
      <w:r w:rsidR="00DA32B4" w:rsidRPr="00DA32B4">
        <w:rPr>
          <w:rFonts w:ascii="Times New Roman" w:eastAsia="Arial" w:hAnsi="Times New Roman" w:cs="Times New Roman"/>
          <w:sz w:val="24"/>
          <w:szCs w:val="24"/>
        </w:rPr>
        <w:t xml:space="preserve">forward and backward </w:t>
      </w:r>
      <w:r w:rsidR="001E4811">
        <w:rPr>
          <w:rFonts w:ascii="Times New Roman" w:eastAsia="Arial" w:hAnsi="Times New Roman" w:cs="Times New Roman"/>
          <w:sz w:val="24"/>
          <w:szCs w:val="24"/>
        </w:rPr>
        <w:t>associations</w:t>
      </w:r>
      <w:r w:rsidR="001E4811" w:rsidRPr="00DA32B4">
        <w:rPr>
          <w:rFonts w:ascii="Times New Roman" w:eastAsia="Arial" w:hAnsi="Times New Roman" w:cs="Times New Roman"/>
          <w:sz w:val="24"/>
          <w:szCs w:val="24"/>
        </w:rPr>
        <w:t xml:space="preserve"> </w:t>
      </w:r>
      <w:r w:rsidR="00C068D8">
        <w:rPr>
          <w:rFonts w:ascii="Times New Roman" w:eastAsia="Arial" w:hAnsi="Times New Roman" w:cs="Times New Roman"/>
          <w:sz w:val="24"/>
          <w:szCs w:val="24"/>
        </w:rPr>
        <w:t xml:space="preserve">without </w:t>
      </w:r>
      <w:r w:rsidR="00A7449E">
        <w:rPr>
          <w:rFonts w:ascii="Times New Roman" w:eastAsia="Arial" w:hAnsi="Times New Roman" w:cs="Times New Roman"/>
          <w:sz w:val="24"/>
          <w:szCs w:val="24"/>
        </w:rPr>
        <w:t>word repetitions</w:t>
      </w:r>
      <w:r w:rsidR="00D94605">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 xml:space="preserve">Since </w:t>
      </w:r>
      <w:r w:rsidR="00D94605">
        <w:rPr>
          <w:rFonts w:ascii="Times New Roman" w:eastAsia="Arial" w:hAnsi="Times New Roman" w:cs="Times New Roman"/>
          <w:sz w:val="24"/>
          <w:szCs w:val="24"/>
        </w:rPr>
        <w:t xml:space="preserve">symmetrical </w:t>
      </w:r>
      <w:r w:rsidR="00A7449E">
        <w:rPr>
          <w:rFonts w:ascii="Times New Roman" w:eastAsia="Arial" w:hAnsi="Times New Roman" w:cs="Times New Roman"/>
          <w:sz w:val="24"/>
          <w:szCs w:val="24"/>
        </w:rPr>
        <w:t xml:space="preserve">associates </w:t>
      </w:r>
      <w:r w:rsidR="00B96786">
        <w:rPr>
          <w:rFonts w:ascii="Times New Roman" w:eastAsia="Arial" w:hAnsi="Times New Roman" w:cs="Times New Roman"/>
          <w:sz w:val="24"/>
          <w:szCs w:val="24"/>
        </w:rPr>
        <w:t xml:space="preserve">are </w:t>
      </w:r>
      <w:r w:rsidR="00250F2A">
        <w:rPr>
          <w:rFonts w:ascii="Times New Roman" w:eastAsia="Arial" w:hAnsi="Times New Roman" w:cs="Times New Roman"/>
          <w:sz w:val="24"/>
          <w:szCs w:val="24"/>
        </w:rPr>
        <w:t>semantically related</w:t>
      </w:r>
      <w:r w:rsidR="00F03365" w:rsidRPr="00F03365">
        <w:rPr>
          <w:rFonts w:ascii="Times New Roman" w:eastAsia="Arial" w:hAnsi="Times New Roman" w:cs="Times New Roman"/>
          <w:sz w:val="24"/>
          <w:szCs w:val="24"/>
        </w:rPr>
        <w:t xml:space="preserve">, </w:t>
      </w:r>
      <w:r w:rsidR="00F03365">
        <w:rPr>
          <w:rFonts w:ascii="Times New Roman" w:eastAsia="Arial" w:hAnsi="Times New Roman" w:cs="Times New Roman"/>
          <w:sz w:val="24"/>
          <w:szCs w:val="24"/>
        </w:rPr>
        <w:t>they can be compared</w:t>
      </w:r>
      <w:r w:rsidR="00F03365" w:rsidRPr="00F03365">
        <w:rPr>
          <w:rFonts w:ascii="Times New Roman" w:eastAsia="Arial" w:hAnsi="Times New Roman" w:cs="Times New Roman"/>
          <w:sz w:val="24"/>
          <w:szCs w:val="24"/>
        </w:rPr>
        <w:t xml:space="preserve"> to forward and backward associates using word association norm</w:t>
      </w:r>
      <w:r w:rsidR="000966E5">
        <w:rPr>
          <w:rFonts w:ascii="Times New Roman" w:eastAsia="Arial" w:hAnsi="Times New Roman" w:cs="Times New Roman"/>
          <w:sz w:val="24"/>
          <w:szCs w:val="24"/>
        </w:rPr>
        <w:t>s</w:t>
      </w:r>
      <w:r w:rsidR="00F2497F">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We were therefore able to</w:t>
      </w:r>
      <w:r w:rsidR="0047751C">
        <w:rPr>
          <w:rFonts w:ascii="Times New Roman" w:eastAsia="Arial" w:hAnsi="Times New Roman" w:cs="Times New Roman"/>
          <w:sz w:val="24"/>
          <w:szCs w:val="24"/>
        </w:rPr>
        <w:t xml:space="preserve"> equate </w:t>
      </w:r>
      <w:r w:rsidR="00A7449E">
        <w:rPr>
          <w:rFonts w:ascii="Times New Roman" w:eastAsia="Arial" w:hAnsi="Times New Roman" w:cs="Times New Roman"/>
          <w:sz w:val="24"/>
          <w:szCs w:val="24"/>
        </w:rPr>
        <w:t>associate types</w:t>
      </w:r>
      <w:r w:rsidR="0047751C">
        <w:rPr>
          <w:rFonts w:ascii="Times New Roman" w:eastAsia="Arial" w:hAnsi="Times New Roman" w:cs="Times New Roman"/>
          <w:sz w:val="24"/>
          <w:szCs w:val="24"/>
        </w:rPr>
        <w:t xml:space="preserve"> on</w:t>
      </w:r>
      <w:r w:rsidR="00896EED">
        <w:rPr>
          <w:rFonts w:ascii="Times New Roman" w:eastAsia="Arial" w:hAnsi="Times New Roman" w:cs="Times New Roman"/>
          <w:sz w:val="24"/>
          <w:szCs w:val="24"/>
        </w:rPr>
        <w:t xml:space="preserve"> associative strength (</w:t>
      </w:r>
      <w:r w:rsidR="00107946">
        <w:rPr>
          <w:rFonts w:ascii="Times New Roman" w:eastAsia="Arial" w:hAnsi="Times New Roman" w:cs="Times New Roman"/>
          <w:sz w:val="24"/>
          <w:szCs w:val="24"/>
        </w:rPr>
        <w:t xml:space="preserve">FAS </w:t>
      </w:r>
      <w:r w:rsidR="0047751C">
        <w:rPr>
          <w:rFonts w:ascii="Times New Roman" w:eastAsia="Arial" w:hAnsi="Times New Roman" w:cs="Times New Roman"/>
          <w:sz w:val="24"/>
          <w:szCs w:val="24"/>
        </w:rPr>
        <w:t xml:space="preserve">and </w:t>
      </w:r>
      <w:r w:rsidR="00933BC6">
        <w:rPr>
          <w:rFonts w:ascii="Times New Roman" w:eastAsia="Arial" w:hAnsi="Times New Roman" w:cs="Times New Roman"/>
          <w:sz w:val="24"/>
          <w:szCs w:val="24"/>
        </w:rPr>
        <w:t>BAS</w:t>
      </w:r>
      <w:r w:rsidR="00896EED">
        <w:rPr>
          <w:rFonts w:ascii="Times New Roman" w:eastAsia="Arial" w:hAnsi="Times New Roman" w:cs="Times New Roman"/>
          <w:sz w:val="24"/>
          <w:szCs w:val="24"/>
        </w:rPr>
        <w:t>)</w:t>
      </w:r>
      <w:r w:rsidR="00A7449E">
        <w:rPr>
          <w:rFonts w:ascii="Times New Roman" w:eastAsia="Arial" w:hAnsi="Times New Roman" w:cs="Times New Roman"/>
          <w:sz w:val="24"/>
          <w:szCs w:val="24"/>
        </w:rPr>
        <w:t>, allowing</w:t>
      </w:r>
      <w:r w:rsidR="00BC659F">
        <w:rPr>
          <w:rFonts w:ascii="Times New Roman" w:eastAsia="Arial" w:hAnsi="Times New Roman" w:cs="Times New Roman"/>
          <w:sz w:val="24"/>
          <w:szCs w:val="24"/>
        </w:rPr>
        <w:t xml:space="preserve"> us</w:t>
      </w:r>
      <w:r w:rsidR="00B96786">
        <w:rPr>
          <w:rFonts w:ascii="Times New Roman" w:eastAsia="Arial" w:hAnsi="Times New Roman" w:cs="Times New Roman"/>
          <w:sz w:val="24"/>
          <w:szCs w:val="24"/>
        </w:rPr>
        <w:t xml:space="preserve"> </w:t>
      </w:r>
      <w:r w:rsidR="00B96786">
        <w:rPr>
          <w:rFonts w:ascii="Times New Roman" w:eastAsia="Arial" w:hAnsi="Times New Roman" w:cs="Times New Roman"/>
          <w:sz w:val="24"/>
          <w:szCs w:val="24"/>
        </w:rPr>
        <w:lastRenderedPageBreak/>
        <w:t>to control for the</w:t>
      </w:r>
      <w:r w:rsidR="00A7449E">
        <w:rPr>
          <w:rFonts w:ascii="Times New Roman" w:eastAsia="Arial" w:hAnsi="Times New Roman" w:cs="Times New Roman"/>
          <w:sz w:val="24"/>
          <w:szCs w:val="24"/>
        </w:rPr>
        <w:t>se associative variables</w:t>
      </w:r>
      <w:r w:rsidR="00B96786">
        <w:rPr>
          <w:rFonts w:ascii="Times New Roman" w:eastAsia="Arial" w:hAnsi="Times New Roman" w:cs="Times New Roman"/>
          <w:sz w:val="24"/>
          <w:szCs w:val="24"/>
        </w:rPr>
        <w:t xml:space="preserve"> </w:t>
      </w:r>
      <w:r w:rsidR="00A7449E">
        <w:rPr>
          <w:rFonts w:ascii="Times New Roman" w:eastAsia="Arial" w:hAnsi="Times New Roman" w:cs="Times New Roman"/>
          <w:sz w:val="24"/>
          <w:szCs w:val="24"/>
        </w:rPr>
        <w:t>given</w:t>
      </w:r>
      <w:r w:rsidR="00B96786">
        <w:rPr>
          <w:rFonts w:ascii="Times New Roman" w:eastAsia="Arial" w:hAnsi="Times New Roman" w:cs="Times New Roman"/>
          <w:sz w:val="24"/>
          <w:szCs w:val="24"/>
        </w:rPr>
        <w:t xml:space="preserve"> </w:t>
      </w:r>
      <w:r w:rsidR="00F04045">
        <w:rPr>
          <w:rFonts w:ascii="Times New Roman" w:eastAsia="Arial" w:hAnsi="Times New Roman" w:cs="Times New Roman"/>
          <w:sz w:val="24"/>
          <w:szCs w:val="24"/>
        </w:rPr>
        <w:t xml:space="preserve">cued-recall </w:t>
      </w:r>
      <w:r w:rsidR="00A7449E">
        <w:rPr>
          <w:rFonts w:ascii="Times New Roman" w:eastAsia="Arial" w:hAnsi="Times New Roman" w:cs="Times New Roman"/>
          <w:sz w:val="24"/>
          <w:szCs w:val="24"/>
        </w:rPr>
        <w:t xml:space="preserve">is generally sensitive to </w:t>
      </w:r>
      <w:r w:rsidR="00F04045">
        <w:rPr>
          <w:rFonts w:ascii="Times New Roman" w:eastAsia="Arial" w:hAnsi="Times New Roman" w:cs="Times New Roman"/>
          <w:sz w:val="24"/>
          <w:szCs w:val="24"/>
        </w:rPr>
        <w:t>associative strength (Nelson, et al., 2004).</w:t>
      </w:r>
    </w:p>
    <w:p w14:paraId="47C6F506" w14:textId="4BA01AF9" w:rsidR="009A1BB0" w:rsidRPr="009A1BB0" w:rsidRDefault="006E7783" w:rsidP="009A1BB0">
      <w:pPr>
        <w:spacing w:line="480" w:lineRule="auto"/>
        <w:ind w:right="20"/>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Measuring</w:t>
      </w:r>
      <w:r w:rsidR="009A1BB0" w:rsidRPr="002E6DC8">
        <w:rPr>
          <w:rFonts w:ascii="Times New Roman" w:eastAsia="Arial" w:hAnsi="Times New Roman" w:cs="Times New Roman"/>
          <w:b/>
          <w:bCs/>
          <w:sz w:val="24"/>
          <w:szCs w:val="24"/>
        </w:rPr>
        <w:t xml:space="preserve"> </w:t>
      </w:r>
      <w:r w:rsidR="007428AD">
        <w:rPr>
          <w:rFonts w:ascii="Times New Roman" w:eastAsia="Arial" w:hAnsi="Times New Roman" w:cs="Times New Roman"/>
          <w:b/>
          <w:bCs/>
          <w:sz w:val="24"/>
          <w:szCs w:val="24"/>
        </w:rPr>
        <w:t>JOL Accuracy</w:t>
      </w:r>
    </w:p>
    <w:p w14:paraId="6E4A669B" w14:textId="2A46EB81" w:rsidR="005F30DB" w:rsidRDefault="00A02677" w:rsidP="00781973">
      <w:pPr>
        <w:spacing w:line="480" w:lineRule="auto"/>
        <w:ind w:right="20" w:firstLine="720"/>
        <w:contextualSpacing/>
        <w:rPr>
          <w:rFonts w:ascii="Times New Roman" w:eastAsia="Arial" w:hAnsi="Times New Roman" w:cs="Times New Roman"/>
          <w:sz w:val="24"/>
          <w:szCs w:val="24"/>
        </w:rPr>
      </w:pPr>
      <w:r w:rsidRPr="001B1F6C">
        <w:rPr>
          <w:rFonts w:ascii="Times New Roman" w:eastAsia="Arial" w:hAnsi="Times New Roman" w:cs="Times New Roman"/>
          <w:sz w:val="24"/>
          <w:szCs w:val="24"/>
        </w:rPr>
        <w:t>Metacognitive studies</w:t>
      </w:r>
      <w:r>
        <w:rPr>
          <w:rFonts w:ascii="Times New Roman" w:eastAsia="Arial" w:hAnsi="Times New Roman" w:cs="Times New Roman"/>
          <w:sz w:val="24"/>
          <w:szCs w:val="24"/>
        </w:rPr>
        <w:t xml:space="preserve"> traditionally </w:t>
      </w:r>
      <w:r w:rsidR="00F3379B">
        <w:rPr>
          <w:rFonts w:ascii="Times New Roman" w:eastAsia="Arial" w:hAnsi="Times New Roman" w:cs="Times New Roman"/>
          <w:sz w:val="24"/>
          <w:szCs w:val="24"/>
        </w:rPr>
        <w:t>distinguish</w:t>
      </w:r>
      <w:r>
        <w:rPr>
          <w:rFonts w:ascii="Times New Roman" w:eastAsia="Arial" w:hAnsi="Times New Roman" w:cs="Times New Roman"/>
          <w:sz w:val="24"/>
          <w:szCs w:val="24"/>
        </w:rPr>
        <w:t xml:space="preserve"> between two types of JOL accuracy</w:t>
      </w:r>
      <w:r w:rsidR="00BE5157">
        <w:rPr>
          <w:rFonts w:ascii="Times New Roman" w:eastAsia="Arial" w:hAnsi="Times New Roman" w:cs="Times New Roman"/>
          <w:sz w:val="24"/>
          <w:szCs w:val="24"/>
        </w:rPr>
        <w:t>: Absolute and relative accuracy.</w:t>
      </w:r>
      <w:r>
        <w:rPr>
          <w:rFonts w:ascii="Times New Roman" w:eastAsia="Arial" w:hAnsi="Times New Roman" w:cs="Times New Roman"/>
          <w:sz w:val="24"/>
          <w:szCs w:val="24"/>
        </w:rPr>
        <w:t xml:space="preserve"> </w:t>
      </w:r>
      <w:r w:rsidR="001B1F6C">
        <w:rPr>
          <w:rFonts w:ascii="Times New Roman" w:eastAsia="Arial" w:hAnsi="Times New Roman" w:cs="Times New Roman"/>
          <w:sz w:val="24"/>
          <w:szCs w:val="24"/>
        </w:rPr>
        <w:t>A</w:t>
      </w:r>
      <w:r w:rsidR="007428AD">
        <w:rPr>
          <w:rFonts w:ascii="Times New Roman" w:eastAsia="Arial" w:hAnsi="Times New Roman" w:cs="Times New Roman"/>
          <w:sz w:val="24"/>
          <w:szCs w:val="24"/>
        </w:rPr>
        <w:t>bsolute</w:t>
      </w:r>
      <w:r w:rsidR="00552660">
        <w:rPr>
          <w:rFonts w:ascii="Times New Roman" w:eastAsia="Arial" w:hAnsi="Times New Roman" w:cs="Times New Roman"/>
          <w:sz w:val="24"/>
          <w:szCs w:val="24"/>
        </w:rPr>
        <w:t xml:space="preserve"> </w:t>
      </w:r>
      <w:r w:rsidR="007428AD">
        <w:rPr>
          <w:rFonts w:ascii="Times New Roman" w:eastAsia="Arial" w:hAnsi="Times New Roman" w:cs="Times New Roman"/>
          <w:sz w:val="24"/>
          <w:szCs w:val="24"/>
        </w:rPr>
        <w:t xml:space="preserve">accuracy refers </w:t>
      </w:r>
      <w:r w:rsidR="0040608C">
        <w:rPr>
          <w:rFonts w:ascii="Times New Roman" w:eastAsia="Arial" w:hAnsi="Times New Roman" w:cs="Times New Roman"/>
          <w:sz w:val="24"/>
          <w:szCs w:val="24"/>
        </w:rPr>
        <w:t>to the overall difference between predicted</w:t>
      </w:r>
      <w:r w:rsidR="007428AD">
        <w:rPr>
          <w:rFonts w:ascii="Times New Roman" w:eastAsia="Arial" w:hAnsi="Times New Roman" w:cs="Times New Roman"/>
          <w:sz w:val="24"/>
          <w:szCs w:val="24"/>
        </w:rPr>
        <w:t xml:space="preserve"> </w:t>
      </w:r>
      <w:r w:rsidR="0040608C">
        <w:rPr>
          <w:rFonts w:ascii="Times New Roman" w:eastAsia="Arial" w:hAnsi="Times New Roman" w:cs="Times New Roman"/>
          <w:sz w:val="24"/>
          <w:szCs w:val="24"/>
        </w:rPr>
        <w:t>and actual performance</w:t>
      </w:r>
      <w:r w:rsidR="00F12402">
        <w:rPr>
          <w:rFonts w:ascii="Times New Roman" w:eastAsia="Arial" w:hAnsi="Times New Roman" w:cs="Times New Roman"/>
          <w:sz w:val="24"/>
          <w:szCs w:val="24"/>
        </w:rPr>
        <w:t xml:space="preserve"> such that the magnitude of an individual’s predictions corresponds to their performance at test</w:t>
      </w:r>
      <w:r w:rsidR="0040608C">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 xml:space="preserve">(Scheck, </w:t>
      </w:r>
      <w:proofErr w:type="spellStart"/>
      <w:r w:rsidR="00F12402">
        <w:rPr>
          <w:rFonts w:ascii="Times New Roman" w:eastAsia="Arial" w:hAnsi="Times New Roman" w:cs="Times New Roman"/>
          <w:sz w:val="24"/>
          <w:szCs w:val="24"/>
        </w:rPr>
        <w:t>Meeter</w:t>
      </w:r>
      <w:proofErr w:type="spellEnd"/>
      <w:r w:rsidR="00F12402">
        <w:rPr>
          <w:rFonts w:ascii="Times New Roman" w:eastAsia="Arial" w:hAnsi="Times New Roman" w:cs="Times New Roman"/>
          <w:sz w:val="24"/>
          <w:szCs w:val="24"/>
        </w:rPr>
        <w:t>, &amp; Nelson, 2004</w:t>
      </w:r>
      <w:r w:rsidR="0040608C" w:rsidRPr="00F12402">
        <w:rPr>
          <w:rFonts w:ascii="Times New Roman" w:eastAsia="Arial" w:hAnsi="Times New Roman" w:cs="Times New Roman"/>
          <w:sz w:val="24"/>
          <w:szCs w:val="24"/>
        </w:rPr>
        <w:t>; Connor</w:t>
      </w:r>
      <w:r w:rsidR="0040608C" w:rsidRPr="0040608C">
        <w:rPr>
          <w:rFonts w:ascii="Times New Roman" w:eastAsia="Arial" w:hAnsi="Times New Roman" w:cs="Times New Roman"/>
          <w:sz w:val="24"/>
          <w:szCs w:val="24"/>
        </w:rPr>
        <w:t xml:space="preserve">, </w:t>
      </w:r>
      <w:proofErr w:type="spellStart"/>
      <w:r w:rsidR="0040608C" w:rsidRPr="0040608C">
        <w:rPr>
          <w:rFonts w:ascii="Times New Roman" w:eastAsia="Arial" w:hAnsi="Times New Roman" w:cs="Times New Roman"/>
          <w:sz w:val="24"/>
          <w:szCs w:val="24"/>
        </w:rPr>
        <w:t>Dunlosky</w:t>
      </w:r>
      <w:proofErr w:type="spellEnd"/>
      <w:r w:rsidR="0040608C" w:rsidRPr="0040608C">
        <w:rPr>
          <w:rFonts w:ascii="Times New Roman" w:eastAsia="Arial" w:hAnsi="Times New Roman" w:cs="Times New Roman"/>
          <w:sz w:val="24"/>
          <w:szCs w:val="24"/>
        </w:rPr>
        <w:t>, &amp; Hertzog, 1997</w:t>
      </w:r>
      <w:r w:rsidR="0040608C">
        <w:rPr>
          <w:rFonts w:ascii="Times New Roman" w:eastAsia="Arial" w:hAnsi="Times New Roman" w:cs="Times New Roman"/>
          <w:sz w:val="24"/>
          <w:szCs w:val="24"/>
        </w:rPr>
        <w:t>)</w:t>
      </w:r>
      <w:r w:rsidR="00D7235E">
        <w:rPr>
          <w:rFonts w:ascii="Times New Roman" w:eastAsia="Arial" w:hAnsi="Times New Roman" w:cs="Times New Roman"/>
          <w:sz w:val="24"/>
          <w:szCs w:val="24"/>
        </w:rPr>
        <w:t>.</w:t>
      </w:r>
      <w:r w:rsidR="00552660">
        <w:rPr>
          <w:rFonts w:ascii="Times New Roman" w:eastAsia="Arial" w:hAnsi="Times New Roman" w:cs="Times New Roman"/>
          <w:sz w:val="24"/>
          <w:szCs w:val="24"/>
        </w:rPr>
        <w:t xml:space="preserve"> </w:t>
      </w:r>
      <w:r w:rsidR="00F12402">
        <w:rPr>
          <w:rFonts w:ascii="Times New Roman" w:eastAsia="Arial" w:hAnsi="Times New Roman" w:cs="Times New Roman"/>
          <w:sz w:val="24"/>
          <w:szCs w:val="24"/>
        </w:rPr>
        <w:t>For example, absolute accuracy betwee</w:t>
      </w:r>
      <w:r w:rsidR="005271D4">
        <w:rPr>
          <w:rFonts w:ascii="Times New Roman" w:eastAsia="Arial" w:hAnsi="Times New Roman" w:cs="Times New Roman"/>
          <w:sz w:val="24"/>
          <w:szCs w:val="24"/>
        </w:rPr>
        <w:t>n JOLs and recall would be considered perfect if items given JOL ratings of 50 were subsequently recalled correctly 50% of the time.</w:t>
      </w:r>
      <w:r w:rsidR="00F12402">
        <w:rPr>
          <w:rFonts w:ascii="Times New Roman" w:eastAsia="Arial" w:hAnsi="Times New Roman" w:cs="Times New Roman"/>
          <w:sz w:val="24"/>
          <w:szCs w:val="24"/>
        </w:rPr>
        <w:t xml:space="preserve"> </w:t>
      </w:r>
      <w:r w:rsidR="00F3634F">
        <w:rPr>
          <w:rFonts w:ascii="Times New Roman" w:eastAsia="Arial" w:hAnsi="Times New Roman" w:cs="Times New Roman"/>
          <w:sz w:val="24"/>
          <w:szCs w:val="24"/>
        </w:rPr>
        <w:t>W</w:t>
      </w:r>
      <w:r w:rsidR="00BB16A3">
        <w:rPr>
          <w:rFonts w:ascii="Times New Roman" w:eastAsia="Arial" w:hAnsi="Times New Roman" w:cs="Times New Roman"/>
          <w:sz w:val="24"/>
          <w:szCs w:val="24"/>
        </w:rPr>
        <w:t xml:space="preserve">e refer to this relationship as the </w:t>
      </w:r>
      <w:r w:rsidR="00BB16A3">
        <w:rPr>
          <w:rFonts w:ascii="Times New Roman" w:eastAsia="Arial" w:hAnsi="Times New Roman" w:cs="Times New Roman"/>
          <w:i/>
          <w:iCs/>
          <w:sz w:val="24"/>
          <w:szCs w:val="24"/>
        </w:rPr>
        <w:t xml:space="preserve">calibration </w:t>
      </w:r>
      <w:r w:rsidR="00BB16A3">
        <w:rPr>
          <w:rFonts w:ascii="Times New Roman" w:eastAsia="Arial" w:hAnsi="Times New Roman" w:cs="Times New Roman"/>
          <w:sz w:val="24"/>
          <w:szCs w:val="24"/>
        </w:rPr>
        <w:t xml:space="preserve">between </w:t>
      </w:r>
      <w:r w:rsidR="00F864D8">
        <w:rPr>
          <w:rFonts w:ascii="Times New Roman" w:eastAsia="Arial" w:hAnsi="Times New Roman" w:cs="Times New Roman"/>
          <w:sz w:val="24"/>
          <w:szCs w:val="24"/>
        </w:rPr>
        <w:t>JOLs</w:t>
      </w:r>
      <w:r w:rsidR="00BB16A3">
        <w:rPr>
          <w:rFonts w:ascii="Times New Roman" w:eastAsia="Arial" w:hAnsi="Times New Roman" w:cs="Times New Roman"/>
          <w:sz w:val="24"/>
          <w:szCs w:val="24"/>
        </w:rPr>
        <w:t xml:space="preserve"> and recall.</w:t>
      </w:r>
      <w:r w:rsidR="0067603D">
        <w:rPr>
          <w:rFonts w:ascii="Times New Roman" w:eastAsia="Arial" w:hAnsi="Times New Roman" w:cs="Times New Roman"/>
          <w:sz w:val="24"/>
          <w:szCs w:val="24"/>
        </w:rPr>
        <w:t xml:space="preserve"> Item calibration has been researched extensively within </w:t>
      </w:r>
      <w:r w:rsidR="002E4150">
        <w:rPr>
          <w:rFonts w:ascii="Times New Roman" w:eastAsia="Arial" w:hAnsi="Times New Roman" w:cs="Times New Roman"/>
          <w:sz w:val="24"/>
          <w:szCs w:val="24"/>
        </w:rPr>
        <w:t xml:space="preserve">the context </w:t>
      </w:r>
      <w:r w:rsidR="00604C87">
        <w:rPr>
          <w:rFonts w:ascii="Times New Roman" w:eastAsia="Arial" w:hAnsi="Times New Roman" w:cs="Times New Roman"/>
          <w:sz w:val="24"/>
          <w:szCs w:val="24"/>
        </w:rPr>
        <w:t xml:space="preserve">of confidence ratings </w:t>
      </w:r>
      <w:r w:rsidR="002E4150">
        <w:rPr>
          <w:rFonts w:ascii="Times New Roman" w:eastAsia="Arial" w:hAnsi="Times New Roman" w:cs="Times New Roman"/>
          <w:sz w:val="24"/>
          <w:szCs w:val="24"/>
        </w:rPr>
        <w:t xml:space="preserve">across various </w:t>
      </w:r>
      <w:r w:rsidR="00D7235E">
        <w:rPr>
          <w:rFonts w:ascii="Times New Roman" w:eastAsia="Arial" w:hAnsi="Times New Roman" w:cs="Times New Roman"/>
          <w:sz w:val="24"/>
          <w:szCs w:val="24"/>
        </w:rPr>
        <w:t>research domains,</w:t>
      </w:r>
      <w:r w:rsidR="002E4150">
        <w:rPr>
          <w:rFonts w:ascii="Times New Roman" w:eastAsia="Arial" w:hAnsi="Times New Roman" w:cs="Times New Roman"/>
          <w:sz w:val="24"/>
          <w:szCs w:val="24"/>
        </w:rPr>
        <w:t xml:space="preserve"> including </w:t>
      </w:r>
      <w:r w:rsidR="00604C87">
        <w:rPr>
          <w:rFonts w:ascii="Times New Roman" w:eastAsia="Arial" w:hAnsi="Times New Roman" w:cs="Times New Roman"/>
          <w:sz w:val="24"/>
          <w:szCs w:val="24"/>
        </w:rPr>
        <w:t xml:space="preserve">eyewitness testimony </w:t>
      </w:r>
      <w:r w:rsidR="0058649F" w:rsidRPr="004B7E19">
        <w:rPr>
          <w:rFonts w:ascii="Times New Roman" w:eastAsia="Arial" w:hAnsi="Times New Roman" w:cs="Times New Roman"/>
          <w:sz w:val="24"/>
          <w:szCs w:val="24"/>
        </w:rPr>
        <w:t>(</w:t>
      </w:r>
      <w:proofErr w:type="spellStart"/>
      <w:r w:rsidR="002E4150" w:rsidRPr="002E4150">
        <w:rPr>
          <w:rFonts w:ascii="Times New Roman" w:eastAsia="Arial" w:hAnsi="Times New Roman" w:cs="Times New Roman"/>
          <w:sz w:val="24"/>
          <w:szCs w:val="24"/>
        </w:rPr>
        <w:t>Tekin</w:t>
      </w:r>
      <w:proofErr w:type="spellEnd"/>
      <w:r w:rsidR="002E4150" w:rsidRPr="002E4150">
        <w:rPr>
          <w:rFonts w:ascii="Times New Roman" w:eastAsia="Arial" w:hAnsi="Times New Roman" w:cs="Times New Roman"/>
          <w:sz w:val="24"/>
          <w:szCs w:val="24"/>
        </w:rPr>
        <w:t xml:space="preserve"> and Roediger, 2017</w:t>
      </w:r>
      <w:r w:rsidR="002E4150">
        <w:rPr>
          <w:rFonts w:ascii="Times New Roman" w:eastAsia="Arial" w:hAnsi="Times New Roman" w:cs="Times New Roman"/>
          <w:sz w:val="24"/>
          <w:szCs w:val="24"/>
        </w:rPr>
        <w:t xml:space="preserve">; </w:t>
      </w:r>
      <w:proofErr w:type="spellStart"/>
      <w:r w:rsidR="0058649F" w:rsidRPr="004B7E19">
        <w:rPr>
          <w:rFonts w:ascii="Times New Roman" w:eastAsia="Arial" w:hAnsi="Times New Roman" w:cs="Times New Roman"/>
          <w:sz w:val="24"/>
          <w:szCs w:val="24"/>
        </w:rPr>
        <w:t>Juslin</w:t>
      </w:r>
      <w:proofErr w:type="spellEnd"/>
      <w:r w:rsidR="0058649F" w:rsidRPr="004B7E19">
        <w:rPr>
          <w:rFonts w:ascii="Times New Roman" w:eastAsia="Arial" w:hAnsi="Times New Roman" w:cs="Times New Roman"/>
          <w:sz w:val="24"/>
          <w:szCs w:val="24"/>
        </w:rPr>
        <w:t xml:space="preserve">, Olsson, &amp; </w:t>
      </w:r>
      <w:proofErr w:type="spellStart"/>
      <w:r w:rsidR="0058649F" w:rsidRPr="004B7E19">
        <w:rPr>
          <w:rFonts w:ascii="Times New Roman" w:eastAsia="Arial" w:hAnsi="Times New Roman" w:cs="Times New Roman"/>
          <w:sz w:val="24"/>
          <w:szCs w:val="24"/>
        </w:rPr>
        <w:t>Winman</w:t>
      </w:r>
      <w:proofErr w:type="spellEnd"/>
      <w:r w:rsidR="0058649F" w:rsidRPr="004B7E19">
        <w:rPr>
          <w:rFonts w:ascii="Times New Roman" w:eastAsia="Arial" w:hAnsi="Times New Roman" w:cs="Times New Roman"/>
          <w:sz w:val="24"/>
          <w:szCs w:val="24"/>
        </w:rPr>
        <w:t>, 1996)</w:t>
      </w:r>
      <w:r w:rsidR="00604C87" w:rsidRPr="004B7E19">
        <w:rPr>
          <w:rFonts w:ascii="Times New Roman" w:eastAsia="Arial" w:hAnsi="Times New Roman" w:cs="Times New Roman"/>
          <w:sz w:val="24"/>
          <w:szCs w:val="24"/>
        </w:rPr>
        <w:t xml:space="preserve"> and</w:t>
      </w:r>
      <w:r w:rsidR="00604C87">
        <w:rPr>
          <w:rFonts w:ascii="Times New Roman" w:eastAsia="Arial" w:hAnsi="Times New Roman" w:cs="Times New Roman"/>
          <w:sz w:val="24"/>
          <w:szCs w:val="24"/>
        </w:rPr>
        <w:t xml:space="preserve"> </w:t>
      </w:r>
      <w:r w:rsidR="00F864D8">
        <w:rPr>
          <w:rFonts w:ascii="Times New Roman" w:eastAsia="Arial" w:hAnsi="Times New Roman" w:cs="Times New Roman"/>
          <w:sz w:val="24"/>
          <w:szCs w:val="24"/>
        </w:rPr>
        <w:t>fac</w:t>
      </w:r>
      <w:r w:rsidR="001008F6">
        <w:rPr>
          <w:rFonts w:ascii="Times New Roman" w:eastAsia="Arial" w:hAnsi="Times New Roman" w:cs="Times New Roman"/>
          <w:sz w:val="24"/>
          <w:szCs w:val="24"/>
        </w:rPr>
        <w:t>ial</w:t>
      </w:r>
      <w:r w:rsidR="00F864D8">
        <w:rPr>
          <w:rFonts w:ascii="Times New Roman" w:eastAsia="Arial" w:hAnsi="Times New Roman" w:cs="Times New Roman"/>
          <w:sz w:val="24"/>
          <w:szCs w:val="24"/>
        </w:rPr>
        <w:t xml:space="preserve"> recognition</w:t>
      </w:r>
      <w:r w:rsidR="0058649F">
        <w:rPr>
          <w:rFonts w:ascii="Times New Roman" w:eastAsia="Arial" w:hAnsi="Times New Roman" w:cs="Times New Roman"/>
          <w:sz w:val="24"/>
          <w:szCs w:val="24"/>
        </w:rPr>
        <w:t xml:space="preserve"> </w:t>
      </w:r>
      <w:r w:rsidR="0067603D">
        <w:rPr>
          <w:rFonts w:ascii="Times New Roman" w:eastAsia="Arial" w:hAnsi="Times New Roman" w:cs="Times New Roman"/>
          <w:sz w:val="24"/>
          <w:szCs w:val="24"/>
        </w:rPr>
        <w:t>(</w:t>
      </w:r>
      <w:r w:rsidR="00F864D8">
        <w:rPr>
          <w:rFonts w:ascii="Times New Roman" w:eastAsia="Arial" w:hAnsi="Times New Roman" w:cs="Times New Roman"/>
          <w:sz w:val="24"/>
          <w:szCs w:val="24"/>
        </w:rPr>
        <w:t xml:space="preserve">Weber &amp; Brewer, 2003). </w:t>
      </w:r>
    </w:p>
    <w:p w14:paraId="33D1CB20" w14:textId="23EEF432" w:rsidR="009A1BB0" w:rsidRPr="005F30DB" w:rsidRDefault="0094358B" w:rsidP="00CF3F66">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JOL accuracy </w:t>
      </w:r>
      <w:r w:rsidR="00967A25">
        <w:rPr>
          <w:rFonts w:ascii="Times New Roman" w:eastAsia="Arial" w:hAnsi="Times New Roman" w:cs="Times New Roman"/>
          <w:sz w:val="24"/>
          <w:szCs w:val="24"/>
        </w:rPr>
        <w:t>has also been</w:t>
      </w:r>
      <w:r w:rsidR="00D7235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assessed in terms of </w:t>
      </w:r>
      <w:r w:rsidR="002A5104">
        <w:rPr>
          <w:rFonts w:ascii="Times New Roman" w:eastAsia="Arial" w:hAnsi="Times New Roman" w:cs="Times New Roman"/>
          <w:sz w:val="24"/>
          <w:szCs w:val="24"/>
        </w:rPr>
        <w:t xml:space="preserve">the </w:t>
      </w:r>
      <w:r>
        <w:rPr>
          <w:rFonts w:ascii="Times New Roman" w:eastAsia="Arial" w:hAnsi="Times New Roman" w:cs="Times New Roman"/>
          <w:sz w:val="24"/>
          <w:szCs w:val="24"/>
        </w:rPr>
        <w:t>relative accuracy</w:t>
      </w:r>
      <w:r w:rsidR="002A5104">
        <w:rPr>
          <w:rFonts w:ascii="Times New Roman" w:eastAsia="Arial" w:hAnsi="Times New Roman" w:cs="Times New Roman"/>
          <w:sz w:val="24"/>
          <w:szCs w:val="24"/>
        </w:rPr>
        <w:t xml:space="preserve"> between predicted and actual performance</w:t>
      </w:r>
      <w:r w:rsidR="00ED06A4">
        <w:rPr>
          <w:rFonts w:ascii="Times New Roman" w:eastAsia="Arial" w:hAnsi="Times New Roman" w:cs="Times New Roman"/>
          <w:sz w:val="24"/>
          <w:szCs w:val="24"/>
        </w:rPr>
        <w:t xml:space="preserve">. </w:t>
      </w:r>
      <w:r w:rsidR="008D09BF">
        <w:rPr>
          <w:rFonts w:ascii="Times New Roman" w:eastAsia="Arial" w:hAnsi="Times New Roman" w:cs="Times New Roman"/>
          <w:sz w:val="24"/>
          <w:szCs w:val="24"/>
        </w:rPr>
        <w:t>For example, i</w:t>
      </w:r>
      <w:r w:rsidR="00F10CE9">
        <w:rPr>
          <w:rFonts w:ascii="Times New Roman" w:eastAsia="Arial" w:hAnsi="Times New Roman" w:cs="Times New Roman"/>
          <w:sz w:val="24"/>
          <w:szCs w:val="24"/>
        </w:rPr>
        <w:t>f</w:t>
      </w:r>
      <w:r w:rsidR="00ED06A4">
        <w:rPr>
          <w:rFonts w:ascii="Times New Roman" w:eastAsia="Arial" w:hAnsi="Times New Roman" w:cs="Times New Roman"/>
          <w:sz w:val="24"/>
          <w:szCs w:val="24"/>
        </w:rPr>
        <w:t xml:space="preserve"> </w:t>
      </w:r>
      <w:r w:rsidR="00237324">
        <w:rPr>
          <w:rFonts w:ascii="Times New Roman" w:eastAsia="Arial" w:hAnsi="Times New Roman" w:cs="Times New Roman"/>
          <w:sz w:val="24"/>
          <w:szCs w:val="24"/>
        </w:rPr>
        <w:t>items</w:t>
      </w:r>
      <w:r w:rsidR="008D09BF">
        <w:rPr>
          <w:rFonts w:ascii="Times New Roman" w:eastAsia="Arial" w:hAnsi="Times New Roman" w:cs="Times New Roman"/>
          <w:sz w:val="24"/>
          <w:szCs w:val="24"/>
        </w:rPr>
        <w:t xml:space="preserve"> A and B</w:t>
      </w:r>
      <w:r w:rsidR="00237324">
        <w:rPr>
          <w:rFonts w:ascii="Times New Roman" w:eastAsia="Arial" w:hAnsi="Times New Roman" w:cs="Times New Roman"/>
          <w:sz w:val="24"/>
          <w:szCs w:val="24"/>
        </w:rPr>
        <w:t xml:space="preserve"> </w:t>
      </w:r>
      <w:r w:rsidR="00F10CE9">
        <w:rPr>
          <w:rFonts w:ascii="Times New Roman" w:eastAsia="Arial" w:hAnsi="Times New Roman" w:cs="Times New Roman"/>
          <w:sz w:val="24"/>
          <w:szCs w:val="24"/>
        </w:rPr>
        <w:t xml:space="preserve">are </w:t>
      </w:r>
      <w:r w:rsidR="00A97F40">
        <w:rPr>
          <w:rFonts w:ascii="Times New Roman" w:eastAsia="Arial" w:hAnsi="Times New Roman" w:cs="Times New Roman"/>
          <w:sz w:val="24"/>
          <w:szCs w:val="24"/>
        </w:rPr>
        <w:t>studied together</w:t>
      </w:r>
      <w:r w:rsidR="008D09BF">
        <w:rPr>
          <w:rFonts w:ascii="Times New Roman" w:eastAsia="Arial" w:hAnsi="Times New Roman" w:cs="Times New Roman"/>
          <w:sz w:val="24"/>
          <w:szCs w:val="24"/>
        </w:rPr>
        <w:t xml:space="preserve">, and </w:t>
      </w:r>
      <w:r w:rsidR="00ED06A4" w:rsidRPr="00ED06A4">
        <w:rPr>
          <w:rFonts w:ascii="Times New Roman" w:eastAsia="Arial" w:hAnsi="Times New Roman" w:cs="Times New Roman"/>
          <w:sz w:val="24"/>
          <w:szCs w:val="24"/>
        </w:rPr>
        <w:t xml:space="preserve">item </w:t>
      </w:r>
      <w:r w:rsidR="00ED06A4">
        <w:rPr>
          <w:rFonts w:ascii="Times New Roman" w:eastAsia="Arial" w:hAnsi="Times New Roman" w:cs="Times New Roman"/>
          <w:sz w:val="24"/>
          <w:szCs w:val="24"/>
        </w:rPr>
        <w:t>A</w:t>
      </w:r>
      <w:r w:rsidR="00ED06A4" w:rsidRPr="00ED06A4">
        <w:rPr>
          <w:rFonts w:ascii="Times New Roman" w:eastAsia="Arial" w:hAnsi="Times New Roman" w:cs="Times New Roman"/>
          <w:sz w:val="24"/>
          <w:szCs w:val="24"/>
        </w:rPr>
        <w:t xml:space="preserve"> receiv</w:t>
      </w:r>
      <w:r w:rsidR="00237324">
        <w:rPr>
          <w:rFonts w:ascii="Times New Roman" w:eastAsia="Arial" w:hAnsi="Times New Roman" w:cs="Times New Roman"/>
          <w:sz w:val="24"/>
          <w:szCs w:val="24"/>
        </w:rPr>
        <w:t>es</w:t>
      </w:r>
      <w:r w:rsidR="00ED06A4" w:rsidRPr="00ED06A4">
        <w:rPr>
          <w:rFonts w:ascii="Times New Roman" w:eastAsia="Arial" w:hAnsi="Times New Roman" w:cs="Times New Roman"/>
          <w:sz w:val="24"/>
          <w:szCs w:val="24"/>
        </w:rPr>
        <w:t xml:space="preserve"> a higher JOL </w:t>
      </w:r>
      <w:r w:rsidR="00E133EE">
        <w:rPr>
          <w:rFonts w:ascii="Times New Roman" w:eastAsia="Arial" w:hAnsi="Times New Roman" w:cs="Times New Roman"/>
          <w:sz w:val="24"/>
          <w:szCs w:val="24"/>
        </w:rPr>
        <w:t>than</w:t>
      </w:r>
      <w:r w:rsidR="00ED06A4">
        <w:rPr>
          <w:rFonts w:ascii="Times New Roman" w:eastAsia="Arial" w:hAnsi="Times New Roman" w:cs="Times New Roman"/>
          <w:sz w:val="24"/>
          <w:szCs w:val="24"/>
        </w:rPr>
        <w:t xml:space="preserve"> item</w:t>
      </w:r>
      <w:r w:rsidR="00ED06A4" w:rsidRPr="00ED06A4">
        <w:rPr>
          <w:rFonts w:ascii="Times New Roman" w:eastAsia="Arial" w:hAnsi="Times New Roman" w:cs="Times New Roman"/>
          <w:sz w:val="24"/>
          <w:szCs w:val="24"/>
        </w:rPr>
        <w:t xml:space="preserve"> </w:t>
      </w:r>
      <w:r w:rsidR="00ED06A4">
        <w:rPr>
          <w:rFonts w:ascii="Times New Roman" w:eastAsia="Arial" w:hAnsi="Times New Roman" w:cs="Times New Roman"/>
          <w:sz w:val="24"/>
          <w:szCs w:val="24"/>
        </w:rPr>
        <w:t>B</w:t>
      </w:r>
      <w:r w:rsidR="00ED06A4" w:rsidRPr="00ED06A4">
        <w:rPr>
          <w:rFonts w:ascii="Times New Roman" w:eastAsia="Arial" w:hAnsi="Times New Roman" w:cs="Times New Roman"/>
          <w:sz w:val="24"/>
          <w:szCs w:val="24"/>
        </w:rPr>
        <w:t>, a person’s relative accuracy would be perfect if</w:t>
      </w:r>
      <w:r w:rsidR="00A97F40">
        <w:rPr>
          <w:rFonts w:ascii="Times New Roman" w:eastAsia="Arial" w:hAnsi="Times New Roman" w:cs="Times New Roman"/>
          <w:sz w:val="24"/>
          <w:szCs w:val="24"/>
        </w:rPr>
        <w:t xml:space="preserve"> </w:t>
      </w:r>
      <w:r w:rsidR="00ED06A4" w:rsidRPr="00ED06A4">
        <w:rPr>
          <w:rFonts w:ascii="Times New Roman" w:eastAsia="Arial" w:hAnsi="Times New Roman" w:cs="Times New Roman"/>
          <w:sz w:val="24"/>
          <w:szCs w:val="24"/>
        </w:rPr>
        <w:t xml:space="preserve">the likelihood of recall at test is greater for item </w:t>
      </w:r>
      <w:r w:rsidR="00A97F40">
        <w:rPr>
          <w:rFonts w:ascii="Times New Roman" w:eastAsia="Arial" w:hAnsi="Times New Roman" w:cs="Times New Roman"/>
          <w:sz w:val="24"/>
          <w:szCs w:val="24"/>
        </w:rPr>
        <w:t>A t</w:t>
      </w:r>
      <w:r w:rsidR="00ED06A4" w:rsidRPr="00ED06A4">
        <w:rPr>
          <w:rFonts w:ascii="Times New Roman" w:eastAsia="Arial" w:hAnsi="Times New Roman" w:cs="Times New Roman"/>
          <w:sz w:val="24"/>
          <w:szCs w:val="24"/>
        </w:rPr>
        <w:t xml:space="preserve">han item </w:t>
      </w:r>
      <w:r w:rsidR="00A97F40">
        <w:rPr>
          <w:rFonts w:ascii="Times New Roman" w:eastAsia="Arial" w:hAnsi="Times New Roman" w:cs="Times New Roman"/>
          <w:sz w:val="24"/>
          <w:szCs w:val="24"/>
        </w:rPr>
        <w:t xml:space="preserve">B </w:t>
      </w:r>
      <w:r w:rsidR="00ED06A4">
        <w:rPr>
          <w:rFonts w:ascii="Times New Roman" w:eastAsia="Arial" w:hAnsi="Times New Roman" w:cs="Times New Roman"/>
          <w:sz w:val="24"/>
          <w:szCs w:val="24"/>
        </w:rPr>
        <w:t>(</w:t>
      </w:r>
      <w:r w:rsidR="00F10CE9">
        <w:rPr>
          <w:rFonts w:ascii="Times New Roman" w:eastAsia="Arial" w:hAnsi="Times New Roman" w:cs="Times New Roman"/>
          <w:sz w:val="24"/>
          <w:szCs w:val="24"/>
        </w:rPr>
        <w:t xml:space="preserve">i.e., </w:t>
      </w:r>
      <w:r w:rsidR="00E133EE">
        <w:rPr>
          <w:rFonts w:ascii="Times New Roman" w:eastAsia="Arial" w:hAnsi="Times New Roman" w:cs="Times New Roman"/>
          <w:sz w:val="24"/>
          <w:szCs w:val="24"/>
        </w:rPr>
        <w:t xml:space="preserve">high </w:t>
      </w:r>
      <w:r w:rsidR="0066322A">
        <w:rPr>
          <w:rFonts w:ascii="Times New Roman" w:eastAsia="Arial" w:hAnsi="Times New Roman" w:cs="Times New Roman"/>
          <w:sz w:val="24"/>
          <w:szCs w:val="24"/>
        </w:rPr>
        <w:t>JOLs</w:t>
      </w:r>
      <w:r w:rsidR="00F10CE9">
        <w:rPr>
          <w:rFonts w:ascii="Times New Roman" w:eastAsia="Arial" w:hAnsi="Times New Roman" w:cs="Times New Roman"/>
          <w:sz w:val="24"/>
          <w:szCs w:val="24"/>
        </w:rPr>
        <w:t xml:space="preserve"> </w:t>
      </w:r>
      <w:r w:rsidR="00E133EE">
        <w:rPr>
          <w:rFonts w:ascii="Times New Roman" w:eastAsia="Arial" w:hAnsi="Times New Roman" w:cs="Times New Roman"/>
          <w:sz w:val="24"/>
          <w:szCs w:val="24"/>
        </w:rPr>
        <w:t xml:space="preserve">are recalled </w:t>
      </w:r>
      <w:r w:rsidR="00F10CE9">
        <w:rPr>
          <w:rFonts w:ascii="Times New Roman" w:eastAsia="Arial" w:hAnsi="Times New Roman" w:cs="Times New Roman"/>
          <w:sz w:val="24"/>
          <w:szCs w:val="24"/>
        </w:rPr>
        <w:t>more frequently</w:t>
      </w:r>
      <w:r w:rsidR="0066322A">
        <w:rPr>
          <w:rFonts w:ascii="Times New Roman" w:eastAsia="Arial" w:hAnsi="Times New Roman" w:cs="Times New Roman"/>
          <w:sz w:val="24"/>
          <w:szCs w:val="24"/>
        </w:rPr>
        <w:t xml:space="preserve"> than low JOLs</w:t>
      </w:r>
      <w:r w:rsidR="00F10CE9">
        <w:rPr>
          <w:rFonts w:ascii="Times New Roman" w:eastAsia="Arial" w:hAnsi="Times New Roman" w:cs="Times New Roman"/>
          <w:sz w:val="24"/>
          <w:szCs w:val="24"/>
        </w:rPr>
        <w:t xml:space="preserve">; </w:t>
      </w:r>
      <w:r w:rsidR="00816D1C">
        <w:rPr>
          <w:rFonts w:ascii="Times New Roman" w:eastAsia="Arial" w:hAnsi="Times New Roman" w:cs="Times New Roman"/>
          <w:sz w:val="24"/>
          <w:szCs w:val="24"/>
        </w:rPr>
        <w:t xml:space="preserve">Van </w:t>
      </w:r>
      <w:proofErr w:type="spellStart"/>
      <w:r w:rsidR="00ED06A4">
        <w:rPr>
          <w:rFonts w:ascii="Times New Roman" w:eastAsia="Arial" w:hAnsi="Times New Roman" w:cs="Times New Roman"/>
          <w:sz w:val="24"/>
          <w:szCs w:val="24"/>
        </w:rPr>
        <w:t>Overschelde</w:t>
      </w:r>
      <w:proofErr w:type="spellEnd"/>
      <w:r w:rsidR="00ED06A4">
        <w:rPr>
          <w:rFonts w:ascii="Times New Roman" w:eastAsia="Arial" w:hAnsi="Times New Roman" w:cs="Times New Roman"/>
          <w:sz w:val="24"/>
          <w:szCs w:val="24"/>
        </w:rPr>
        <w:t xml:space="preserve"> &amp; Nelson, 2003).</w:t>
      </w:r>
      <w:r w:rsidR="007428AD">
        <w:rPr>
          <w:rFonts w:ascii="Times New Roman" w:eastAsia="Arial" w:hAnsi="Times New Roman" w:cs="Times New Roman"/>
          <w:sz w:val="24"/>
          <w:szCs w:val="24"/>
        </w:rPr>
        <w:t xml:space="preserve"> </w:t>
      </w:r>
      <w:r w:rsidR="00A97F40" w:rsidRPr="00815023">
        <w:rPr>
          <w:rFonts w:ascii="Times New Roman" w:eastAsia="Arial" w:hAnsi="Times New Roman" w:cs="Times New Roman"/>
          <w:sz w:val="24"/>
          <w:szCs w:val="24"/>
        </w:rPr>
        <w:t>W</w:t>
      </w:r>
      <w:r w:rsidR="00CA4852" w:rsidRPr="00815023">
        <w:rPr>
          <w:rFonts w:ascii="Times New Roman" w:eastAsia="Arial" w:hAnsi="Times New Roman" w:cs="Times New Roman"/>
          <w:sz w:val="24"/>
          <w:szCs w:val="24"/>
        </w:rPr>
        <w:t>e</w:t>
      </w:r>
      <w:r w:rsidR="0072741E" w:rsidRPr="00815023">
        <w:rPr>
          <w:rFonts w:ascii="Times New Roman" w:eastAsia="Arial" w:hAnsi="Times New Roman" w:cs="Times New Roman"/>
          <w:sz w:val="24"/>
          <w:szCs w:val="24"/>
        </w:rPr>
        <w:t xml:space="preserve"> refer to this type of accuracy </w:t>
      </w:r>
      <w:r w:rsidR="00815023" w:rsidRPr="00815023">
        <w:rPr>
          <w:rFonts w:ascii="Times New Roman" w:eastAsia="Arial" w:hAnsi="Times New Roman" w:cs="Times New Roman"/>
          <w:sz w:val="24"/>
          <w:szCs w:val="24"/>
        </w:rPr>
        <w:t xml:space="preserve">relationship </w:t>
      </w:r>
      <w:r w:rsidR="0072741E" w:rsidRPr="00815023">
        <w:rPr>
          <w:rFonts w:ascii="Times New Roman" w:eastAsia="Arial" w:hAnsi="Times New Roman" w:cs="Times New Roman"/>
          <w:sz w:val="24"/>
          <w:szCs w:val="24"/>
        </w:rPr>
        <w:t xml:space="preserve">as </w:t>
      </w:r>
      <w:r w:rsidR="00D7235E" w:rsidRPr="00815023">
        <w:rPr>
          <w:rFonts w:ascii="Times New Roman" w:eastAsia="Arial" w:hAnsi="Times New Roman" w:cs="Times New Roman"/>
          <w:sz w:val="24"/>
          <w:szCs w:val="24"/>
        </w:rPr>
        <w:t xml:space="preserve">the </w:t>
      </w:r>
      <w:r w:rsidR="0072741E" w:rsidRPr="00815023">
        <w:rPr>
          <w:rFonts w:ascii="Times New Roman" w:eastAsia="Arial" w:hAnsi="Times New Roman" w:cs="Times New Roman"/>
          <w:i/>
          <w:iCs/>
          <w:sz w:val="24"/>
          <w:szCs w:val="24"/>
        </w:rPr>
        <w:t>resolution</w:t>
      </w:r>
      <w:r w:rsidR="00815023" w:rsidRPr="00815023">
        <w:rPr>
          <w:rFonts w:ascii="Times New Roman" w:eastAsia="Arial" w:hAnsi="Times New Roman" w:cs="Times New Roman"/>
          <w:i/>
          <w:iCs/>
          <w:sz w:val="24"/>
          <w:szCs w:val="24"/>
        </w:rPr>
        <w:t xml:space="preserve"> </w:t>
      </w:r>
      <w:r w:rsidR="00815023" w:rsidRPr="00815023">
        <w:rPr>
          <w:rFonts w:ascii="Times New Roman" w:eastAsia="Arial" w:hAnsi="Times New Roman" w:cs="Times New Roman"/>
          <w:sz w:val="24"/>
          <w:szCs w:val="24"/>
        </w:rPr>
        <w:t>between judgments and recall</w:t>
      </w:r>
      <w:r w:rsidR="0072741E" w:rsidRPr="00815023">
        <w:rPr>
          <w:rFonts w:ascii="Times New Roman" w:eastAsia="Arial" w:hAnsi="Times New Roman" w:cs="Times New Roman"/>
          <w:sz w:val="24"/>
          <w:szCs w:val="24"/>
        </w:rPr>
        <w:t>.</w:t>
      </w:r>
      <w:r w:rsidR="0072741E">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Though the</w:t>
      </w:r>
      <w:r w:rsidR="00D7235E">
        <w:rPr>
          <w:rFonts w:ascii="Times New Roman" w:eastAsia="Arial" w:hAnsi="Times New Roman" w:cs="Times New Roman"/>
          <w:sz w:val="24"/>
          <w:szCs w:val="24"/>
        </w:rPr>
        <w:t xml:space="preserve"> present study</w:t>
      </w:r>
      <w:r w:rsidR="007428AD">
        <w:rPr>
          <w:rFonts w:ascii="Times New Roman" w:eastAsia="Arial" w:hAnsi="Times New Roman" w:cs="Times New Roman"/>
          <w:sz w:val="24"/>
          <w:szCs w:val="24"/>
        </w:rPr>
        <w:t xml:space="preserve"> </w:t>
      </w:r>
      <w:r w:rsidR="00F81D55">
        <w:rPr>
          <w:rFonts w:ascii="Times New Roman" w:eastAsia="Arial" w:hAnsi="Times New Roman" w:cs="Times New Roman"/>
          <w:sz w:val="24"/>
          <w:szCs w:val="24"/>
        </w:rPr>
        <w:t>is</w:t>
      </w:r>
      <w:r w:rsidR="007428AD">
        <w:rPr>
          <w:rFonts w:ascii="Times New Roman" w:eastAsia="Arial" w:hAnsi="Times New Roman" w:cs="Times New Roman"/>
          <w:sz w:val="24"/>
          <w:szCs w:val="24"/>
        </w:rPr>
        <w:t xml:space="preserve"> primarily interested</w:t>
      </w:r>
      <w:r w:rsidR="00F81D55">
        <w:rPr>
          <w:rFonts w:ascii="Times New Roman" w:eastAsia="Arial" w:hAnsi="Times New Roman" w:cs="Times New Roman"/>
          <w:sz w:val="24"/>
          <w:szCs w:val="24"/>
        </w:rPr>
        <w:t xml:space="preserve"> in assessing </w:t>
      </w:r>
      <w:r w:rsidR="00BA3DD3">
        <w:rPr>
          <w:rFonts w:ascii="Times New Roman" w:eastAsia="Arial" w:hAnsi="Times New Roman" w:cs="Times New Roman"/>
          <w:sz w:val="24"/>
          <w:szCs w:val="24"/>
        </w:rPr>
        <w:t>accuracy in terms of the</w:t>
      </w:r>
      <w:r w:rsidR="00F81D55">
        <w:rPr>
          <w:rFonts w:ascii="Times New Roman" w:eastAsia="Arial" w:hAnsi="Times New Roman" w:cs="Times New Roman"/>
          <w:sz w:val="24"/>
          <w:szCs w:val="24"/>
        </w:rPr>
        <w:t xml:space="preserve"> calibration between JOLs and recall</w:t>
      </w:r>
      <w:r w:rsidR="005F30DB">
        <w:rPr>
          <w:rFonts w:ascii="Times New Roman" w:eastAsia="Arial" w:hAnsi="Times New Roman" w:cs="Times New Roman"/>
          <w:sz w:val="24"/>
          <w:szCs w:val="24"/>
        </w:rPr>
        <w:t xml:space="preserve">, we report </w:t>
      </w:r>
      <w:r w:rsidR="005F30DB" w:rsidRPr="00BE57F7">
        <w:rPr>
          <w:rFonts w:ascii="Times New Roman" w:eastAsia="Arial" w:hAnsi="Times New Roman" w:cs="Times New Roman"/>
          <w:sz w:val="24"/>
          <w:szCs w:val="24"/>
        </w:rPr>
        <w:t>Goodman-Kruskal Gamma correlations</w:t>
      </w:r>
      <w:r w:rsidR="000F1E05" w:rsidRPr="00BE57F7">
        <w:rPr>
          <w:rFonts w:ascii="Times New Roman" w:eastAsia="Arial" w:hAnsi="Times New Roman" w:cs="Times New Roman"/>
          <w:sz w:val="24"/>
          <w:szCs w:val="24"/>
        </w:rPr>
        <w:t xml:space="preserve"> alongside</w:t>
      </w:r>
      <w:r w:rsidR="000F1E05">
        <w:rPr>
          <w:rFonts w:ascii="Times New Roman" w:eastAsia="Arial" w:hAnsi="Times New Roman" w:cs="Times New Roman"/>
          <w:sz w:val="24"/>
          <w:szCs w:val="24"/>
        </w:rPr>
        <w:t xml:space="preserve"> all calibration plots</w:t>
      </w:r>
      <w:r w:rsidR="005F30DB">
        <w:rPr>
          <w:rFonts w:ascii="Times New Roman" w:eastAsia="Arial" w:hAnsi="Times New Roman" w:cs="Times New Roman"/>
          <w:sz w:val="24"/>
          <w:szCs w:val="24"/>
        </w:rPr>
        <w:t xml:space="preserve"> (</w:t>
      </w:r>
      <w:r w:rsidR="005F30DB">
        <w:rPr>
          <w:rFonts w:ascii="Times New Roman" w:eastAsia="Arial" w:hAnsi="Times New Roman" w:cs="Times New Roman"/>
          <w:i/>
          <w:iCs/>
          <w:sz w:val="24"/>
          <w:szCs w:val="24"/>
        </w:rPr>
        <w:t xml:space="preserve">g; </w:t>
      </w:r>
      <w:r w:rsidR="00B03E8D">
        <w:rPr>
          <w:rFonts w:ascii="Times New Roman" w:eastAsia="Arial" w:hAnsi="Times New Roman" w:cs="Times New Roman"/>
          <w:sz w:val="24"/>
          <w:szCs w:val="24"/>
        </w:rPr>
        <w:t>Goodman &amp; Kruskal, 1954</w:t>
      </w:r>
      <w:r w:rsidR="005F30DB">
        <w:rPr>
          <w:rFonts w:ascii="Times New Roman" w:eastAsia="Arial" w:hAnsi="Times New Roman" w:cs="Times New Roman"/>
          <w:sz w:val="24"/>
          <w:szCs w:val="24"/>
        </w:rPr>
        <w:t xml:space="preserve">) </w:t>
      </w:r>
      <w:r w:rsidR="004C570B">
        <w:rPr>
          <w:rFonts w:ascii="Times New Roman" w:eastAsia="Arial" w:hAnsi="Times New Roman" w:cs="Times New Roman"/>
          <w:sz w:val="24"/>
          <w:szCs w:val="24"/>
        </w:rPr>
        <w:t xml:space="preserve">as a </w:t>
      </w:r>
      <w:r w:rsidR="00E133EE">
        <w:rPr>
          <w:rFonts w:ascii="Times New Roman" w:eastAsia="Arial" w:hAnsi="Times New Roman" w:cs="Times New Roman"/>
          <w:sz w:val="24"/>
          <w:szCs w:val="24"/>
        </w:rPr>
        <w:t xml:space="preserve">metric </w:t>
      </w:r>
      <w:r w:rsidR="004C570B">
        <w:rPr>
          <w:rFonts w:ascii="Times New Roman" w:eastAsia="Arial" w:hAnsi="Times New Roman" w:cs="Times New Roman"/>
          <w:sz w:val="24"/>
          <w:szCs w:val="24"/>
        </w:rPr>
        <w:t xml:space="preserve">of JOL </w:t>
      </w:r>
      <w:r w:rsidR="004C570B" w:rsidRPr="00543460">
        <w:rPr>
          <w:rFonts w:ascii="Times New Roman" w:eastAsia="Arial" w:hAnsi="Times New Roman" w:cs="Times New Roman"/>
          <w:sz w:val="24"/>
          <w:szCs w:val="24"/>
        </w:rPr>
        <w:t>resolution</w:t>
      </w:r>
      <w:r w:rsidR="00967A25">
        <w:rPr>
          <w:rFonts w:ascii="Times New Roman" w:eastAsia="Arial" w:hAnsi="Times New Roman" w:cs="Times New Roman"/>
          <w:sz w:val="24"/>
          <w:szCs w:val="24"/>
        </w:rPr>
        <w:t>.</w:t>
      </w:r>
    </w:p>
    <w:p w14:paraId="1E1C6A0E" w14:textId="5A22988C" w:rsidR="009B2DED" w:rsidRDefault="00CD5381" w:rsidP="009C341D">
      <w:pPr>
        <w:spacing w:line="480" w:lineRule="auto"/>
        <w:ind w:right="20" w:firstLine="720"/>
        <w:contextualSpacing/>
        <w:rPr>
          <w:rFonts w:ascii="Times New Roman" w:eastAsia="Arial" w:hAnsi="Times New Roman" w:cs="Times New Roman"/>
          <w:sz w:val="24"/>
          <w:szCs w:val="24"/>
        </w:rPr>
      </w:pPr>
      <w:r w:rsidRPr="00CD5381">
        <w:rPr>
          <w:rFonts w:ascii="Times New Roman" w:eastAsia="Arial" w:hAnsi="Times New Roman" w:cs="Times New Roman"/>
          <w:sz w:val="24"/>
          <w:szCs w:val="24"/>
        </w:rPr>
        <w:lastRenderedPageBreak/>
        <w:t xml:space="preserve">Though </w:t>
      </w:r>
      <w:r w:rsidR="00E133EE">
        <w:rPr>
          <w:rFonts w:ascii="Times New Roman" w:eastAsia="Arial" w:hAnsi="Times New Roman" w:cs="Times New Roman"/>
          <w:sz w:val="24"/>
          <w:szCs w:val="24"/>
        </w:rPr>
        <w:t>calibration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 xml:space="preserve">and </w:t>
      </w:r>
      <w:r w:rsidR="00E133EE">
        <w:rPr>
          <w:rFonts w:ascii="Times New Roman" w:eastAsia="Arial" w:hAnsi="Times New Roman" w:cs="Times New Roman"/>
          <w:sz w:val="24"/>
          <w:szCs w:val="24"/>
        </w:rPr>
        <w:t>resolution</w:t>
      </w:r>
      <w:r w:rsidR="00E133EE" w:rsidRPr="00CD5381">
        <w:rPr>
          <w:rFonts w:ascii="Times New Roman" w:eastAsia="Arial" w:hAnsi="Times New Roman" w:cs="Times New Roman"/>
          <w:sz w:val="24"/>
          <w:szCs w:val="24"/>
        </w:rPr>
        <w:t xml:space="preserve"> </w:t>
      </w:r>
      <w:r w:rsidR="00576925" w:rsidRPr="00CD5381">
        <w:rPr>
          <w:rFonts w:ascii="Times New Roman" w:eastAsia="Arial" w:hAnsi="Times New Roman" w:cs="Times New Roman"/>
          <w:sz w:val="24"/>
          <w:szCs w:val="24"/>
        </w:rPr>
        <w:t>provid</w:t>
      </w:r>
      <w:r w:rsidRPr="00CD5381">
        <w:rPr>
          <w:rFonts w:ascii="Times New Roman" w:eastAsia="Arial" w:hAnsi="Times New Roman" w:cs="Times New Roman"/>
          <w:sz w:val="24"/>
          <w:szCs w:val="24"/>
        </w:rPr>
        <w:t>e unique</w:t>
      </w:r>
      <w:r>
        <w:rPr>
          <w:rFonts w:ascii="Times New Roman" w:eastAsia="Arial" w:hAnsi="Times New Roman" w:cs="Times New Roman"/>
          <w:sz w:val="24"/>
          <w:szCs w:val="24"/>
        </w:rPr>
        <w:t xml:space="preserve"> insights into the relationship between JOLs and recall,</w:t>
      </w:r>
      <w:r w:rsidR="00576925">
        <w:rPr>
          <w:rFonts w:ascii="Times New Roman" w:eastAsia="Arial" w:hAnsi="Times New Roman" w:cs="Times New Roman"/>
          <w:sz w:val="24"/>
          <w:szCs w:val="24"/>
        </w:rPr>
        <w:t xml:space="preserve"> </w:t>
      </w:r>
      <w:r>
        <w:rPr>
          <w:rFonts w:ascii="Times New Roman" w:eastAsia="Arial" w:hAnsi="Times New Roman" w:cs="Times New Roman"/>
          <w:sz w:val="24"/>
          <w:szCs w:val="24"/>
        </w:rPr>
        <w:t>f</w:t>
      </w:r>
      <w:r w:rsidR="00405304">
        <w:rPr>
          <w:rFonts w:ascii="Times New Roman" w:eastAsia="Arial" w:hAnsi="Times New Roman" w:cs="Times New Roman"/>
          <w:sz w:val="24"/>
          <w:szCs w:val="24"/>
        </w:rPr>
        <w:t>or the present study,</w:t>
      </w:r>
      <w:r w:rsidR="00781973">
        <w:rPr>
          <w:rFonts w:ascii="Times New Roman" w:eastAsia="Arial" w:hAnsi="Times New Roman" w:cs="Times New Roman"/>
          <w:sz w:val="24"/>
          <w:szCs w:val="24"/>
        </w:rPr>
        <w:t xml:space="preserve"> </w:t>
      </w:r>
      <w:r w:rsidR="00405304">
        <w:rPr>
          <w:rFonts w:ascii="Times New Roman" w:eastAsia="Arial" w:hAnsi="Times New Roman" w:cs="Times New Roman"/>
          <w:sz w:val="24"/>
          <w:szCs w:val="24"/>
        </w:rPr>
        <w:t xml:space="preserve">we </w:t>
      </w:r>
      <w:r w:rsidR="009C341D">
        <w:rPr>
          <w:rFonts w:ascii="Times New Roman" w:eastAsia="Arial" w:hAnsi="Times New Roman" w:cs="Times New Roman"/>
          <w:sz w:val="24"/>
          <w:szCs w:val="24"/>
        </w:rPr>
        <w:t xml:space="preserve">primarily </w:t>
      </w:r>
      <w:r w:rsidR="00405304">
        <w:rPr>
          <w:rFonts w:ascii="Times New Roman" w:eastAsia="Arial" w:hAnsi="Times New Roman" w:cs="Times New Roman"/>
          <w:sz w:val="24"/>
          <w:szCs w:val="24"/>
        </w:rPr>
        <w:t xml:space="preserve">focus on </w:t>
      </w:r>
      <w:r w:rsidR="00E133EE">
        <w:rPr>
          <w:rFonts w:ascii="Times New Roman" w:eastAsia="Arial" w:hAnsi="Times New Roman" w:cs="Times New Roman"/>
          <w:sz w:val="24"/>
          <w:szCs w:val="24"/>
        </w:rPr>
        <w:t xml:space="preserve">JOL calibration </w:t>
      </w:r>
      <w:r w:rsidR="00405304">
        <w:rPr>
          <w:rFonts w:ascii="Times New Roman" w:eastAsia="Arial" w:hAnsi="Times New Roman" w:cs="Times New Roman"/>
          <w:sz w:val="24"/>
          <w:szCs w:val="24"/>
        </w:rPr>
        <w:t>to investigate whether</w:t>
      </w:r>
      <w:r w:rsidR="009C341D">
        <w:rPr>
          <w:rFonts w:ascii="Times New Roman" w:eastAsia="Arial" w:hAnsi="Times New Roman" w:cs="Times New Roman"/>
          <w:sz w:val="24"/>
          <w:szCs w:val="24"/>
        </w:rPr>
        <w:t xml:space="preserve"> the illusion of competence occurs </w:t>
      </w:r>
      <w:r w:rsidR="00E133EE">
        <w:rPr>
          <w:rFonts w:ascii="Times New Roman" w:eastAsia="Arial" w:hAnsi="Times New Roman" w:cs="Times New Roman"/>
          <w:sz w:val="24"/>
          <w:szCs w:val="24"/>
        </w:rPr>
        <w:t xml:space="preserve">similarly across </w:t>
      </w:r>
      <w:r w:rsidR="003E6E9F">
        <w:rPr>
          <w:rFonts w:ascii="Times New Roman" w:eastAsia="Arial" w:hAnsi="Times New Roman" w:cs="Times New Roman"/>
          <w:sz w:val="24"/>
          <w:szCs w:val="24"/>
        </w:rPr>
        <w:t xml:space="preserve">all </w:t>
      </w:r>
      <w:r w:rsidR="009C341D">
        <w:rPr>
          <w:rFonts w:ascii="Times New Roman" w:eastAsia="Arial" w:hAnsi="Times New Roman" w:cs="Times New Roman"/>
          <w:sz w:val="24"/>
          <w:szCs w:val="24"/>
        </w:rPr>
        <w:t>levels of JOL ratings (i.e., are participants</w:t>
      </w:r>
      <w:r w:rsidR="007E43E0">
        <w:rPr>
          <w:rFonts w:ascii="Times New Roman" w:eastAsia="Arial" w:hAnsi="Times New Roman" w:cs="Times New Roman"/>
          <w:sz w:val="24"/>
          <w:szCs w:val="24"/>
        </w:rPr>
        <w:t xml:space="preserve"> consistently </w:t>
      </w:r>
      <w:r w:rsidR="00E133EE">
        <w:rPr>
          <w:rFonts w:ascii="Times New Roman" w:eastAsia="Arial" w:hAnsi="Times New Roman" w:cs="Times New Roman"/>
          <w:sz w:val="24"/>
          <w:szCs w:val="24"/>
        </w:rPr>
        <w:t>providing high JOLs to backward pairs</w:t>
      </w:r>
      <w:r w:rsidR="007E43E0">
        <w:rPr>
          <w:rFonts w:ascii="Times New Roman" w:eastAsia="Arial" w:hAnsi="Times New Roman" w:cs="Times New Roman"/>
          <w:sz w:val="24"/>
          <w:szCs w:val="24"/>
        </w:rPr>
        <w:t xml:space="preserve"> even when they are not correctly recalling the pairs at test</w:t>
      </w:r>
      <w:r w:rsidR="00E133EE">
        <w:rPr>
          <w:rFonts w:ascii="Times New Roman" w:eastAsia="Arial" w:hAnsi="Times New Roman" w:cs="Times New Roman"/>
          <w:sz w:val="24"/>
          <w:szCs w:val="24"/>
        </w:rPr>
        <w:t>?</w:t>
      </w:r>
      <w:r w:rsidR="009C341D">
        <w:rPr>
          <w:rFonts w:ascii="Times New Roman" w:eastAsia="Arial" w:hAnsi="Times New Roman" w:cs="Times New Roman"/>
          <w:sz w:val="24"/>
          <w:szCs w:val="24"/>
        </w:rPr>
        <w:t>). To this end</w:t>
      </w:r>
      <w:r w:rsidR="00D7235E">
        <w:rPr>
          <w:rFonts w:ascii="Times New Roman" w:eastAsia="Arial" w:hAnsi="Times New Roman" w:cs="Times New Roman"/>
          <w:sz w:val="24"/>
          <w:szCs w:val="24"/>
        </w:rPr>
        <w:t xml:space="preserve">, </w:t>
      </w:r>
      <w:r w:rsidR="00DA32B4" w:rsidRPr="00DA32B4">
        <w:rPr>
          <w:rFonts w:ascii="Times New Roman" w:eastAsia="Arial" w:hAnsi="Times New Roman" w:cs="Times New Roman"/>
          <w:sz w:val="24"/>
          <w:szCs w:val="24"/>
        </w:rPr>
        <w:t>we construc</w:t>
      </w:r>
      <w:r w:rsidR="00DA32B4">
        <w:rPr>
          <w:rFonts w:ascii="Times New Roman" w:eastAsia="Arial" w:hAnsi="Times New Roman" w:cs="Times New Roman"/>
          <w:sz w:val="24"/>
          <w:szCs w:val="24"/>
        </w:rPr>
        <w:t>t</w:t>
      </w:r>
      <w:r w:rsidR="00CE66EF">
        <w:rPr>
          <w:rFonts w:ascii="Times New Roman" w:eastAsia="Arial" w:hAnsi="Times New Roman" w:cs="Times New Roman"/>
          <w:sz w:val="24"/>
          <w:szCs w:val="24"/>
        </w:rPr>
        <w:t>ed</w:t>
      </w:r>
      <w:r w:rsidR="00DA32B4" w:rsidRPr="00DA32B4">
        <w:rPr>
          <w:rFonts w:ascii="Times New Roman" w:eastAsia="Arial" w:hAnsi="Times New Roman" w:cs="Times New Roman"/>
          <w:sz w:val="24"/>
          <w:szCs w:val="24"/>
        </w:rPr>
        <w:t xml:space="preserve"> calibration plots in which JOLs ratings </w:t>
      </w:r>
      <w:r w:rsidR="00DA32B4">
        <w:rPr>
          <w:rFonts w:ascii="Times New Roman" w:eastAsia="Arial" w:hAnsi="Times New Roman" w:cs="Times New Roman"/>
          <w:sz w:val="24"/>
          <w:szCs w:val="24"/>
        </w:rPr>
        <w:t xml:space="preserve">are </w:t>
      </w:r>
      <w:r w:rsidR="00DA32B4" w:rsidRPr="00DA32B4">
        <w:rPr>
          <w:rFonts w:ascii="Times New Roman" w:eastAsia="Arial" w:hAnsi="Times New Roman" w:cs="Times New Roman"/>
          <w:sz w:val="24"/>
          <w:szCs w:val="24"/>
        </w:rPr>
        <w:t>plotted against their corresponding recall accuracy (</w:t>
      </w:r>
      <w:r w:rsidR="006047AA">
        <w:rPr>
          <w:rFonts w:ascii="Times New Roman" w:eastAsia="Arial" w:hAnsi="Times New Roman" w:cs="Times New Roman"/>
          <w:sz w:val="24"/>
          <w:szCs w:val="24"/>
        </w:rPr>
        <w:t xml:space="preserve">Nelson &amp; </w:t>
      </w:r>
      <w:proofErr w:type="spellStart"/>
      <w:r w:rsidR="006047AA">
        <w:rPr>
          <w:rFonts w:ascii="Times New Roman" w:eastAsia="Arial" w:hAnsi="Times New Roman" w:cs="Times New Roman"/>
          <w:sz w:val="24"/>
          <w:szCs w:val="24"/>
        </w:rPr>
        <w:t>Dunlosky</w:t>
      </w:r>
      <w:proofErr w:type="spellEnd"/>
      <w:r w:rsidR="006047AA">
        <w:rPr>
          <w:rFonts w:ascii="Times New Roman" w:eastAsia="Arial" w:hAnsi="Times New Roman" w:cs="Times New Roman"/>
          <w:sz w:val="24"/>
          <w:szCs w:val="24"/>
        </w:rPr>
        <w:t>, 1991;</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 xml:space="preserve">see </w:t>
      </w:r>
      <w:r w:rsidR="0059254D" w:rsidRPr="009907B5">
        <w:rPr>
          <w:rFonts w:ascii="Times New Roman" w:eastAsia="Arial" w:hAnsi="Times New Roman" w:cs="Times New Roman"/>
          <w:sz w:val="24"/>
          <w:szCs w:val="24"/>
        </w:rPr>
        <w:t xml:space="preserve">too </w:t>
      </w:r>
      <w:r w:rsidR="00DA32B4" w:rsidRPr="009907B5">
        <w:rPr>
          <w:rFonts w:ascii="Times New Roman" w:eastAsia="Arial" w:hAnsi="Times New Roman" w:cs="Times New Roman"/>
          <w:sz w:val="24"/>
          <w:szCs w:val="24"/>
        </w:rPr>
        <w:t xml:space="preserve">Roediger, </w:t>
      </w:r>
      <w:proofErr w:type="spellStart"/>
      <w:r w:rsidR="00DA32B4" w:rsidRPr="009907B5">
        <w:rPr>
          <w:rFonts w:ascii="Times New Roman" w:eastAsia="Arial" w:hAnsi="Times New Roman" w:cs="Times New Roman"/>
          <w:sz w:val="24"/>
          <w:szCs w:val="24"/>
        </w:rPr>
        <w:t>Wixted</w:t>
      </w:r>
      <w:proofErr w:type="spellEnd"/>
      <w:r w:rsidR="00DA32B4" w:rsidRPr="009907B5">
        <w:rPr>
          <w:rFonts w:ascii="Times New Roman" w:eastAsia="Arial" w:hAnsi="Times New Roman" w:cs="Times New Roman"/>
          <w:sz w:val="24"/>
          <w:szCs w:val="24"/>
        </w:rPr>
        <w:t>, &amp; Desoto</w:t>
      </w:r>
      <w:r w:rsidR="00FF7279" w:rsidRPr="009907B5">
        <w:rPr>
          <w:rFonts w:ascii="Times New Roman" w:eastAsia="Arial" w:hAnsi="Times New Roman" w:cs="Times New Roman"/>
          <w:sz w:val="24"/>
          <w:szCs w:val="24"/>
        </w:rPr>
        <w:t xml:space="preserve">, </w:t>
      </w:r>
      <w:r w:rsidR="00DA32B4" w:rsidRPr="009907B5">
        <w:rPr>
          <w:rFonts w:ascii="Times New Roman" w:eastAsia="Arial" w:hAnsi="Times New Roman" w:cs="Times New Roman"/>
          <w:sz w:val="24"/>
          <w:szCs w:val="24"/>
        </w:rPr>
        <w:t>2012</w:t>
      </w:r>
      <w:r w:rsidR="006047AA" w:rsidRPr="009907B5">
        <w:rPr>
          <w:rFonts w:ascii="Times New Roman" w:eastAsia="Arial" w:hAnsi="Times New Roman" w:cs="Times New Roman"/>
          <w:sz w:val="24"/>
          <w:szCs w:val="24"/>
        </w:rPr>
        <w:t>;</w:t>
      </w:r>
      <w:r w:rsidR="00F04045" w:rsidRPr="009907B5">
        <w:rPr>
          <w:rFonts w:ascii="Times New Roman" w:eastAsia="Arial" w:hAnsi="Times New Roman" w:cs="Times New Roman"/>
          <w:sz w:val="24"/>
          <w:szCs w:val="24"/>
        </w:rPr>
        <w:t xml:space="preserve"> </w:t>
      </w:r>
      <w:r w:rsidR="008A2B99" w:rsidRPr="009907B5">
        <w:rPr>
          <w:rFonts w:ascii="Times New Roman" w:eastAsia="Arial" w:hAnsi="Times New Roman" w:cs="Times New Roman"/>
          <w:sz w:val="24"/>
          <w:szCs w:val="24"/>
        </w:rPr>
        <w:t xml:space="preserve">Sauer, Brewer, </w:t>
      </w:r>
      <w:proofErr w:type="spellStart"/>
      <w:r w:rsidR="008A2B99" w:rsidRPr="009907B5">
        <w:rPr>
          <w:rFonts w:ascii="Times New Roman" w:eastAsia="Arial" w:hAnsi="Times New Roman" w:cs="Times New Roman"/>
          <w:sz w:val="24"/>
          <w:szCs w:val="24"/>
        </w:rPr>
        <w:t>Zweck</w:t>
      </w:r>
      <w:proofErr w:type="spellEnd"/>
      <w:r w:rsidR="008A2B99" w:rsidRPr="009907B5">
        <w:rPr>
          <w:rFonts w:ascii="Times New Roman" w:eastAsia="Arial" w:hAnsi="Times New Roman" w:cs="Times New Roman"/>
          <w:sz w:val="24"/>
          <w:szCs w:val="24"/>
        </w:rPr>
        <w:t>, &amp; Weber, 2010</w:t>
      </w:r>
      <w:r w:rsidR="00E133EE">
        <w:rPr>
          <w:rFonts w:ascii="Times New Roman" w:eastAsia="Arial" w:hAnsi="Times New Roman" w:cs="Times New Roman"/>
          <w:sz w:val="24"/>
          <w:szCs w:val="24"/>
        </w:rPr>
        <w:t>,</w:t>
      </w:r>
      <w:r w:rsidR="0059254D" w:rsidRPr="009907B5">
        <w:rPr>
          <w:rFonts w:ascii="Times New Roman" w:eastAsia="Arial" w:hAnsi="Times New Roman" w:cs="Times New Roman"/>
          <w:sz w:val="24"/>
          <w:szCs w:val="24"/>
        </w:rPr>
        <w:t xml:space="preserve"> for use of calibration plots</w:t>
      </w:r>
      <w:r w:rsidR="0059254D">
        <w:rPr>
          <w:rFonts w:ascii="Times New Roman" w:eastAsia="Arial" w:hAnsi="Times New Roman" w:cs="Times New Roman"/>
          <w:sz w:val="24"/>
          <w:szCs w:val="24"/>
        </w:rPr>
        <w:t xml:space="preserve"> with confidence ratings</w:t>
      </w:r>
      <w:r w:rsidR="00DA32B4" w:rsidRPr="00DA32B4">
        <w:rPr>
          <w:rFonts w:ascii="Times New Roman" w:eastAsia="Arial" w:hAnsi="Times New Roman" w:cs="Times New Roman"/>
          <w:sz w:val="24"/>
          <w:szCs w:val="24"/>
        </w:rPr>
        <w:t xml:space="preserve">). </w:t>
      </w:r>
      <w:r w:rsidR="0059254D">
        <w:rPr>
          <w:rFonts w:ascii="Times New Roman" w:eastAsia="Arial" w:hAnsi="Times New Roman" w:cs="Times New Roman"/>
          <w:sz w:val="24"/>
          <w:szCs w:val="24"/>
        </w:rPr>
        <w:t>T</w:t>
      </w:r>
      <w:r w:rsidR="00DA32B4">
        <w:rPr>
          <w:rFonts w:ascii="Times New Roman" w:eastAsia="Arial" w:hAnsi="Times New Roman" w:cs="Times New Roman"/>
          <w:sz w:val="24"/>
          <w:szCs w:val="24"/>
        </w:rPr>
        <w:t>he use of these plots</w:t>
      </w:r>
      <w:r w:rsidR="00CA4852">
        <w:rPr>
          <w:rFonts w:ascii="Times New Roman" w:eastAsia="Arial" w:hAnsi="Times New Roman" w:cs="Times New Roman"/>
          <w:sz w:val="24"/>
          <w:szCs w:val="24"/>
        </w:rPr>
        <w:t xml:space="preserve"> provides</w:t>
      </w:r>
      <w:r w:rsidR="00DA32B4">
        <w:rPr>
          <w:rFonts w:ascii="Times New Roman" w:eastAsia="Arial" w:hAnsi="Times New Roman" w:cs="Times New Roman"/>
          <w:sz w:val="24"/>
          <w:szCs w:val="24"/>
        </w:rPr>
        <w:t xml:space="preserve"> the advantage of pinpointing the JOL rating</w:t>
      </w:r>
      <w:r w:rsidR="00E133EE">
        <w:rPr>
          <w:rFonts w:ascii="Times New Roman" w:eastAsia="Arial" w:hAnsi="Times New Roman" w:cs="Times New Roman"/>
          <w:sz w:val="24"/>
          <w:szCs w:val="24"/>
        </w:rPr>
        <w:t xml:space="preserve"> level</w:t>
      </w:r>
      <w:r w:rsidR="00DA32B4">
        <w:rPr>
          <w:rFonts w:ascii="Times New Roman" w:eastAsia="Arial" w:hAnsi="Times New Roman" w:cs="Times New Roman"/>
          <w:sz w:val="24"/>
          <w:szCs w:val="24"/>
        </w:rPr>
        <w:t xml:space="preserve"> at which the illusion of competence emerges (i.e., low vs</w:t>
      </w:r>
      <w:r w:rsidR="0059254D">
        <w:rPr>
          <w:rFonts w:ascii="Times New Roman" w:eastAsia="Arial" w:hAnsi="Times New Roman" w:cs="Times New Roman"/>
          <w:sz w:val="24"/>
          <w:szCs w:val="24"/>
        </w:rPr>
        <w:t>.</w:t>
      </w:r>
      <w:r w:rsidR="00DA32B4">
        <w:rPr>
          <w:rFonts w:ascii="Times New Roman" w:eastAsia="Arial" w:hAnsi="Times New Roman" w:cs="Times New Roman"/>
          <w:sz w:val="24"/>
          <w:szCs w:val="24"/>
        </w:rPr>
        <w:t xml:space="preserve"> high JOL ratings) and in doing so, </w:t>
      </w:r>
      <w:r w:rsidR="005D00D8">
        <w:rPr>
          <w:rFonts w:ascii="Times New Roman" w:eastAsia="Arial" w:hAnsi="Times New Roman" w:cs="Times New Roman"/>
          <w:sz w:val="24"/>
          <w:szCs w:val="24"/>
        </w:rPr>
        <w:t xml:space="preserve">we </w:t>
      </w:r>
      <w:r w:rsidR="00D652F7">
        <w:rPr>
          <w:rFonts w:ascii="Times New Roman" w:eastAsia="Arial" w:hAnsi="Times New Roman" w:cs="Times New Roman"/>
          <w:sz w:val="24"/>
          <w:szCs w:val="24"/>
        </w:rPr>
        <w:t xml:space="preserve">can </w:t>
      </w:r>
      <w:r w:rsidR="006047AA">
        <w:rPr>
          <w:rFonts w:ascii="Times New Roman" w:eastAsia="Arial" w:hAnsi="Times New Roman" w:cs="Times New Roman"/>
          <w:sz w:val="24"/>
          <w:szCs w:val="24"/>
        </w:rPr>
        <w:t>more accurately</w:t>
      </w:r>
      <w:r w:rsidR="005D00D8">
        <w:rPr>
          <w:rFonts w:ascii="Times New Roman" w:eastAsia="Arial" w:hAnsi="Times New Roman" w:cs="Times New Roman"/>
          <w:sz w:val="24"/>
          <w:szCs w:val="24"/>
        </w:rPr>
        <w:t xml:space="preserve"> </w:t>
      </w:r>
      <w:r w:rsidR="00F53B25">
        <w:rPr>
          <w:rFonts w:ascii="Times New Roman" w:eastAsia="Arial" w:hAnsi="Times New Roman" w:cs="Times New Roman"/>
          <w:sz w:val="24"/>
          <w:szCs w:val="24"/>
        </w:rPr>
        <w:t xml:space="preserve">characterize </w:t>
      </w:r>
      <w:r w:rsidR="00DA32B4">
        <w:rPr>
          <w:rFonts w:ascii="Times New Roman" w:eastAsia="Arial" w:hAnsi="Times New Roman" w:cs="Times New Roman"/>
          <w:sz w:val="24"/>
          <w:szCs w:val="24"/>
        </w:rPr>
        <w:t>the effects of associative direction on JOL</w:t>
      </w:r>
      <w:r w:rsidR="00F53B25">
        <w:rPr>
          <w:rFonts w:ascii="Times New Roman" w:eastAsia="Arial" w:hAnsi="Times New Roman" w:cs="Times New Roman"/>
          <w:sz w:val="24"/>
          <w:szCs w:val="24"/>
        </w:rPr>
        <w:t>s</w:t>
      </w:r>
      <w:r w:rsidR="005D00D8">
        <w:rPr>
          <w:rFonts w:ascii="Times New Roman" w:eastAsia="Arial" w:hAnsi="Times New Roman" w:cs="Times New Roman"/>
          <w:sz w:val="24"/>
          <w:szCs w:val="24"/>
        </w:rPr>
        <w:t xml:space="preserve"> relative to </w:t>
      </w:r>
      <w:r w:rsidR="005D00D8" w:rsidRPr="005D00D8">
        <w:rPr>
          <w:rFonts w:ascii="Times New Roman" w:eastAsia="Arial" w:hAnsi="Times New Roman" w:cs="Times New Roman"/>
          <w:sz w:val="24"/>
          <w:szCs w:val="24"/>
        </w:rPr>
        <w:t>single</w:t>
      </w:r>
      <w:r w:rsidR="00D652F7">
        <w:rPr>
          <w:rFonts w:ascii="Times New Roman" w:eastAsia="Arial" w:hAnsi="Times New Roman" w:cs="Times New Roman"/>
          <w:sz w:val="24"/>
          <w:szCs w:val="24"/>
        </w:rPr>
        <w:t xml:space="preserve"> JOL</w:t>
      </w:r>
      <w:r w:rsidR="005D00D8" w:rsidRPr="005D00D8">
        <w:rPr>
          <w:rFonts w:ascii="Times New Roman" w:eastAsia="Arial" w:hAnsi="Times New Roman" w:cs="Times New Roman"/>
          <w:sz w:val="24"/>
          <w:szCs w:val="24"/>
        </w:rPr>
        <w:t xml:space="preserve"> scores (e.g., </w:t>
      </w:r>
      <w:r w:rsidR="00762460">
        <w:rPr>
          <w:rFonts w:ascii="Times New Roman" w:eastAsia="Arial" w:hAnsi="Times New Roman" w:cs="Times New Roman"/>
          <w:sz w:val="24"/>
          <w:szCs w:val="24"/>
        </w:rPr>
        <w:t xml:space="preserve">mean </w:t>
      </w:r>
      <w:r w:rsidR="005D00D8" w:rsidRPr="00DE59C5">
        <w:rPr>
          <w:rFonts w:ascii="Times New Roman" w:eastAsia="Arial" w:hAnsi="Times New Roman" w:cs="Times New Roman"/>
          <w:sz w:val="24"/>
          <w:szCs w:val="24"/>
        </w:rPr>
        <w:t>calibration scores for</w:t>
      </w:r>
      <w:r w:rsidR="005D00D8" w:rsidRPr="005D00D8">
        <w:rPr>
          <w:rFonts w:ascii="Times New Roman" w:eastAsia="Arial" w:hAnsi="Times New Roman" w:cs="Times New Roman"/>
          <w:sz w:val="24"/>
          <w:szCs w:val="24"/>
        </w:rPr>
        <w:t xml:space="preserve"> absolute accuracy, gamma</w:t>
      </w:r>
      <w:r w:rsidR="00762460">
        <w:rPr>
          <w:rFonts w:ascii="Times New Roman" w:eastAsia="Arial" w:hAnsi="Times New Roman" w:cs="Times New Roman"/>
          <w:sz w:val="24"/>
          <w:szCs w:val="24"/>
        </w:rPr>
        <w:t xml:space="preserve"> </w:t>
      </w:r>
      <w:r w:rsidR="005D00D8" w:rsidRPr="005D00D8">
        <w:rPr>
          <w:rFonts w:ascii="Times New Roman" w:eastAsia="Arial" w:hAnsi="Times New Roman" w:cs="Times New Roman"/>
          <w:sz w:val="24"/>
          <w:szCs w:val="24"/>
        </w:rPr>
        <w:t>s</w:t>
      </w:r>
      <w:r w:rsidR="00762460">
        <w:rPr>
          <w:rFonts w:ascii="Times New Roman" w:eastAsia="Arial" w:hAnsi="Times New Roman" w:cs="Times New Roman"/>
          <w:sz w:val="24"/>
          <w:szCs w:val="24"/>
        </w:rPr>
        <w:t>cores</w:t>
      </w:r>
      <w:r w:rsidR="005D00D8" w:rsidRPr="005D00D8">
        <w:rPr>
          <w:rFonts w:ascii="Times New Roman" w:eastAsia="Arial" w:hAnsi="Times New Roman" w:cs="Times New Roman"/>
          <w:sz w:val="24"/>
          <w:szCs w:val="24"/>
        </w:rPr>
        <w:t xml:space="preserve"> for relative accuracy)</w:t>
      </w:r>
      <w:r w:rsidR="00DA32B4">
        <w:rPr>
          <w:rFonts w:ascii="Times New Roman" w:eastAsia="Arial" w:hAnsi="Times New Roman" w:cs="Times New Roman"/>
          <w:sz w:val="24"/>
          <w:szCs w:val="24"/>
        </w:rPr>
        <w:t>.</w:t>
      </w:r>
      <w:r w:rsidR="00070EB3">
        <w:rPr>
          <w:rFonts w:ascii="Times New Roman" w:eastAsia="Arial" w:hAnsi="Times New Roman" w:cs="Times New Roman"/>
          <w:sz w:val="24"/>
          <w:szCs w:val="24"/>
        </w:rPr>
        <w:t xml:space="preserve"> </w:t>
      </w:r>
    </w:p>
    <w:p w14:paraId="7163C500" w14:textId="60199CDB" w:rsidR="003D3E48" w:rsidRPr="0066400E" w:rsidRDefault="005D41FD" w:rsidP="009B2DED">
      <w:pPr>
        <w:spacing w:line="480" w:lineRule="auto"/>
        <w:ind w:right="20"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C</w:t>
      </w:r>
      <w:r w:rsidR="00070EB3">
        <w:rPr>
          <w:rFonts w:ascii="Times New Roman" w:eastAsia="Arial" w:hAnsi="Times New Roman" w:cs="Times New Roman"/>
          <w:sz w:val="24"/>
          <w:szCs w:val="24"/>
        </w:rPr>
        <w:t>omparison</w:t>
      </w:r>
      <w:r w:rsidR="003450FA">
        <w:rPr>
          <w:rFonts w:ascii="Times New Roman" w:eastAsia="Arial" w:hAnsi="Times New Roman" w:cs="Times New Roman"/>
          <w:sz w:val="24"/>
          <w:szCs w:val="24"/>
        </w:rPr>
        <w:t>s</w:t>
      </w:r>
      <w:r>
        <w:rPr>
          <w:rFonts w:ascii="Times New Roman" w:eastAsia="Arial" w:hAnsi="Times New Roman" w:cs="Times New Roman"/>
          <w:sz w:val="24"/>
          <w:szCs w:val="24"/>
        </w:rPr>
        <w:t xml:space="preserve"> </w:t>
      </w:r>
      <w:r w:rsidR="00070EB3">
        <w:rPr>
          <w:rFonts w:ascii="Times New Roman" w:eastAsia="Arial" w:hAnsi="Times New Roman" w:cs="Times New Roman"/>
          <w:sz w:val="24"/>
          <w:szCs w:val="24"/>
        </w:rPr>
        <w:t xml:space="preserve">of </w:t>
      </w:r>
      <w:r w:rsidR="002167E5">
        <w:rPr>
          <w:rFonts w:ascii="Times New Roman" w:eastAsia="Arial" w:hAnsi="Times New Roman" w:cs="Times New Roman"/>
          <w:sz w:val="24"/>
          <w:szCs w:val="24"/>
        </w:rPr>
        <w:t xml:space="preserve">different associative pairs and their respective calibration plots </w:t>
      </w:r>
      <w:r w:rsidR="003450FA">
        <w:rPr>
          <w:rFonts w:ascii="Times New Roman" w:eastAsia="Arial" w:hAnsi="Times New Roman" w:cs="Times New Roman"/>
          <w:sz w:val="24"/>
          <w:szCs w:val="24"/>
        </w:rPr>
        <w:t>were</w:t>
      </w:r>
      <w:r w:rsidR="002167E5">
        <w:rPr>
          <w:rFonts w:ascii="Times New Roman" w:eastAsia="Arial" w:hAnsi="Times New Roman" w:cs="Times New Roman"/>
          <w:sz w:val="24"/>
          <w:szCs w:val="24"/>
        </w:rPr>
        <w:t xml:space="preserve"> </w:t>
      </w:r>
      <w:r>
        <w:rPr>
          <w:rFonts w:ascii="Times New Roman" w:eastAsia="Arial" w:hAnsi="Times New Roman" w:cs="Times New Roman"/>
          <w:sz w:val="24"/>
          <w:szCs w:val="24"/>
        </w:rPr>
        <w:t>conducted</w:t>
      </w:r>
      <w:r w:rsidR="009B2DED">
        <w:rPr>
          <w:rFonts w:ascii="Times New Roman" w:eastAsia="Arial" w:hAnsi="Times New Roman" w:cs="Times New Roman"/>
          <w:sz w:val="24"/>
          <w:szCs w:val="24"/>
        </w:rPr>
        <w:t xml:space="preserve"> across </w:t>
      </w:r>
      <w:r w:rsidR="000A5248">
        <w:rPr>
          <w:rFonts w:ascii="Times New Roman" w:eastAsia="Arial" w:hAnsi="Times New Roman" w:cs="Times New Roman"/>
          <w:sz w:val="24"/>
          <w:szCs w:val="24"/>
        </w:rPr>
        <w:t>four</w:t>
      </w:r>
      <w:r w:rsidR="009B2DED">
        <w:rPr>
          <w:rFonts w:ascii="Times New Roman" w:eastAsia="Arial" w:hAnsi="Times New Roman" w:cs="Times New Roman"/>
          <w:sz w:val="24"/>
          <w:szCs w:val="24"/>
        </w:rPr>
        <w:t xml:space="preserve"> experiments to test the reliability of the illusion of competence. </w:t>
      </w:r>
      <w:r w:rsidR="003450FA">
        <w:rPr>
          <w:rFonts w:ascii="Times New Roman" w:eastAsia="Arial" w:hAnsi="Times New Roman" w:cs="Times New Roman"/>
          <w:sz w:val="24"/>
          <w:szCs w:val="24"/>
        </w:rPr>
        <w:t>We first evaluate</w:t>
      </w:r>
      <w:r w:rsidR="005D20FB">
        <w:rPr>
          <w:rFonts w:ascii="Times New Roman" w:eastAsia="Arial" w:hAnsi="Times New Roman" w:cs="Times New Roman"/>
          <w:sz w:val="24"/>
          <w:szCs w:val="24"/>
        </w:rPr>
        <w:t>d</w:t>
      </w:r>
      <w:r w:rsidR="003450FA">
        <w:rPr>
          <w:rFonts w:ascii="Times New Roman" w:eastAsia="Arial" w:hAnsi="Times New Roman" w:cs="Times New Roman"/>
          <w:sz w:val="24"/>
          <w:szCs w:val="24"/>
        </w:rPr>
        <w:t xml:space="preserve"> the </w:t>
      </w:r>
      <w:r w:rsidR="00CA4852">
        <w:rPr>
          <w:rFonts w:ascii="Times New Roman" w:eastAsia="Arial" w:hAnsi="Times New Roman" w:cs="Times New Roman"/>
          <w:sz w:val="24"/>
          <w:szCs w:val="24"/>
        </w:rPr>
        <w:t>calibration</w:t>
      </w:r>
      <w:r w:rsidR="003450FA">
        <w:rPr>
          <w:rFonts w:ascii="Times New Roman" w:eastAsia="Arial" w:hAnsi="Times New Roman" w:cs="Times New Roman"/>
          <w:sz w:val="24"/>
          <w:szCs w:val="24"/>
        </w:rPr>
        <w:t xml:space="preserve"> between JOLs and recall when </w:t>
      </w:r>
      <w:r w:rsidR="00771D9B">
        <w:rPr>
          <w:rFonts w:ascii="Times New Roman" w:eastAsia="Arial" w:hAnsi="Times New Roman" w:cs="Times New Roman"/>
          <w:sz w:val="24"/>
          <w:szCs w:val="24"/>
        </w:rPr>
        <w:t xml:space="preserve">study and JOL ratings for </w:t>
      </w:r>
      <w:r w:rsidR="005D20FB">
        <w:rPr>
          <w:rFonts w:ascii="Times New Roman" w:eastAsia="Arial" w:hAnsi="Times New Roman" w:cs="Times New Roman"/>
          <w:sz w:val="24"/>
          <w:szCs w:val="24"/>
        </w:rPr>
        <w:t>associates</w:t>
      </w:r>
      <w:r w:rsidR="00771D9B">
        <w:rPr>
          <w:rFonts w:ascii="Times New Roman" w:eastAsia="Arial" w:hAnsi="Times New Roman" w:cs="Times New Roman"/>
          <w:sz w:val="24"/>
          <w:szCs w:val="24"/>
        </w:rPr>
        <w:t xml:space="preserve"> were self-paced</w:t>
      </w:r>
      <w:r w:rsidR="004D1B58">
        <w:rPr>
          <w:rFonts w:ascii="Times New Roman" w:eastAsia="Arial" w:hAnsi="Times New Roman" w:cs="Times New Roman"/>
          <w:sz w:val="24"/>
          <w:szCs w:val="24"/>
        </w:rPr>
        <w:t xml:space="preserve"> and JOLs were made concurrently at the time of study</w:t>
      </w:r>
      <w:r w:rsidR="00771D9B">
        <w:rPr>
          <w:rFonts w:ascii="Times New Roman" w:eastAsia="Arial" w:hAnsi="Times New Roman" w:cs="Times New Roman"/>
          <w:sz w:val="24"/>
          <w:szCs w:val="24"/>
        </w:rPr>
        <w:t xml:space="preserve"> (Experiment 1), when study</w:t>
      </w:r>
      <w:r w:rsidR="005D20FB">
        <w:rPr>
          <w:rFonts w:ascii="Times New Roman" w:eastAsia="Arial" w:hAnsi="Times New Roman" w:cs="Times New Roman"/>
          <w:sz w:val="24"/>
          <w:szCs w:val="24"/>
        </w:rPr>
        <w:t>/</w:t>
      </w:r>
      <w:r w:rsidR="00771D9B">
        <w:rPr>
          <w:rFonts w:ascii="Times New Roman" w:eastAsia="Arial" w:hAnsi="Times New Roman" w:cs="Times New Roman"/>
          <w:sz w:val="24"/>
          <w:szCs w:val="24"/>
        </w:rPr>
        <w:t xml:space="preserve">JOL ratings </w:t>
      </w:r>
      <w:r w:rsidR="005D20FB">
        <w:rPr>
          <w:rFonts w:ascii="Times New Roman" w:eastAsia="Arial" w:hAnsi="Times New Roman" w:cs="Times New Roman"/>
          <w:sz w:val="24"/>
          <w:szCs w:val="24"/>
        </w:rPr>
        <w:t xml:space="preserve">were equated </w:t>
      </w:r>
      <w:r w:rsidR="00B64266">
        <w:rPr>
          <w:rFonts w:ascii="Times New Roman" w:eastAsia="Arial" w:hAnsi="Times New Roman" w:cs="Times New Roman"/>
          <w:sz w:val="24"/>
          <w:szCs w:val="24"/>
        </w:rPr>
        <w:t xml:space="preserve">across </w:t>
      </w:r>
      <w:r w:rsidR="005D20FB">
        <w:rPr>
          <w:rFonts w:ascii="Times New Roman" w:eastAsia="Arial" w:hAnsi="Times New Roman" w:cs="Times New Roman"/>
          <w:sz w:val="24"/>
          <w:szCs w:val="24"/>
        </w:rPr>
        <w:t xml:space="preserve">associate </w:t>
      </w:r>
      <w:r w:rsidR="00B64266">
        <w:rPr>
          <w:rFonts w:ascii="Times New Roman" w:eastAsia="Arial" w:hAnsi="Times New Roman" w:cs="Times New Roman"/>
          <w:sz w:val="24"/>
          <w:szCs w:val="24"/>
        </w:rPr>
        <w:t>types</w:t>
      </w:r>
      <w:r w:rsidR="00B101AA">
        <w:rPr>
          <w:rFonts w:ascii="Times New Roman" w:eastAsia="Arial" w:hAnsi="Times New Roman" w:cs="Times New Roman"/>
          <w:sz w:val="24"/>
          <w:szCs w:val="24"/>
        </w:rPr>
        <w:t xml:space="preserve"> (Experiment 2), </w:t>
      </w:r>
      <w:r w:rsidR="004D1B58">
        <w:rPr>
          <w:rFonts w:ascii="Times New Roman" w:eastAsia="Arial" w:hAnsi="Times New Roman" w:cs="Times New Roman"/>
          <w:sz w:val="24"/>
          <w:szCs w:val="24"/>
        </w:rPr>
        <w:t xml:space="preserve">when JOLs were elicited immediately </w:t>
      </w:r>
      <w:r w:rsidR="005D20FB">
        <w:rPr>
          <w:rFonts w:ascii="Times New Roman" w:eastAsia="Arial" w:hAnsi="Times New Roman" w:cs="Times New Roman"/>
          <w:sz w:val="24"/>
          <w:szCs w:val="24"/>
        </w:rPr>
        <w:t xml:space="preserve">following </w:t>
      </w:r>
      <w:r w:rsidR="004D1B58">
        <w:rPr>
          <w:rFonts w:ascii="Times New Roman" w:eastAsia="Arial" w:hAnsi="Times New Roman" w:cs="Times New Roman"/>
          <w:sz w:val="24"/>
          <w:szCs w:val="24"/>
        </w:rPr>
        <w:t xml:space="preserve">presentation of </w:t>
      </w:r>
      <w:r w:rsidR="005D20FB">
        <w:rPr>
          <w:rFonts w:ascii="Times New Roman" w:eastAsia="Arial" w:hAnsi="Times New Roman" w:cs="Times New Roman"/>
          <w:sz w:val="24"/>
          <w:szCs w:val="24"/>
        </w:rPr>
        <w:t xml:space="preserve">a </w:t>
      </w:r>
      <w:r w:rsidR="004D1B58">
        <w:rPr>
          <w:rFonts w:ascii="Times New Roman" w:eastAsia="Arial" w:hAnsi="Times New Roman" w:cs="Times New Roman"/>
          <w:sz w:val="24"/>
          <w:szCs w:val="24"/>
        </w:rPr>
        <w:t xml:space="preserve">cue-target pair (Experiment 3), </w:t>
      </w:r>
      <w:r w:rsidR="00B101AA">
        <w:rPr>
          <w:rFonts w:ascii="Times New Roman" w:eastAsia="Arial" w:hAnsi="Times New Roman" w:cs="Times New Roman"/>
          <w:sz w:val="24"/>
          <w:szCs w:val="24"/>
        </w:rPr>
        <w:t xml:space="preserve">and when </w:t>
      </w:r>
      <w:r w:rsidR="0070532C">
        <w:rPr>
          <w:rFonts w:ascii="Times New Roman" w:eastAsia="Arial" w:hAnsi="Times New Roman" w:cs="Times New Roman"/>
          <w:sz w:val="24"/>
          <w:szCs w:val="24"/>
        </w:rPr>
        <w:t>JOL ratings were</w:t>
      </w:r>
      <w:r w:rsidR="00B64266">
        <w:rPr>
          <w:rFonts w:ascii="Times New Roman" w:eastAsia="Arial" w:hAnsi="Times New Roman" w:cs="Times New Roman"/>
          <w:sz w:val="24"/>
          <w:szCs w:val="24"/>
        </w:rPr>
        <w:t xml:space="preserve"> </w:t>
      </w:r>
      <w:r w:rsidR="00E7746F">
        <w:rPr>
          <w:rFonts w:ascii="Times New Roman" w:eastAsia="Arial" w:hAnsi="Times New Roman" w:cs="Times New Roman"/>
          <w:sz w:val="24"/>
          <w:szCs w:val="24"/>
        </w:rPr>
        <w:t>elicited after a delay</w:t>
      </w:r>
      <w:r w:rsidR="0070532C">
        <w:rPr>
          <w:rFonts w:ascii="Times New Roman" w:eastAsia="Arial" w:hAnsi="Times New Roman" w:cs="Times New Roman"/>
          <w:sz w:val="24"/>
          <w:szCs w:val="24"/>
        </w:rPr>
        <w:t xml:space="preserve"> as a means </w:t>
      </w:r>
      <w:r w:rsidR="00E7746F">
        <w:rPr>
          <w:rFonts w:ascii="Times New Roman" w:eastAsia="Arial" w:hAnsi="Times New Roman" w:cs="Times New Roman"/>
          <w:sz w:val="24"/>
          <w:szCs w:val="24"/>
        </w:rPr>
        <w:t>of increasing</w:t>
      </w:r>
      <w:r w:rsidR="0070532C">
        <w:rPr>
          <w:rFonts w:ascii="Times New Roman" w:eastAsia="Arial" w:hAnsi="Times New Roman" w:cs="Times New Roman"/>
          <w:sz w:val="24"/>
          <w:szCs w:val="24"/>
        </w:rPr>
        <w:t xml:space="preserve"> JOL accuracy</w:t>
      </w:r>
      <w:r w:rsidR="00A60893">
        <w:rPr>
          <w:rFonts w:ascii="Times New Roman" w:eastAsia="Arial" w:hAnsi="Times New Roman" w:cs="Times New Roman"/>
          <w:sz w:val="24"/>
          <w:szCs w:val="24"/>
        </w:rPr>
        <w:t xml:space="preserve"> (Experiment </w:t>
      </w:r>
      <w:r w:rsidR="004D1B58">
        <w:rPr>
          <w:rFonts w:ascii="Times New Roman" w:eastAsia="Arial" w:hAnsi="Times New Roman" w:cs="Times New Roman"/>
          <w:sz w:val="24"/>
          <w:szCs w:val="24"/>
        </w:rPr>
        <w:t>4</w:t>
      </w:r>
      <w:r w:rsidR="00A60893">
        <w:rPr>
          <w:rFonts w:ascii="Times New Roman" w:eastAsia="Arial" w:hAnsi="Times New Roman" w:cs="Times New Roman"/>
          <w:sz w:val="24"/>
          <w:szCs w:val="24"/>
        </w:rPr>
        <w:t xml:space="preserve">; see </w:t>
      </w:r>
      <w:proofErr w:type="spellStart"/>
      <w:r w:rsidR="00A60893">
        <w:rPr>
          <w:rFonts w:ascii="Times New Roman" w:eastAsia="Arial" w:hAnsi="Times New Roman" w:cs="Times New Roman"/>
          <w:sz w:val="24"/>
          <w:szCs w:val="24"/>
        </w:rPr>
        <w:t>Dunlosky</w:t>
      </w:r>
      <w:proofErr w:type="spellEnd"/>
      <w:r w:rsidR="00A60893">
        <w:rPr>
          <w:rFonts w:ascii="Times New Roman" w:eastAsia="Arial" w:hAnsi="Times New Roman" w:cs="Times New Roman"/>
          <w:sz w:val="24"/>
          <w:szCs w:val="24"/>
        </w:rPr>
        <w:t xml:space="preserve"> &amp; Nelson, 199</w:t>
      </w:r>
      <w:r>
        <w:rPr>
          <w:rFonts w:ascii="Times New Roman" w:eastAsia="Arial" w:hAnsi="Times New Roman" w:cs="Times New Roman"/>
          <w:sz w:val="24"/>
          <w:szCs w:val="24"/>
        </w:rPr>
        <w:t>2; Rhodes &amp; Tauber, 2011). To preview</w:t>
      </w:r>
      <w:r w:rsidR="009349A0">
        <w:rPr>
          <w:rFonts w:ascii="Times New Roman" w:eastAsia="Arial" w:hAnsi="Times New Roman" w:cs="Times New Roman"/>
          <w:sz w:val="24"/>
          <w:szCs w:val="24"/>
        </w:rPr>
        <w:t>, illusion</w:t>
      </w:r>
      <w:r w:rsidR="00823633">
        <w:rPr>
          <w:rFonts w:ascii="Times New Roman" w:eastAsia="Arial" w:hAnsi="Times New Roman" w:cs="Times New Roman"/>
          <w:sz w:val="24"/>
          <w:szCs w:val="24"/>
        </w:rPr>
        <w:t>s</w:t>
      </w:r>
      <w:r w:rsidR="009349A0">
        <w:rPr>
          <w:rFonts w:ascii="Times New Roman" w:eastAsia="Arial" w:hAnsi="Times New Roman" w:cs="Times New Roman"/>
          <w:sz w:val="24"/>
          <w:szCs w:val="24"/>
        </w:rPr>
        <w:t xml:space="preserve"> of competence </w:t>
      </w:r>
      <w:r w:rsidR="00823633">
        <w:rPr>
          <w:rFonts w:ascii="Times New Roman" w:eastAsia="Arial" w:hAnsi="Times New Roman" w:cs="Times New Roman"/>
          <w:sz w:val="24"/>
          <w:szCs w:val="24"/>
        </w:rPr>
        <w:t>were</w:t>
      </w:r>
      <w:r w:rsidR="009349A0">
        <w:rPr>
          <w:rFonts w:ascii="Times New Roman" w:eastAsia="Arial" w:hAnsi="Times New Roman" w:cs="Times New Roman"/>
          <w:sz w:val="24"/>
          <w:szCs w:val="24"/>
        </w:rPr>
        <w:t xml:space="preserve"> found for </w:t>
      </w:r>
      <w:r w:rsidR="00823633">
        <w:rPr>
          <w:rFonts w:ascii="Times New Roman" w:eastAsia="Arial" w:hAnsi="Times New Roman" w:cs="Times New Roman"/>
          <w:sz w:val="24"/>
          <w:szCs w:val="24"/>
        </w:rPr>
        <w:t xml:space="preserve">backward, symmetrical, and unrelated pairs, but not for forward </w:t>
      </w:r>
      <w:r w:rsidR="00423AA1">
        <w:rPr>
          <w:rFonts w:ascii="Times New Roman" w:eastAsia="Arial" w:hAnsi="Times New Roman" w:cs="Times New Roman"/>
          <w:sz w:val="24"/>
          <w:szCs w:val="24"/>
        </w:rPr>
        <w:t>associates</w:t>
      </w:r>
      <w:r w:rsidR="00823633">
        <w:rPr>
          <w:rFonts w:ascii="Times New Roman" w:eastAsia="Arial" w:hAnsi="Times New Roman" w:cs="Times New Roman"/>
          <w:sz w:val="24"/>
          <w:szCs w:val="24"/>
        </w:rPr>
        <w:t xml:space="preserve">, </w:t>
      </w:r>
      <w:r w:rsidR="00EE5F2C">
        <w:rPr>
          <w:rFonts w:ascii="Times New Roman" w:eastAsia="Arial" w:hAnsi="Times New Roman" w:cs="Times New Roman"/>
          <w:sz w:val="24"/>
          <w:szCs w:val="24"/>
        </w:rPr>
        <w:t xml:space="preserve">and these patterns were found </w:t>
      </w:r>
      <w:r w:rsidR="008F47E8">
        <w:rPr>
          <w:rFonts w:ascii="Times New Roman" w:eastAsia="Arial" w:hAnsi="Times New Roman" w:cs="Times New Roman"/>
          <w:sz w:val="24"/>
          <w:szCs w:val="24"/>
        </w:rPr>
        <w:t xml:space="preserve">consistently </w:t>
      </w:r>
      <w:r w:rsidR="00EE5F2C">
        <w:rPr>
          <w:rFonts w:ascii="Times New Roman" w:eastAsia="Arial" w:hAnsi="Times New Roman" w:cs="Times New Roman"/>
          <w:sz w:val="24"/>
          <w:szCs w:val="24"/>
        </w:rPr>
        <w:t xml:space="preserve">across </w:t>
      </w:r>
      <w:r w:rsidR="008E7819">
        <w:rPr>
          <w:rFonts w:ascii="Times New Roman" w:eastAsia="Arial" w:hAnsi="Times New Roman" w:cs="Times New Roman"/>
          <w:sz w:val="24"/>
          <w:szCs w:val="24"/>
        </w:rPr>
        <w:t>experiments</w:t>
      </w:r>
      <w:r w:rsidR="008F47E8">
        <w:rPr>
          <w:rFonts w:ascii="Times New Roman" w:eastAsia="Arial" w:hAnsi="Times New Roman" w:cs="Times New Roman"/>
          <w:sz w:val="24"/>
          <w:szCs w:val="24"/>
        </w:rPr>
        <w:t xml:space="preserve">. Thus, the effects of associative direction on JOLs and recall </w:t>
      </w:r>
      <w:r w:rsidR="004C1A4C">
        <w:rPr>
          <w:rFonts w:ascii="Times New Roman" w:eastAsia="Arial" w:hAnsi="Times New Roman" w:cs="Times New Roman"/>
          <w:sz w:val="24"/>
          <w:szCs w:val="24"/>
        </w:rPr>
        <w:t>appear to be consistent across different methodologies.</w:t>
      </w:r>
    </w:p>
    <w:p w14:paraId="592672BB" w14:textId="51A36C9A" w:rsidR="0066400E" w:rsidRDefault="0066400E" w:rsidP="0066400E">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lastRenderedPageBreak/>
        <w:t xml:space="preserve">Experiment </w:t>
      </w:r>
      <w:r w:rsidR="009B477A">
        <w:rPr>
          <w:rFonts w:ascii="Times New Roman" w:eastAsia="Arial" w:hAnsi="Times New Roman" w:cs="Times New Roman"/>
          <w:b/>
          <w:sz w:val="24"/>
          <w:szCs w:val="24"/>
        </w:rPr>
        <w:t>1</w:t>
      </w:r>
      <w:r w:rsidRPr="0066400E">
        <w:rPr>
          <w:rFonts w:ascii="Times New Roman" w:eastAsia="Arial" w:hAnsi="Times New Roman" w:cs="Times New Roman"/>
          <w:b/>
          <w:sz w:val="24"/>
          <w:szCs w:val="24"/>
        </w:rPr>
        <w:t xml:space="preserve">: </w:t>
      </w:r>
      <w:r w:rsidR="00D7235E">
        <w:rPr>
          <w:rFonts w:ascii="Times New Roman" w:eastAsia="Arial" w:hAnsi="Times New Roman" w:cs="Times New Roman"/>
          <w:b/>
          <w:sz w:val="24"/>
          <w:szCs w:val="24"/>
        </w:rPr>
        <w:t xml:space="preserve">Concurrent JOLs with </w:t>
      </w:r>
      <w:r w:rsidR="00933BC6">
        <w:rPr>
          <w:rFonts w:ascii="Times New Roman" w:eastAsia="Arial" w:hAnsi="Times New Roman" w:cs="Times New Roman"/>
          <w:b/>
          <w:sz w:val="24"/>
          <w:szCs w:val="24"/>
        </w:rPr>
        <w:t>Self-Paced Study</w:t>
      </w:r>
      <w:r w:rsidRPr="0066400E">
        <w:rPr>
          <w:rFonts w:ascii="Times New Roman" w:eastAsia="Arial" w:hAnsi="Times New Roman" w:cs="Times New Roman"/>
          <w:b/>
          <w:sz w:val="24"/>
          <w:szCs w:val="24"/>
        </w:rPr>
        <w:t xml:space="preserve"> </w:t>
      </w:r>
    </w:p>
    <w:p w14:paraId="58B6A72E" w14:textId="57F7DDE8" w:rsidR="007663E0" w:rsidRPr="000D2A0F" w:rsidRDefault="007663E0" w:rsidP="000D2A0F">
      <w:pPr>
        <w:spacing w:line="480" w:lineRule="auto"/>
        <w:ind w:right="20"/>
        <w:contextualSpacing/>
        <w:rPr>
          <w:rFonts w:ascii="Times New Roman" w:eastAsia="Arial" w:hAnsi="Times New Roman" w:cs="Times New Roman"/>
          <w:sz w:val="24"/>
          <w:szCs w:val="24"/>
        </w:rPr>
      </w:pPr>
      <w:r>
        <w:rPr>
          <w:rFonts w:ascii="Times New Roman" w:eastAsia="Arial" w:hAnsi="Times New Roman" w:cs="Times New Roman"/>
          <w:b/>
          <w:sz w:val="24"/>
          <w:szCs w:val="24"/>
        </w:rPr>
        <w:tab/>
      </w:r>
      <w:r w:rsidR="001D5D93">
        <w:rPr>
          <w:rFonts w:ascii="Times New Roman" w:eastAsia="Arial" w:hAnsi="Times New Roman" w:cs="Times New Roman"/>
          <w:sz w:val="24"/>
          <w:szCs w:val="24"/>
        </w:rPr>
        <w:t xml:space="preserve">In </w:t>
      </w:r>
      <w:r w:rsidR="008D3368">
        <w:rPr>
          <w:rFonts w:ascii="Times New Roman" w:eastAsia="Arial" w:hAnsi="Times New Roman" w:cs="Times New Roman"/>
          <w:sz w:val="24"/>
          <w:szCs w:val="24"/>
        </w:rPr>
        <w:t>Experiment 1</w:t>
      </w:r>
      <w:r w:rsidR="001D5D93">
        <w:rPr>
          <w:rFonts w:ascii="Times New Roman" w:eastAsia="Arial" w:hAnsi="Times New Roman" w:cs="Times New Roman"/>
          <w:sz w:val="24"/>
          <w:szCs w:val="24"/>
        </w:rPr>
        <w:t xml:space="preserve">, </w:t>
      </w:r>
      <w:r w:rsidR="00E641D9">
        <w:rPr>
          <w:rFonts w:ascii="Times New Roman" w:eastAsia="Arial" w:hAnsi="Times New Roman" w:cs="Times New Roman"/>
          <w:sz w:val="24"/>
          <w:szCs w:val="24"/>
        </w:rPr>
        <w:t xml:space="preserve">we </w:t>
      </w:r>
      <w:r w:rsidR="008D3368">
        <w:rPr>
          <w:rFonts w:ascii="Times New Roman" w:eastAsia="Arial" w:hAnsi="Times New Roman" w:cs="Times New Roman"/>
          <w:sz w:val="24"/>
          <w:szCs w:val="24"/>
        </w:rPr>
        <w:t xml:space="preserve">followed a similar design to </w:t>
      </w:r>
      <w:proofErr w:type="spellStart"/>
      <w:r w:rsidR="000B6123">
        <w:rPr>
          <w:rFonts w:ascii="Times New Roman" w:eastAsia="Arial" w:hAnsi="Times New Roman" w:cs="Times New Roman"/>
          <w:sz w:val="24"/>
          <w:szCs w:val="24"/>
        </w:rPr>
        <w:t>Koriat</w:t>
      </w:r>
      <w:proofErr w:type="spellEnd"/>
      <w:r w:rsidR="000B6123">
        <w:rPr>
          <w:rFonts w:ascii="Times New Roman" w:eastAsia="Arial" w:hAnsi="Times New Roman" w:cs="Times New Roman"/>
          <w:sz w:val="24"/>
          <w:szCs w:val="24"/>
        </w:rPr>
        <w:t xml:space="preserve"> and Bjork (2005)</w:t>
      </w:r>
      <w:r w:rsidR="00220A26">
        <w:rPr>
          <w:rFonts w:ascii="Times New Roman" w:eastAsia="Arial" w:hAnsi="Times New Roman" w:cs="Times New Roman"/>
          <w:sz w:val="24"/>
          <w:szCs w:val="24"/>
        </w:rPr>
        <w:t xml:space="preserve"> and Castel et al. (2007)</w:t>
      </w:r>
      <w:r w:rsidR="008D3368">
        <w:rPr>
          <w:rFonts w:ascii="Times New Roman" w:eastAsia="Arial" w:hAnsi="Times New Roman" w:cs="Times New Roman"/>
          <w:sz w:val="24"/>
          <w:szCs w:val="24"/>
        </w:rPr>
        <w:t xml:space="preserve"> to evaluate</w:t>
      </w:r>
      <w:r w:rsidR="00E641D9">
        <w:rPr>
          <w:rFonts w:ascii="Times New Roman" w:eastAsia="Arial" w:hAnsi="Times New Roman" w:cs="Times New Roman"/>
          <w:sz w:val="24"/>
          <w:szCs w:val="24"/>
        </w:rPr>
        <w:t xml:space="preserve"> the effects of associative direction</w:t>
      </w:r>
      <w:r w:rsidR="008D3368">
        <w:rPr>
          <w:rFonts w:ascii="Times New Roman" w:eastAsia="Arial" w:hAnsi="Times New Roman" w:cs="Times New Roman"/>
          <w:sz w:val="24"/>
          <w:szCs w:val="24"/>
        </w:rPr>
        <w:t xml:space="preserve"> on</w:t>
      </w:r>
      <w:r w:rsidR="00E641D9">
        <w:rPr>
          <w:rFonts w:ascii="Times New Roman" w:eastAsia="Arial" w:hAnsi="Times New Roman" w:cs="Times New Roman"/>
          <w:sz w:val="24"/>
          <w:szCs w:val="24"/>
        </w:rPr>
        <w:t xml:space="preserve"> JOL ratings and recall. </w:t>
      </w:r>
      <w:r w:rsidR="005D20FB">
        <w:rPr>
          <w:rFonts w:ascii="Times New Roman" w:eastAsia="Arial" w:hAnsi="Times New Roman" w:cs="Times New Roman"/>
          <w:sz w:val="24"/>
          <w:szCs w:val="24"/>
        </w:rPr>
        <w:t xml:space="preserve">Our goal </w:t>
      </w:r>
      <w:r w:rsidR="00E641D9">
        <w:rPr>
          <w:rFonts w:ascii="Times New Roman" w:eastAsia="Arial" w:hAnsi="Times New Roman" w:cs="Times New Roman"/>
          <w:sz w:val="24"/>
          <w:szCs w:val="24"/>
        </w:rPr>
        <w:t xml:space="preserve">was to replicate illusion of competence findings for backward associates </w:t>
      </w:r>
      <w:r w:rsidR="00CE66EF">
        <w:rPr>
          <w:rFonts w:ascii="Times New Roman" w:eastAsia="Arial" w:hAnsi="Times New Roman" w:cs="Times New Roman"/>
          <w:sz w:val="24"/>
          <w:szCs w:val="24"/>
        </w:rPr>
        <w:t>and compare this pattern to forward and symmetrical</w:t>
      </w:r>
      <w:r w:rsidR="00E641D9">
        <w:rPr>
          <w:rFonts w:ascii="Times New Roman" w:eastAsia="Arial" w:hAnsi="Times New Roman" w:cs="Times New Roman"/>
          <w:sz w:val="24"/>
          <w:szCs w:val="24"/>
        </w:rPr>
        <w:t xml:space="preserve"> associates</w:t>
      </w:r>
      <w:r w:rsidR="00CE66EF">
        <w:rPr>
          <w:rFonts w:ascii="Times New Roman" w:eastAsia="Arial" w:hAnsi="Times New Roman" w:cs="Times New Roman"/>
          <w:sz w:val="24"/>
          <w:szCs w:val="24"/>
        </w:rPr>
        <w:t xml:space="preserve"> </w:t>
      </w:r>
      <w:r w:rsidR="00134A32">
        <w:rPr>
          <w:rFonts w:ascii="Times New Roman" w:eastAsia="Arial" w:hAnsi="Times New Roman" w:cs="Times New Roman"/>
          <w:sz w:val="24"/>
          <w:szCs w:val="24"/>
        </w:rPr>
        <w:t>and</w:t>
      </w:r>
      <w:r w:rsidR="00CE66EF">
        <w:rPr>
          <w:rFonts w:ascii="Times New Roman" w:eastAsia="Arial" w:hAnsi="Times New Roman" w:cs="Times New Roman"/>
          <w:sz w:val="24"/>
          <w:szCs w:val="24"/>
        </w:rPr>
        <w:t xml:space="preserve"> unrelated pairs</w:t>
      </w:r>
      <w:r w:rsidR="00935670">
        <w:rPr>
          <w:rFonts w:ascii="Times New Roman" w:eastAsia="Arial" w:hAnsi="Times New Roman" w:cs="Times New Roman"/>
          <w:sz w:val="24"/>
          <w:szCs w:val="24"/>
        </w:rPr>
        <w:t xml:space="preserve"> while also investigating how these four pair types affected the calibration of </w:t>
      </w:r>
      <w:r w:rsidR="00241D26">
        <w:rPr>
          <w:rFonts w:ascii="Times New Roman" w:eastAsia="Arial" w:hAnsi="Times New Roman" w:cs="Times New Roman"/>
          <w:sz w:val="24"/>
          <w:szCs w:val="24"/>
        </w:rPr>
        <w:t>the JOL/recall relationship.</w:t>
      </w:r>
      <w:r w:rsidR="00E641D9">
        <w:rPr>
          <w:rFonts w:ascii="Times New Roman" w:eastAsia="Arial" w:hAnsi="Times New Roman" w:cs="Times New Roman"/>
          <w:sz w:val="24"/>
          <w:szCs w:val="24"/>
        </w:rPr>
        <w:t xml:space="preserve"> </w:t>
      </w:r>
      <w:r w:rsidR="008D3368">
        <w:rPr>
          <w:rFonts w:ascii="Times New Roman" w:eastAsia="Arial" w:hAnsi="Times New Roman" w:cs="Times New Roman"/>
          <w:sz w:val="24"/>
          <w:szCs w:val="24"/>
        </w:rPr>
        <w:t>W</w:t>
      </w:r>
      <w:r w:rsidR="00E641D9">
        <w:rPr>
          <w:rFonts w:ascii="Times New Roman" w:eastAsia="Arial" w:hAnsi="Times New Roman" w:cs="Times New Roman"/>
          <w:sz w:val="24"/>
          <w:szCs w:val="24"/>
        </w:rPr>
        <w:t xml:space="preserve">e expected that </w:t>
      </w:r>
      <w:r w:rsidR="00C32725">
        <w:rPr>
          <w:rFonts w:ascii="Times New Roman" w:eastAsia="Arial" w:hAnsi="Times New Roman" w:cs="Times New Roman"/>
          <w:sz w:val="24"/>
          <w:szCs w:val="24"/>
        </w:rPr>
        <w:t>an illusion of competence would</w:t>
      </w:r>
      <w:r w:rsidR="00DD7A1D">
        <w:rPr>
          <w:rFonts w:ascii="Times New Roman" w:eastAsia="Arial" w:hAnsi="Times New Roman" w:cs="Times New Roman"/>
          <w:sz w:val="24"/>
          <w:szCs w:val="24"/>
        </w:rPr>
        <w:t xml:space="preserve"> be</w:t>
      </w:r>
      <w:r w:rsidR="00C32725">
        <w:rPr>
          <w:rFonts w:ascii="Times New Roman" w:eastAsia="Arial" w:hAnsi="Times New Roman" w:cs="Times New Roman"/>
          <w:sz w:val="24"/>
          <w:szCs w:val="24"/>
        </w:rPr>
        <w:t xml:space="preserve"> related to the effectiveness of the cue to elicit the target word. For backward pairs, </w:t>
      </w:r>
      <w:r w:rsidR="00DD7A1D">
        <w:rPr>
          <w:rFonts w:ascii="Times New Roman" w:eastAsia="Arial" w:hAnsi="Times New Roman" w:cs="Times New Roman"/>
          <w:sz w:val="24"/>
          <w:szCs w:val="24"/>
        </w:rPr>
        <w:t xml:space="preserve">though the cue and target are ostensibly related, </w:t>
      </w:r>
      <w:r w:rsidR="00C32725">
        <w:rPr>
          <w:rFonts w:ascii="Times New Roman" w:eastAsia="Arial" w:hAnsi="Times New Roman" w:cs="Times New Roman"/>
          <w:sz w:val="24"/>
          <w:szCs w:val="24"/>
        </w:rPr>
        <w:t xml:space="preserve">the associative direction between the items makes the cue a poor predictor of the target </w:t>
      </w:r>
      <w:r w:rsidR="005D20FB">
        <w:rPr>
          <w:rFonts w:ascii="Times New Roman" w:eastAsia="Arial" w:hAnsi="Times New Roman" w:cs="Times New Roman"/>
          <w:sz w:val="24"/>
          <w:szCs w:val="24"/>
        </w:rPr>
        <w:t>at test</w:t>
      </w:r>
      <w:r w:rsidR="004F399C">
        <w:rPr>
          <w:rFonts w:ascii="Times New Roman" w:eastAsia="Arial" w:hAnsi="Times New Roman" w:cs="Times New Roman"/>
          <w:sz w:val="24"/>
          <w:szCs w:val="24"/>
        </w:rPr>
        <w:t>,</w:t>
      </w:r>
      <w:r w:rsidR="005D20FB">
        <w:rPr>
          <w:rFonts w:ascii="Times New Roman" w:eastAsia="Arial" w:hAnsi="Times New Roman" w:cs="Times New Roman"/>
          <w:sz w:val="24"/>
          <w:szCs w:val="24"/>
        </w:rPr>
        <w:t xml:space="preserve"> </w:t>
      </w:r>
      <w:r w:rsidR="00C32725">
        <w:rPr>
          <w:rFonts w:ascii="Times New Roman" w:eastAsia="Arial" w:hAnsi="Times New Roman" w:cs="Times New Roman"/>
          <w:sz w:val="24"/>
          <w:szCs w:val="24"/>
        </w:rPr>
        <w:t xml:space="preserve">and therefore, we expected a robust illusion of competence. We </w:t>
      </w:r>
      <w:r w:rsidR="00C91FB8">
        <w:rPr>
          <w:rFonts w:ascii="Times New Roman" w:eastAsia="Arial" w:hAnsi="Times New Roman" w:cs="Times New Roman"/>
          <w:sz w:val="24"/>
          <w:szCs w:val="24"/>
        </w:rPr>
        <w:t>similarly expected</w:t>
      </w:r>
      <w:r w:rsidR="00C32725">
        <w:rPr>
          <w:rFonts w:ascii="Times New Roman" w:eastAsia="Arial" w:hAnsi="Times New Roman" w:cs="Times New Roman"/>
          <w:sz w:val="24"/>
          <w:szCs w:val="24"/>
        </w:rPr>
        <w:t xml:space="preserve"> </w:t>
      </w:r>
      <w:r w:rsidR="00C91FB8">
        <w:rPr>
          <w:rFonts w:ascii="Times New Roman" w:eastAsia="Arial" w:hAnsi="Times New Roman" w:cs="Times New Roman"/>
          <w:sz w:val="24"/>
          <w:szCs w:val="24"/>
        </w:rPr>
        <w:t xml:space="preserve">that unrelated pairs would </w:t>
      </w:r>
      <w:r w:rsidR="0059254D">
        <w:rPr>
          <w:rFonts w:ascii="Times New Roman" w:eastAsia="Arial" w:hAnsi="Times New Roman" w:cs="Times New Roman"/>
          <w:sz w:val="24"/>
          <w:szCs w:val="24"/>
        </w:rPr>
        <w:t>show</w:t>
      </w:r>
      <w:r w:rsidR="00C91FB8">
        <w:rPr>
          <w:rFonts w:ascii="Times New Roman" w:eastAsia="Arial" w:hAnsi="Times New Roman" w:cs="Times New Roman"/>
          <w:sz w:val="24"/>
          <w:szCs w:val="24"/>
        </w:rPr>
        <w:t xml:space="preserve"> an illusion of competence given </w:t>
      </w:r>
      <w:r w:rsidR="00DD7A1D">
        <w:rPr>
          <w:rFonts w:ascii="Times New Roman" w:eastAsia="Arial" w:hAnsi="Times New Roman" w:cs="Times New Roman"/>
          <w:sz w:val="24"/>
          <w:szCs w:val="24"/>
        </w:rPr>
        <w:t>t</w:t>
      </w:r>
      <w:r w:rsidR="00066FC9">
        <w:rPr>
          <w:rFonts w:ascii="Times New Roman" w:eastAsia="Arial" w:hAnsi="Times New Roman" w:cs="Times New Roman"/>
          <w:sz w:val="24"/>
          <w:szCs w:val="24"/>
        </w:rPr>
        <w:t>hat t</w:t>
      </w:r>
      <w:r w:rsidR="00DD7A1D">
        <w:rPr>
          <w:rFonts w:ascii="Times New Roman" w:eastAsia="Arial" w:hAnsi="Times New Roman" w:cs="Times New Roman"/>
          <w:sz w:val="24"/>
          <w:szCs w:val="24"/>
        </w:rPr>
        <w:t xml:space="preserve">hese </w:t>
      </w:r>
      <w:r w:rsidR="00C91FB8">
        <w:rPr>
          <w:rFonts w:ascii="Times New Roman" w:eastAsia="Arial" w:hAnsi="Times New Roman" w:cs="Times New Roman"/>
          <w:sz w:val="24"/>
          <w:szCs w:val="24"/>
        </w:rPr>
        <w:t>cues are also a poor predictor of an unrelated target</w:t>
      </w:r>
      <w:r w:rsidR="00DD7A1D">
        <w:rPr>
          <w:rFonts w:ascii="Times New Roman" w:eastAsia="Arial" w:hAnsi="Times New Roman" w:cs="Times New Roman"/>
          <w:sz w:val="24"/>
          <w:szCs w:val="24"/>
        </w:rPr>
        <w:t>.</w:t>
      </w:r>
      <w:r w:rsidR="00C91FB8">
        <w:rPr>
          <w:rFonts w:ascii="Times New Roman" w:eastAsia="Arial" w:hAnsi="Times New Roman" w:cs="Times New Roman"/>
          <w:sz w:val="24"/>
          <w:szCs w:val="24"/>
        </w:rPr>
        <w:t xml:space="preserve"> </w:t>
      </w:r>
      <w:r w:rsidR="00DD7A1D">
        <w:rPr>
          <w:rFonts w:ascii="Times New Roman" w:eastAsia="Arial" w:hAnsi="Times New Roman" w:cs="Times New Roman"/>
          <w:sz w:val="24"/>
          <w:szCs w:val="24"/>
        </w:rPr>
        <w:t>W</w:t>
      </w:r>
      <w:r w:rsidR="00C91FB8">
        <w:rPr>
          <w:rFonts w:ascii="Times New Roman" w:eastAsia="Arial" w:hAnsi="Times New Roman" w:cs="Times New Roman"/>
          <w:sz w:val="24"/>
          <w:szCs w:val="24"/>
        </w:rPr>
        <w:t>e note</w:t>
      </w:r>
      <w:r w:rsidR="00066FC9">
        <w:rPr>
          <w:rFonts w:ascii="Times New Roman" w:eastAsia="Arial" w:hAnsi="Times New Roman" w:cs="Times New Roman"/>
          <w:sz w:val="24"/>
          <w:szCs w:val="24"/>
        </w:rPr>
        <w:t>,</w:t>
      </w:r>
      <w:r w:rsidR="00DD7A1D">
        <w:rPr>
          <w:rFonts w:ascii="Times New Roman" w:eastAsia="Arial" w:hAnsi="Times New Roman" w:cs="Times New Roman"/>
          <w:sz w:val="24"/>
          <w:szCs w:val="24"/>
        </w:rPr>
        <w:t xml:space="preserve"> however,</w:t>
      </w:r>
      <w:r w:rsidR="00C91FB8">
        <w:rPr>
          <w:rFonts w:ascii="Times New Roman" w:eastAsia="Arial" w:hAnsi="Times New Roman" w:cs="Times New Roman"/>
          <w:sz w:val="24"/>
          <w:szCs w:val="24"/>
        </w:rPr>
        <w:t xml:space="preserve"> that </w:t>
      </w:r>
      <w:r w:rsidR="00DD7A1D">
        <w:rPr>
          <w:rFonts w:ascii="Times New Roman" w:eastAsia="Arial" w:hAnsi="Times New Roman" w:cs="Times New Roman"/>
          <w:sz w:val="24"/>
          <w:szCs w:val="24"/>
        </w:rPr>
        <w:t>Castel et al.</w:t>
      </w:r>
      <w:r w:rsidR="00C91FB8">
        <w:rPr>
          <w:rFonts w:ascii="Times New Roman" w:eastAsia="Arial" w:hAnsi="Times New Roman" w:cs="Times New Roman"/>
          <w:sz w:val="24"/>
          <w:szCs w:val="24"/>
        </w:rPr>
        <w:t xml:space="preserve"> reported that JOL</w:t>
      </w:r>
      <w:r w:rsidR="0059254D">
        <w:rPr>
          <w:rFonts w:ascii="Times New Roman" w:eastAsia="Arial" w:hAnsi="Times New Roman" w:cs="Times New Roman"/>
          <w:sz w:val="24"/>
          <w:szCs w:val="24"/>
        </w:rPr>
        <w:t xml:space="preserve"> ratings accurately predicted later</w:t>
      </w:r>
      <w:r w:rsidR="00C91FB8">
        <w:rPr>
          <w:rFonts w:ascii="Times New Roman" w:eastAsia="Arial" w:hAnsi="Times New Roman" w:cs="Times New Roman"/>
          <w:sz w:val="24"/>
          <w:szCs w:val="24"/>
        </w:rPr>
        <w:t xml:space="preserve"> cued-recall rates</w:t>
      </w:r>
      <w:r w:rsidR="00DD7A1D">
        <w:rPr>
          <w:rFonts w:ascii="Times New Roman" w:eastAsia="Arial" w:hAnsi="Times New Roman" w:cs="Times New Roman"/>
          <w:sz w:val="24"/>
          <w:szCs w:val="24"/>
        </w:rPr>
        <w:t xml:space="preserve"> on unrelated pairs</w:t>
      </w:r>
      <w:r w:rsidR="00C91FB8">
        <w:rPr>
          <w:rFonts w:ascii="Times New Roman" w:eastAsia="Arial" w:hAnsi="Times New Roman" w:cs="Times New Roman"/>
          <w:sz w:val="24"/>
          <w:szCs w:val="24"/>
        </w:rPr>
        <w:t xml:space="preserve">, which suggests that participants are perhaps better able to adjust their JOL ratings </w:t>
      </w:r>
      <w:r w:rsidR="00B64266">
        <w:rPr>
          <w:rFonts w:ascii="Times New Roman" w:eastAsia="Arial" w:hAnsi="Times New Roman" w:cs="Times New Roman"/>
          <w:sz w:val="24"/>
          <w:szCs w:val="24"/>
        </w:rPr>
        <w:t>in response to pairs that have no association</w:t>
      </w:r>
      <w:r w:rsidR="00C91FB8">
        <w:rPr>
          <w:rFonts w:ascii="Times New Roman" w:eastAsia="Arial" w:hAnsi="Times New Roman" w:cs="Times New Roman"/>
          <w:sz w:val="24"/>
          <w:szCs w:val="24"/>
        </w:rPr>
        <w:t xml:space="preserve">. </w:t>
      </w:r>
      <w:r w:rsidR="00C66DB6">
        <w:rPr>
          <w:rFonts w:ascii="Times New Roman" w:eastAsia="Arial" w:hAnsi="Times New Roman" w:cs="Times New Roman"/>
          <w:sz w:val="24"/>
          <w:szCs w:val="24"/>
        </w:rPr>
        <w:t>O</w:t>
      </w:r>
      <w:r w:rsidR="00C91FB8">
        <w:rPr>
          <w:rFonts w:ascii="Times New Roman" w:eastAsia="Arial" w:hAnsi="Times New Roman" w:cs="Times New Roman"/>
          <w:sz w:val="24"/>
          <w:szCs w:val="24"/>
        </w:rPr>
        <w:t xml:space="preserve">ur experiment provides another test of this pair type. </w:t>
      </w:r>
      <w:r w:rsidR="0059254D">
        <w:rPr>
          <w:rFonts w:ascii="Times New Roman" w:eastAsia="Arial" w:hAnsi="Times New Roman" w:cs="Times New Roman"/>
          <w:sz w:val="24"/>
          <w:szCs w:val="24"/>
        </w:rPr>
        <w:t>W</w:t>
      </w:r>
      <w:r w:rsidR="00E641D9">
        <w:rPr>
          <w:rFonts w:ascii="Times New Roman" w:eastAsia="Arial" w:hAnsi="Times New Roman" w:cs="Times New Roman"/>
          <w:sz w:val="24"/>
          <w:szCs w:val="24"/>
        </w:rPr>
        <w:t>e</w:t>
      </w:r>
      <w:r w:rsidR="00C32725">
        <w:rPr>
          <w:rFonts w:ascii="Times New Roman" w:eastAsia="Arial" w:hAnsi="Times New Roman" w:cs="Times New Roman"/>
          <w:sz w:val="24"/>
          <w:szCs w:val="24"/>
        </w:rPr>
        <w:t xml:space="preserve"> further</w:t>
      </w:r>
      <w:r w:rsidR="00E641D9">
        <w:rPr>
          <w:rFonts w:ascii="Times New Roman" w:eastAsia="Arial" w:hAnsi="Times New Roman" w:cs="Times New Roman"/>
          <w:sz w:val="24"/>
          <w:szCs w:val="24"/>
        </w:rPr>
        <w:t xml:space="preserve"> expected </w:t>
      </w:r>
      <w:r w:rsidR="00C32725">
        <w:rPr>
          <w:rFonts w:ascii="Times New Roman" w:eastAsia="Arial" w:hAnsi="Times New Roman" w:cs="Times New Roman"/>
          <w:sz w:val="24"/>
          <w:szCs w:val="24"/>
        </w:rPr>
        <w:t xml:space="preserve">that an </w:t>
      </w:r>
      <w:r w:rsidR="00E641D9">
        <w:rPr>
          <w:rFonts w:ascii="Times New Roman" w:eastAsia="Arial" w:hAnsi="Times New Roman" w:cs="Times New Roman"/>
          <w:sz w:val="24"/>
          <w:szCs w:val="24"/>
        </w:rPr>
        <w:t xml:space="preserve">illusion of competence </w:t>
      </w:r>
      <w:r w:rsidR="00C32725">
        <w:rPr>
          <w:rFonts w:ascii="Times New Roman" w:eastAsia="Arial" w:hAnsi="Times New Roman" w:cs="Times New Roman"/>
          <w:sz w:val="24"/>
          <w:szCs w:val="24"/>
        </w:rPr>
        <w:t xml:space="preserve">would emerge </w:t>
      </w:r>
      <w:r w:rsidR="00E641D9">
        <w:rPr>
          <w:rFonts w:ascii="Times New Roman" w:eastAsia="Arial" w:hAnsi="Times New Roman" w:cs="Times New Roman"/>
          <w:sz w:val="24"/>
          <w:szCs w:val="24"/>
        </w:rPr>
        <w:t>for symmetrical pairs, though to a lesser</w:t>
      </w:r>
      <w:r w:rsidR="00967A25">
        <w:rPr>
          <w:rFonts w:ascii="Times New Roman" w:eastAsia="Arial" w:hAnsi="Times New Roman" w:cs="Times New Roman"/>
          <w:sz w:val="24"/>
          <w:szCs w:val="24"/>
        </w:rPr>
        <w:t xml:space="preserve"> degree</w:t>
      </w:r>
      <w:r w:rsidR="00134A32">
        <w:rPr>
          <w:rFonts w:ascii="Times New Roman" w:eastAsia="Arial" w:hAnsi="Times New Roman" w:cs="Times New Roman"/>
          <w:sz w:val="24"/>
          <w:szCs w:val="24"/>
        </w:rPr>
        <w:t xml:space="preserve"> as symmetrical pairs have </w:t>
      </w:r>
      <w:r w:rsidR="0059254D">
        <w:rPr>
          <w:rFonts w:ascii="Times New Roman" w:eastAsia="Arial" w:hAnsi="Times New Roman" w:cs="Times New Roman"/>
          <w:sz w:val="24"/>
          <w:szCs w:val="24"/>
        </w:rPr>
        <w:t>an association in the forward direction</w:t>
      </w:r>
      <w:r w:rsidR="00134A32">
        <w:rPr>
          <w:rFonts w:ascii="Times New Roman" w:eastAsia="Arial" w:hAnsi="Times New Roman" w:cs="Times New Roman"/>
          <w:sz w:val="24"/>
          <w:szCs w:val="24"/>
        </w:rPr>
        <w:t xml:space="preserve">. </w:t>
      </w:r>
      <w:r w:rsidR="00012E97">
        <w:rPr>
          <w:rFonts w:ascii="Times New Roman" w:eastAsia="Arial" w:hAnsi="Times New Roman" w:cs="Times New Roman"/>
          <w:sz w:val="24"/>
          <w:szCs w:val="24"/>
        </w:rPr>
        <w:t xml:space="preserve">For backward, unrelated, and symmetrical associates, it is expected that the illusion of competence will result in both poor calibration and poor resolution, with this being most noticeable for backward associates. </w:t>
      </w:r>
      <w:r w:rsidR="00134A32">
        <w:rPr>
          <w:rFonts w:ascii="Times New Roman" w:eastAsia="Arial" w:hAnsi="Times New Roman" w:cs="Times New Roman"/>
          <w:sz w:val="24"/>
          <w:szCs w:val="24"/>
        </w:rPr>
        <w:t>Finally, we expected that JOLs would be well calibrated to later recall for forward pairs</w:t>
      </w:r>
      <w:r w:rsidR="00C66DB6">
        <w:rPr>
          <w:rFonts w:ascii="Times New Roman" w:eastAsia="Arial" w:hAnsi="Times New Roman" w:cs="Times New Roman"/>
          <w:sz w:val="24"/>
          <w:szCs w:val="24"/>
        </w:rPr>
        <w:t>,</w:t>
      </w:r>
      <w:r w:rsidR="00134A32">
        <w:rPr>
          <w:rFonts w:ascii="Times New Roman" w:eastAsia="Arial" w:hAnsi="Times New Roman" w:cs="Times New Roman"/>
          <w:sz w:val="24"/>
          <w:szCs w:val="24"/>
        </w:rPr>
        <w:t xml:space="preserve"> as the cue would be an accurate predictor of the target</w:t>
      </w:r>
      <w:r w:rsidR="00896EED">
        <w:rPr>
          <w:rFonts w:ascii="Times New Roman" w:eastAsia="Arial" w:hAnsi="Times New Roman" w:cs="Times New Roman"/>
          <w:sz w:val="24"/>
          <w:szCs w:val="24"/>
        </w:rPr>
        <w:t>.</w:t>
      </w:r>
      <w:r w:rsidR="00737C0A">
        <w:rPr>
          <w:rFonts w:ascii="Times New Roman" w:eastAsia="Arial" w:hAnsi="Times New Roman" w:cs="Times New Roman"/>
          <w:sz w:val="24"/>
          <w:szCs w:val="24"/>
        </w:rPr>
        <w:t xml:space="preserve"> </w:t>
      </w:r>
    </w:p>
    <w:p w14:paraId="330C5743" w14:textId="77777777" w:rsidR="0066400E" w:rsidRPr="0066400E" w:rsidRDefault="0066400E" w:rsidP="00F5609B">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Methods</w:t>
      </w:r>
    </w:p>
    <w:p w14:paraId="7B7C6B52" w14:textId="77777777" w:rsidR="00F56D86" w:rsidRDefault="0066400E" w:rsidP="00F5609B">
      <w:pPr>
        <w:spacing w:line="480" w:lineRule="auto"/>
        <w:ind w:right="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Participants</w:t>
      </w:r>
    </w:p>
    <w:p w14:paraId="6F2E1BA7" w14:textId="6843BAD0" w:rsidR="0066400E" w:rsidRDefault="0066400E" w:rsidP="0066400E">
      <w:pPr>
        <w:spacing w:line="480" w:lineRule="auto"/>
        <w:ind w:right="20"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 xml:space="preserve">Thirty-one University of Southern Mississippi </w:t>
      </w:r>
      <w:r w:rsidR="00F56D86">
        <w:rPr>
          <w:rFonts w:ascii="Times New Roman" w:eastAsia="Arial" w:hAnsi="Times New Roman" w:cs="Times New Roman"/>
          <w:sz w:val="24"/>
          <w:szCs w:val="24"/>
        </w:rPr>
        <w:t xml:space="preserve">undergraduates </w:t>
      </w:r>
      <w:r w:rsidRPr="0066400E">
        <w:rPr>
          <w:rFonts w:ascii="Times New Roman" w:eastAsia="Arial" w:hAnsi="Times New Roman" w:cs="Times New Roman"/>
          <w:sz w:val="24"/>
          <w:szCs w:val="24"/>
        </w:rPr>
        <w:t xml:space="preserve">participated for partial course credit. </w:t>
      </w:r>
      <w:bookmarkStart w:id="2" w:name="_Hlk8287287"/>
      <w:r w:rsidR="005D20FB">
        <w:rPr>
          <w:rFonts w:ascii="Times New Roman" w:eastAsia="Arial" w:hAnsi="Times New Roman" w:cs="Times New Roman"/>
          <w:sz w:val="24"/>
          <w:szCs w:val="24"/>
        </w:rPr>
        <w:t>T</w:t>
      </w:r>
      <w:r w:rsidR="005D20FB" w:rsidRPr="0066400E">
        <w:rPr>
          <w:rFonts w:ascii="Times New Roman" w:eastAsia="Arial" w:hAnsi="Times New Roman" w:cs="Times New Roman"/>
          <w:sz w:val="24"/>
          <w:szCs w:val="24"/>
        </w:rPr>
        <w:t xml:space="preserve">hree </w:t>
      </w:r>
      <w:r w:rsidR="003359F3">
        <w:rPr>
          <w:rFonts w:ascii="Times New Roman" w:eastAsia="Arial" w:hAnsi="Times New Roman" w:cs="Times New Roman"/>
          <w:sz w:val="24"/>
          <w:szCs w:val="24"/>
        </w:rPr>
        <w:t>participants were excluded for failure to report 10% or more of their JOL responses</w:t>
      </w:r>
      <w:r w:rsidR="005D20FB">
        <w:rPr>
          <w:rFonts w:ascii="Times New Roman" w:eastAsia="Arial" w:hAnsi="Times New Roman" w:cs="Times New Roman"/>
          <w:sz w:val="24"/>
          <w:szCs w:val="24"/>
        </w:rPr>
        <w:t xml:space="preserve"> (described below)</w:t>
      </w:r>
      <w:r w:rsidR="003359F3">
        <w:rPr>
          <w:rFonts w:ascii="Times New Roman" w:eastAsia="Arial" w:hAnsi="Times New Roman" w:cs="Times New Roman"/>
          <w:sz w:val="24"/>
          <w:szCs w:val="24"/>
        </w:rPr>
        <w:t xml:space="preserve">, </w:t>
      </w:r>
      <w:bookmarkEnd w:id="2"/>
      <w:r w:rsidRPr="0066400E">
        <w:rPr>
          <w:rFonts w:ascii="Times New Roman" w:eastAsia="Arial" w:hAnsi="Times New Roman" w:cs="Times New Roman"/>
          <w:sz w:val="24"/>
          <w:szCs w:val="24"/>
        </w:rPr>
        <w:t>leaving 28 participants for analysis.</w:t>
      </w:r>
      <w:r w:rsidR="00F56D86">
        <w:rPr>
          <w:rFonts w:ascii="Times New Roman" w:eastAsia="Arial" w:hAnsi="Times New Roman" w:cs="Times New Roman"/>
          <w:sz w:val="24"/>
          <w:szCs w:val="24"/>
        </w:rPr>
        <w:t xml:space="preserve"> All participants were native English speakers </w:t>
      </w:r>
      <w:r w:rsidR="005D20FB">
        <w:rPr>
          <w:rFonts w:ascii="Times New Roman" w:eastAsia="Arial" w:hAnsi="Times New Roman" w:cs="Times New Roman"/>
          <w:sz w:val="24"/>
          <w:szCs w:val="24"/>
        </w:rPr>
        <w:t>with</w:t>
      </w:r>
      <w:r w:rsidR="00F56D86">
        <w:rPr>
          <w:rFonts w:ascii="Times New Roman" w:eastAsia="Arial" w:hAnsi="Times New Roman" w:cs="Times New Roman"/>
          <w:sz w:val="24"/>
          <w:szCs w:val="24"/>
        </w:rPr>
        <w:t xml:space="preserve"> normal or corrected-to-normal vision.</w:t>
      </w:r>
      <w:r w:rsidRPr="0066400E">
        <w:rPr>
          <w:rFonts w:ascii="Times New Roman" w:eastAsia="Arial" w:hAnsi="Times New Roman" w:cs="Times New Roman"/>
          <w:sz w:val="24"/>
          <w:szCs w:val="24"/>
        </w:rPr>
        <w:t xml:space="preserve"> </w:t>
      </w:r>
      <w:r w:rsidR="00F56D86">
        <w:rPr>
          <w:rFonts w:ascii="Times New Roman" w:eastAsia="Arial" w:hAnsi="Times New Roman" w:cs="Times New Roman"/>
          <w:sz w:val="24"/>
          <w:szCs w:val="24"/>
        </w:rPr>
        <w:t xml:space="preserve">A sensitivity analysis </w:t>
      </w:r>
      <w:r w:rsidR="0068283E">
        <w:rPr>
          <w:rFonts w:ascii="Times New Roman" w:eastAsia="Arial" w:hAnsi="Times New Roman" w:cs="Times New Roman"/>
          <w:sz w:val="24"/>
          <w:szCs w:val="24"/>
        </w:rPr>
        <w:t>conducted with</w:t>
      </w:r>
      <w:r w:rsidR="0068283E"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G*Power</w:t>
      </w:r>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Faul</w:t>
      </w:r>
      <w:proofErr w:type="spellEnd"/>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Lang, &amp; Buchner, 2007) </w:t>
      </w:r>
      <w:r w:rsidR="00F56D86">
        <w:rPr>
          <w:rFonts w:ascii="Times New Roman" w:eastAsia="Arial" w:hAnsi="Times New Roman" w:cs="Times New Roman"/>
          <w:sz w:val="24"/>
          <w:szCs w:val="24"/>
        </w:rPr>
        <w:t>indicated</w:t>
      </w:r>
      <w:r w:rsidR="00F56D86"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that </w:t>
      </w:r>
      <w:r w:rsidR="003359F3">
        <w:rPr>
          <w:rFonts w:ascii="Times New Roman" w:eastAsia="Arial" w:hAnsi="Times New Roman" w:cs="Times New Roman"/>
          <w:sz w:val="24"/>
          <w:szCs w:val="24"/>
        </w:rPr>
        <w:t>our</w:t>
      </w:r>
      <w:r w:rsidR="003359F3"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sample size </w:t>
      </w:r>
      <w:r w:rsidR="00F56D86">
        <w:rPr>
          <w:rFonts w:ascii="Times New Roman" w:eastAsia="Arial" w:hAnsi="Times New Roman" w:cs="Times New Roman"/>
          <w:sz w:val="24"/>
          <w:szCs w:val="24"/>
        </w:rPr>
        <w:t xml:space="preserve">provided </w:t>
      </w:r>
      <w:r w:rsidR="0059254D">
        <w:rPr>
          <w:rFonts w:ascii="Times New Roman" w:eastAsia="Arial" w:hAnsi="Times New Roman" w:cs="Times New Roman"/>
          <w:sz w:val="24"/>
          <w:szCs w:val="24"/>
        </w:rPr>
        <w:t>adequate</w:t>
      </w:r>
      <w:r w:rsidR="00F56D86">
        <w:rPr>
          <w:rFonts w:ascii="Times New Roman" w:eastAsia="Arial" w:hAnsi="Times New Roman" w:cs="Times New Roman"/>
          <w:sz w:val="24"/>
          <w:szCs w:val="24"/>
        </w:rPr>
        <w:t xml:space="preserve"> power (.80) </w:t>
      </w:r>
      <w:r w:rsidRPr="0066400E">
        <w:rPr>
          <w:rFonts w:ascii="Times New Roman" w:eastAsia="Arial" w:hAnsi="Times New Roman" w:cs="Times New Roman"/>
          <w:sz w:val="24"/>
          <w:szCs w:val="24"/>
        </w:rPr>
        <w:t xml:space="preserve">to detect a </w:t>
      </w:r>
      <w:r w:rsidR="003D5334">
        <w:rPr>
          <w:rFonts w:ascii="Times New Roman" w:eastAsia="Arial" w:hAnsi="Times New Roman" w:cs="Times New Roman"/>
          <w:sz w:val="24"/>
          <w:szCs w:val="24"/>
        </w:rPr>
        <w:t xml:space="preserve">small effect size (Cohen’s </w:t>
      </w:r>
      <w:r w:rsidR="003D5334">
        <w:rPr>
          <w:rFonts w:ascii="Times New Roman" w:eastAsia="Arial" w:hAnsi="Times New Roman" w:cs="Times New Roman"/>
          <w:i/>
          <w:sz w:val="24"/>
          <w:szCs w:val="24"/>
        </w:rPr>
        <w:t>d</w:t>
      </w:r>
      <w:r w:rsidR="003D5334">
        <w:rPr>
          <w:rFonts w:ascii="Times New Roman" w:eastAsia="Arial" w:hAnsi="Times New Roman" w:cs="Times New Roman"/>
          <w:sz w:val="24"/>
          <w:szCs w:val="24"/>
        </w:rPr>
        <w:t xml:space="preserve"> = </w:t>
      </w:r>
      <w:r w:rsidR="00AA15F8">
        <w:rPr>
          <w:rFonts w:ascii="Times New Roman" w:eastAsia="Arial" w:hAnsi="Times New Roman" w:cs="Times New Roman"/>
          <w:sz w:val="24"/>
          <w:szCs w:val="24"/>
        </w:rPr>
        <w:t>0</w:t>
      </w:r>
      <w:r w:rsidR="003D5334">
        <w:rPr>
          <w:rFonts w:ascii="Times New Roman" w:eastAsia="Arial" w:hAnsi="Times New Roman" w:cs="Times New Roman"/>
          <w:sz w:val="24"/>
          <w:szCs w:val="24"/>
        </w:rPr>
        <w:t>.27) or larger</w:t>
      </w:r>
      <w:r w:rsidRPr="0066400E">
        <w:rPr>
          <w:rFonts w:ascii="Times New Roman" w:eastAsia="Arial" w:hAnsi="Times New Roman" w:cs="Times New Roman"/>
          <w:sz w:val="24"/>
          <w:szCs w:val="24"/>
        </w:rPr>
        <w:t>.</w:t>
      </w:r>
    </w:p>
    <w:p w14:paraId="2F358086" w14:textId="258B579F" w:rsidR="00892F20" w:rsidRPr="00F5609B" w:rsidRDefault="00892F20" w:rsidP="00F5609B">
      <w:pPr>
        <w:spacing w:line="480" w:lineRule="auto"/>
        <w:ind w:right="20"/>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w:t>
      </w:r>
    </w:p>
    <w:p w14:paraId="3CDDF3DC" w14:textId="341696D9" w:rsidR="00892F20" w:rsidRDefault="00F56D86" w:rsidP="0066400E">
      <w:pPr>
        <w:spacing w:line="480" w:lineRule="auto"/>
        <w:ind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One</w:t>
      </w:r>
      <w:r>
        <w:rPr>
          <w:rFonts w:ascii="Times New Roman" w:eastAsia="Arial" w:hAnsi="Times New Roman" w:cs="Times New Roman"/>
          <w:sz w:val="24"/>
          <w:szCs w:val="24"/>
        </w:rPr>
        <w:t>-</w:t>
      </w:r>
      <w:r w:rsidRPr="0066400E">
        <w:rPr>
          <w:rFonts w:ascii="Times New Roman" w:eastAsia="Arial" w:hAnsi="Times New Roman" w:cs="Times New Roman"/>
          <w:sz w:val="24"/>
          <w:szCs w:val="24"/>
        </w:rPr>
        <w:t>hundred</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eighty associative word pairs were </w:t>
      </w:r>
      <w:r w:rsidR="00B64840">
        <w:rPr>
          <w:rFonts w:ascii="Times New Roman" w:eastAsia="Arial" w:hAnsi="Times New Roman" w:cs="Times New Roman"/>
          <w:sz w:val="24"/>
          <w:szCs w:val="24"/>
        </w:rPr>
        <w:t>taken</w:t>
      </w:r>
      <w:r w:rsidR="00B6484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from the </w:t>
      </w:r>
      <w:r w:rsidR="00EF2692">
        <w:rPr>
          <w:rFonts w:ascii="Times New Roman" w:eastAsia="Arial" w:hAnsi="Times New Roman" w:cs="Times New Roman"/>
          <w:sz w:val="24"/>
          <w:szCs w:val="24"/>
        </w:rPr>
        <w:t xml:space="preserve">University of </w:t>
      </w:r>
      <w:r w:rsidR="0066400E" w:rsidRPr="0066400E">
        <w:rPr>
          <w:rFonts w:ascii="Times New Roman" w:eastAsia="Arial" w:hAnsi="Times New Roman" w:cs="Times New Roman"/>
          <w:sz w:val="24"/>
          <w:szCs w:val="24"/>
        </w:rPr>
        <w:t>South Florida Free Association Norms (Nelson et al., 2004). These pairs consisted of 40 asymmetric forward pairs in which association only occurred in the forward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bounce-ball</w:t>
      </w:r>
      <w:r w:rsidR="0066400E" w:rsidRPr="0066400E">
        <w:rPr>
          <w:rFonts w:ascii="Times New Roman" w:eastAsia="Arial" w:hAnsi="Times New Roman" w:cs="Times New Roman"/>
          <w:sz w:val="24"/>
          <w:szCs w:val="24"/>
        </w:rPr>
        <w:t>), 40 asymmetric backward pairs in which association only occurred in the backward direction (</w:t>
      </w:r>
      <w:r w:rsidR="00EF2692">
        <w:rPr>
          <w:rFonts w:ascii="Times New Roman" w:eastAsia="Arial" w:hAnsi="Times New Roman" w:cs="Times New Roman"/>
          <w:sz w:val="24"/>
          <w:szCs w:val="24"/>
        </w:rPr>
        <w:t>e.g.,</w:t>
      </w:r>
      <w:r w:rsidR="0066400E" w:rsidRPr="0066400E">
        <w:rPr>
          <w:rFonts w:ascii="Times New Roman" w:eastAsia="Arial" w:hAnsi="Times New Roman" w:cs="Times New Roman"/>
          <w:sz w:val="24"/>
          <w:szCs w:val="24"/>
        </w:rPr>
        <w:t xml:space="preserve"> </w:t>
      </w:r>
      <w:r w:rsidR="0016158F">
        <w:rPr>
          <w:rFonts w:ascii="Times New Roman" w:eastAsia="Arial" w:hAnsi="Times New Roman" w:cs="Times New Roman"/>
          <w:sz w:val="24"/>
          <w:szCs w:val="24"/>
        </w:rPr>
        <w:t>ball-bounce</w:t>
      </w:r>
      <w:r w:rsidR="0066400E"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40 symmetric pairs in which forward and backward strength were equivalent (</w:t>
      </w:r>
      <w:r w:rsidR="00EF2692">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n</w:t>
      </w:r>
      <w:r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o</w:t>
      </w:r>
      <w:r w:rsidR="00737C0A" w:rsidRPr="0066400E">
        <w:rPr>
          <w:rFonts w:ascii="Times New Roman" w:eastAsia="Arial" w:hAnsi="Times New Roman" w:cs="Times New Roman"/>
          <w:sz w:val="24"/>
          <w:szCs w:val="24"/>
        </w:rPr>
        <w:t>ﬀ</w:t>
      </w:r>
      <w:r w:rsidRPr="0066400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40 unrelated pairs (</w:t>
      </w:r>
      <w:r w:rsidR="00EF2692">
        <w:rPr>
          <w:rFonts w:ascii="Times New Roman" w:eastAsia="Arial" w:hAnsi="Times New Roman" w:cs="Times New Roman"/>
          <w:sz w:val="24"/>
          <w:szCs w:val="24"/>
        </w:rPr>
        <w:t>e.g.,</w:t>
      </w:r>
      <w:r w:rsidR="003D5334">
        <w:rPr>
          <w:rFonts w:ascii="Times New Roman" w:eastAsia="Arial" w:hAnsi="Times New Roman" w:cs="Times New Roman"/>
          <w:sz w:val="24"/>
          <w:szCs w:val="24"/>
        </w:rPr>
        <w:t xml:space="preserve"> </w:t>
      </w:r>
      <w:r w:rsidR="00737C0A">
        <w:rPr>
          <w:rFonts w:ascii="Times New Roman" w:eastAsia="Arial" w:hAnsi="Times New Roman" w:cs="Times New Roman"/>
          <w:sz w:val="24"/>
          <w:szCs w:val="24"/>
        </w:rPr>
        <w:t>b</w:t>
      </w:r>
      <w:r w:rsidR="00737C0A" w:rsidRPr="0066400E">
        <w:rPr>
          <w:rFonts w:ascii="Times New Roman" w:eastAsia="Arial" w:hAnsi="Times New Roman" w:cs="Times New Roman"/>
          <w:sz w:val="24"/>
          <w:szCs w:val="24"/>
        </w:rPr>
        <w:t>uilding</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c</w:t>
      </w:r>
      <w:r w:rsidR="00737C0A" w:rsidRPr="0066400E">
        <w:rPr>
          <w:rFonts w:ascii="Times New Roman" w:eastAsia="Arial" w:hAnsi="Times New Roman" w:cs="Times New Roman"/>
          <w:sz w:val="24"/>
          <w:szCs w:val="24"/>
        </w:rPr>
        <w:t>at</w:t>
      </w:r>
      <w:r w:rsidR="0066400E" w:rsidRPr="0066400E">
        <w:rPr>
          <w:rFonts w:ascii="Times New Roman" w:eastAsia="Arial" w:hAnsi="Times New Roman" w:cs="Times New Roman"/>
          <w:sz w:val="24"/>
          <w:szCs w:val="24"/>
        </w:rPr>
        <w:t>), and 20 non-tested buffer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to control for primacy and recency effects. Pairs were equally distributed across two study lists, </w:t>
      </w:r>
      <w:r w:rsidR="00D230A1">
        <w:rPr>
          <w:rFonts w:ascii="Times New Roman" w:eastAsia="Arial" w:hAnsi="Times New Roman" w:cs="Times New Roman"/>
          <w:sz w:val="24"/>
          <w:szCs w:val="24"/>
        </w:rPr>
        <w:t xml:space="preserve">each </w:t>
      </w:r>
      <w:r w:rsidR="0066400E" w:rsidRPr="0066400E">
        <w:rPr>
          <w:rFonts w:ascii="Times New Roman" w:eastAsia="Arial" w:hAnsi="Times New Roman" w:cs="Times New Roman"/>
          <w:sz w:val="24"/>
          <w:szCs w:val="24"/>
        </w:rPr>
        <w:t xml:space="preserve">consisting of 20 symmetrical, forward, backward, and unrelated </w:t>
      </w:r>
      <w:r w:rsidR="005D20FB">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xml:space="preserve"> and 10 buﬀer</w:t>
      </w:r>
      <w:r w:rsidR="005D20F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All participants were presented with </w:t>
      </w:r>
      <w:r w:rsidR="005D20FB">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lists </w:t>
      </w:r>
      <w:r w:rsidR="00B40D19">
        <w:rPr>
          <w:rFonts w:ascii="Times New Roman" w:eastAsia="Arial" w:hAnsi="Times New Roman" w:cs="Times New Roman"/>
          <w:sz w:val="24"/>
          <w:szCs w:val="24"/>
        </w:rPr>
        <w:t>which</w:t>
      </w:r>
      <w:r w:rsidR="00B40D19"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were </w:t>
      </w:r>
      <w:r w:rsidR="005D20FB">
        <w:rPr>
          <w:rFonts w:ascii="Times New Roman" w:eastAsia="Arial" w:hAnsi="Times New Roman" w:cs="Times New Roman"/>
          <w:sz w:val="24"/>
          <w:szCs w:val="24"/>
        </w:rPr>
        <w:t>separated</w:t>
      </w:r>
      <w:r w:rsidR="005D20FB"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into two study-test blocks, the order of which was counterbalanced across participants. Both study lists were organized such that ﬁve buﬀer </w:t>
      </w:r>
      <w:r w:rsidR="005D20FB">
        <w:rPr>
          <w:rFonts w:ascii="Times New Roman" w:eastAsia="Arial" w:hAnsi="Times New Roman" w:cs="Times New Roman"/>
          <w:sz w:val="24"/>
          <w:szCs w:val="24"/>
        </w:rPr>
        <w:t>pairs</w:t>
      </w:r>
      <w:r w:rsidR="005D20FB"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were presented at the beginning and end of </w:t>
      </w:r>
      <w:r w:rsidR="00D230A1">
        <w:rPr>
          <w:rFonts w:ascii="Times New Roman" w:eastAsia="Arial" w:hAnsi="Times New Roman" w:cs="Times New Roman"/>
          <w:sz w:val="24"/>
          <w:szCs w:val="24"/>
        </w:rPr>
        <w:t>each</w:t>
      </w:r>
      <w:r w:rsidR="0066400E" w:rsidRPr="0066400E">
        <w:rPr>
          <w:rFonts w:ascii="Times New Roman" w:eastAsia="Arial" w:hAnsi="Times New Roman" w:cs="Times New Roman"/>
          <w:sz w:val="24"/>
          <w:szCs w:val="24"/>
        </w:rPr>
        <w:t xml:space="preserve"> list</w:t>
      </w:r>
      <w:r w:rsidR="00D230A1">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with the </w:t>
      </w:r>
      <w:r w:rsidR="00892F20">
        <w:rPr>
          <w:rFonts w:ascii="Times New Roman" w:eastAsia="Arial" w:hAnsi="Times New Roman" w:cs="Times New Roman"/>
          <w:sz w:val="24"/>
          <w:szCs w:val="24"/>
        </w:rPr>
        <w:t>remaining pairs randomized anew for each participant</w:t>
      </w:r>
      <w:r w:rsidR="0066400E" w:rsidRPr="0066400E">
        <w:rPr>
          <w:rFonts w:ascii="Times New Roman" w:eastAsia="Arial" w:hAnsi="Times New Roman" w:cs="Times New Roman"/>
          <w:sz w:val="24"/>
          <w:szCs w:val="24"/>
        </w:rPr>
        <w:t xml:space="preserve">. Thus, each study </w:t>
      </w:r>
      <w:r w:rsidR="00883FE5">
        <w:rPr>
          <w:rFonts w:ascii="Times New Roman" w:eastAsia="Arial" w:hAnsi="Times New Roman" w:cs="Times New Roman"/>
          <w:sz w:val="24"/>
          <w:szCs w:val="24"/>
        </w:rPr>
        <w:t xml:space="preserve">block </w:t>
      </w:r>
      <w:r w:rsidR="0066400E" w:rsidRPr="0066400E">
        <w:rPr>
          <w:rFonts w:ascii="Times New Roman" w:eastAsia="Arial" w:hAnsi="Times New Roman" w:cs="Times New Roman"/>
          <w:sz w:val="24"/>
          <w:szCs w:val="24"/>
        </w:rPr>
        <w:t>contained 90 pairs</w:t>
      </w:r>
      <w:r w:rsidR="00883FE5">
        <w:rPr>
          <w:rFonts w:ascii="Times New Roman" w:eastAsia="Arial" w:hAnsi="Times New Roman" w:cs="Times New Roman"/>
          <w:sz w:val="24"/>
          <w:szCs w:val="24"/>
        </w:rPr>
        <w:t xml:space="preserve"> (80 tested, 10 buffer)</w:t>
      </w:r>
      <w:r w:rsidR="003F10F2">
        <w:rPr>
          <w:rFonts w:ascii="Times New Roman" w:eastAsia="Arial" w:hAnsi="Times New Roman" w:cs="Times New Roman"/>
          <w:sz w:val="24"/>
          <w:szCs w:val="24"/>
        </w:rPr>
        <w:t xml:space="preserve">. Additionally, </w:t>
      </w:r>
      <w:r w:rsidR="006E46B3">
        <w:rPr>
          <w:rFonts w:ascii="Times New Roman" w:eastAsia="Arial" w:hAnsi="Times New Roman" w:cs="Times New Roman"/>
          <w:sz w:val="24"/>
          <w:szCs w:val="24"/>
        </w:rPr>
        <w:t>pair types</w:t>
      </w:r>
      <w:r w:rsidR="002C0854">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were </w:t>
      </w:r>
      <w:r w:rsidR="002C0854">
        <w:rPr>
          <w:rFonts w:ascii="Times New Roman" w:eastAsia="Arial" w:hAnsi="Times New Roman" w:cs="Times New Roman"/>
          <w:sz w:val="24"/>
          <w:szCs w:val="24"/>
        </w:rPr>
        <w:t xml:space="preserve">equated on </w:t>
      </w:r>
      <w:r w:rsidR="003F10F2">
        <w:rPr>
          <w:rFonts w:ascii="Times New Roman" w:eastAsia="Arial" w:hAnsi="Times New Roman" w:cs="Times New Roman"/>
          <w:sz w:val="24"/>
          <w:szCs w:val="24"/>
        </w:rPr>
        <w:t xml:space="preserve">associative </w:t>
      </w:r>
      <w:r w:rsidR="00CA42E9">
        <w:rPr>
          <w:rFonts w:ascii="Times New Roman" w:eastAsia="Arial" w:hAnsi="Times New Roman" w:cs="Times New Roman"/>
          <w:sz w:val="24"/>
          <w:szCs w:val="24"/>
        </w:rPr>
        <w:t>strength</w:t>
      </w:r>
      <w:r w:rsidR="003F10F2">
        <w:rPr>
          <w:rFonts w:ascii="Times New Roman" w:eastAsia="Arial" w:hAnsi="Times New Roman" w:cs="Times New Roman"/>
          <w:sz w:val="24"/>
          <w:szCs w:val="24"/>
        </w:rPr>
        <w:t xml:space="preserve"> (i.e., </w:t>
      </w:r>
      <w:r w:rsidR="00107946">
        <w:rPr>
          <w:rFonts w:ascii="Times New Roman" w:eastAsia="Arial" w:hAnsi="Times New Roman" w:cs="Times New Roman"/>
          <w:sz w:val="24"/>
          <w:szCs w:val="24"/>
        </w:rPr>
        <w:t>FAS</w:t>
      </w:r>
      <w:r w:rsidR="00107946"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A0438E">
        <w:rPr>
          <w:rFonts w:ascii="Times New Roman" w:eastAsia="Arial" w:hAnsi="Times New Roman" w:cs="Times New Roman"/>
          <w:sz w:val="24"/>
          <w:szCs w:val="24"/>
        </w:rPr>
        <w:t xml:space="preserve"> using the Nelson et al. (2004) </w:t>
      </w:r>
      <w:r w:rsidR="0002355A">
        <w:rPr>
          <w:rFonts w:ascii="Times New Roman" w:eastAsia="Arial" w:hAnsi="Times New Roman" w:cs="Times New Roman"/>
          <w:sz w:val="24"/>
          <w:szCs w:val="24"/>
        </w:rPr>
        <w:t>free-</w:t>
      </w:r>
      <w:r w:rsidR="00A0438E">
        <w:rPr>
          <w:rFonts w:ascii="Times New Roman" w:eastAsia="Arial" w:hAnsi="Times New Roman" w:cs="Times New Roman"/>
          <w:sz w:val="24"/>
          <w:szCs w:val="24"/>
        </w:rPr>
        <w:t>association norms</w:t>
      </w:r>
      <w:r w:rsidR="0066400E" w:rsidRPr="0066400E">
        <w:rPr>
          <w:rFonts w:ascii="Times New Roman" w:eastAsia="Arial" w:hAnsi="Times New Roman" w:cs="Times New Roman"/>
          <w:sz w:val="24"/>
          <w:szCs w:val="24"/>
        </w:rPr>
        <w:t xml:space="preserve"> </w:t>
      </w:r>
      <w:r w:rsidR="00A0438E">
        <w:rPr>
          <w:rFonts w:ascii="Times New Roman" w:eastAsia="Arial" w:hAnsi="Times New Roman" w:cs="Times New Roman"/>
          <w:sz w:val="24"/>
          <w:szCs w:val="24"/>
        </w:rPr>
        <w:t>and</w:t>
      </w:r>
      <w:r w:rsidR="0066400E" w:rsidRPr="0066400E">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 xml:space="preserve">lexical </w:t>
      </w:r>
      <w:r w:rsidR="00A0438E">
        <w:rPr>
          <w:rFonts w:ascii="Times New Roman" w:eastAsia="Arial" w:hAnsi="Times New Roman" w:cs="Times New Roman"/>
          <w:sz w:val="24"/>
          <w:szCs w:val="24"/>
        </w:rPr>
        <w:t xml:space="preserve">and semantic </w:t>
      </w:r>
      <w:r w:rsidR="003F10F2">
        <w:rPr>
          <w:rFonts w:ascii="Times New Roman" w:eastAsia="Arial" w:hAnsi="Times New Roman" w:cs="Times New Roman"/>
          <w:sz w:val="24"/>
          <w:szCs w:val="24"/>
        </w:rPr>
        <w:t xml:space="preserve">properties including </w:t>
      </w:r>
      <w:r w:rsidR="00A0438E">
        <w:rPr>
          <w:rFonts w:ascii="Times New Roman" w:eastAsia="Arial" w:hAnsi="Times New Roman" w:cs="Times New Roman"/>
          <w:sz w:val="24"/>
          <w:szCs w:val="24"/>
        </w:rPr>
        <w:t>word</w:t>
      </w:r>
      <w:r w:rsidR="0066400E" w:rsidRPr="0066400E">
        <w:rPr>
          <w:rFonts w:ascii="Times New Roman" w:eastAsia="Arial" w:hAnsi="Times New Roman" w:cs="Times New Roman"/>
          <w:sz w:val="24"/>
          <w:szCs w:val="24"/>
        </w:rPr>
        <w:t xml:space="preserve"> length, SUBTLEX frequency</w:t>
      </w:r>
      <w:r w:rsidR="009D6A2C">
        <w:rPr>
          <w:rFonts w:ascii="Times New Roman" w:eastAsia="Arial" w:hAnsi="Times New Roman" w:cs="Times New Roman"/>
          <w:sz w:val="24"/>
          <w:szCs w:val="24"/>
        </w:rPr>
        <w:t xml:space="preserve"> (Brysbaert &amp; New, 2009)</w:t>
      </w:r>
      <w:r w:rsidR="00A0438E">
        <w:rPr>
          <w:rFonts w:ascii="Times New Roman" w:eastAsia="Arial" w:hAnsi="Times New Roman" w:cs="Times New Roman"/>
          <w:sz w:val="24"/>
          <w:szCs w:val="24"/>
        </w:rPr>
        <w:t xml:space="preserve">, and concreteness </w:t>
      </w:r>
      <w:r w:rsidR="009D6A2C">
        <w:rPr>
          <w:rFonts w:ascii="Times New Roman" w:eastAsia="Arial" w:hAnsi="Times New Roman" w:cs="Times New Roman"/>
          <w:sz w:val="24"/>
          <w:szCs w:val="24"/>
        </w:rPr>
        <w:t xml:space="preserve">values </w:t>
      </w:r>
      <w:r w:rsidR="00A0438E" w:rsidRPr="0066400E">
        <w:rPr>
          <w:rFonts w:ascii="Times New Roman" w:eastAsia="Arial" w:hAnsi="Times New Roman" w:cs="Times New Roman"/>
          <w:sz w:val="24"/>
          <w:szCs w:val="24"/>
        </w:rPr>
        <w:t>from the English Lexicon Project (</w:t>
      </w:r>
      <w:proofErr w:type="spellStart"/>
      <w:r w:rsidR="00A0438E" w:rsidRPr="009907B5">
        <w:rPr>
          <w:rFonts w:ascii="Times New Roman" w:eastAsia="Arial" w:hAnsi="Times New Roman" w:cs="Times New Roman"/>
          <w:sz w:val="24"/>
          <w:szCs w:val="24"/>
        </w:rPr>
        <w:t>Balota</w:t>
      </w:r>
      <w:proofErr w:type="spellEnd"/>
      <w:r w:rsidR="00A0438E" w:rsidRPr="009907B5">
        <w:rPr>
          <w:rFonts w:ascii="Times New Roman" w:eastAsia="Arial" w:hAnsi="Times New Roman" w:cs="Times New Roman"/>
          <w:sz w:val="24"/>
          <w:szCs w:val="24"/>
        </w:rPr>
        <w:t xml:space="preserve"> et al., 2007)</w:t>
      </w:r>
      <w:r w:rsidR="0066400E" w:rsidRPr="009907B5">
        <w:rPr>
          <w:rFonts w:ascii="Times New Roman" w:eastAsia="Arial" w:hAnsi="Times New Roman" w:cs="Times New Roman"/>
          <w:sz w:val="24"/>
          <w:szCs w:val="24"/>
        </w:rPr>
        <w:t xml:space="preserve">. </w:t>
      </w:r>
      <w:r w:rsidR="00CD521A" w:rsidRPr="009907B5">
        <w:rPr>
          <w:rFonts w:ascii="Times New Roman" w:eastAsia="Arial" w:hAnsi="Times New Roman" w:cs="Times New Roman"/>
          <w:sz w:val="24"/>
          <w:szCs w:val="24"/>
        </w:rPr>
        <w:t>Associative</w:t>
      </w:r>
      <w:r w:rsidR="00CD521A">
        <w:rPr>
          <w:rFonts w:ascii="Times New Roman" w:eastAsia="Arial" w:hAnsi="Times New Roman" w:cs="Times New Roman"/>
          <w:sz w:val="24"/>
          <w:szCs w:val="24"/>
        </w:rPr>
        <w:t xml:space="preserve"> strength</w:t>
      </w:r>
      <w:r w:rsidR="0002355A">
        <w:rPr>
          <w:rFonts w:ascii="Times New Roman" w:eastAsia="Arial" w:hAnsi="Times New Roman" w:cs="Times New Roman"/>
          <w:sz w:val="24"/>
          <w:szCs w:val="24"/>
        </w:rPr>
        <w:t xml:space="preserve"> and</w:t>
      </w:r>
      <w:r w:rsidR="00CD521A">
        <w:rPr>
          <w:rFonts w:ascii="Times New Roman" w:eastAsia="Arial" w:hAnsi="Times New Roman" w:cs="Times New Roman"/>
          <w:sz w:val="24"/>
          <w:szCs w:val="24"/>
        </w:rPr>
        <w:t xml:space="preserve"> s</w:t>
      </w:r>
      <w:r w:rsidR="00AF0216">
        <w:rPr>
          <w:rFonts w:ascii="Times New Roman" w:eastAsia="Arial" w:hAnsi="Times New Roman" w:cs="Times New Roman"/>
          <w:sz w:val="24"/>
          <w:szCs w:val="24"/>
        </w:rPr>
        <w:t>emantic</w:t>
      </w:r>
      <w:r w:rsidR="0002355A">
        <w:rPr>
          <w:rFonts w:ascii="Times New Roman" w:eastAsia="Arial" w:hAnsi="Times New Roman" w:cs="Times New Roman"/>
          <w:sz w:val="24"/>
          <w:szCs w:val="24"/>
        </w:rPr>
        <w:t>/</w:t>
      </w:r>
      <w:r w:rsidR="00AF0216">
        <w:rPr>
          <w:rFonts w:ascii="Times New Roman" w:eastAsia="Arial" w:hAnsi="Times New Roman" w:cs="Times New Roman"/>
          <w:sz w:val="24"/>
          <w:szCs w:val="24"/>
        </w:rPr>
        <w:t>le</w:t>
      </w:r>
      <w:r w:rsidR="00E74E99">
        <w:rPr>
          <w:rFonts w:ascii="Times New Roman" w:eastAsia="Arial" w:hAnsi="Times New Roman" w:cs="Times New Roman"/>
          <w:sz w:val="24"/>
          <w:szCs w:val="24"/>
        </w:rPr>
        <w:t xml:space="preserve">xical </w:t>
      </w:r>
      <w:r w:rsidR="00E74E99">
        <w:rPr>
          <w:rFonts w:ascii="Times New Roman" w:eastAsia="Arial" w:hAnsi="Times New Roman" w:cs="Times New Roman"/>
          <w:sz w:val="24"/>
          <w:szCs w:val="24"/>
        </w:rPr>
        <w:lastRenderedPageBreak/>
        <w:t>properties of the pair</w:t>
      </w:r>
      <w:r w:rsidR="003C2291">
        <w:rPr>
          <w:rFonts w:ascii="Times New Roman" w:eastAsia="Arial" w:hAnsi="Times New Roman" w:cs="Times New Roman"/>
          <w:sz w:val="24"/>
          <w:szCs w:val="24"/>
        </w:rPr>
        <w:t xml:space="preserve"> types</w:t>
      </w:r>
      <w:r w:rsidR="00E74E99">
        <w:rPr>
          <w:rFonts w:ascii="Times New Roman" w:eastAsia="Arial" w:hAnsi="Times New Roman" w:cs="Times New Roman"/>
          <w:sz w:val="24"/>
          <w:szCs w:val="24"/>
        </w:rPr>
        <w:t xml:space="preserve"> are reported in the </w:t>
      </w:r>
      <w:r w:rsidR="00E74E99" w:rsidRPr="00C0097D">
        <w:rPr>
          <w:rFonts w:ascii="Times New Roman" w:eastAsia="Arial" w:hAnsi="Times New Roman" w:cs="Times New Roman"/>
          <w:sz w:val="24"/>
          <w:szCs w:val="24"/>
        </w:rPr>
        <w:t>Appendix (Table</w:t>
      </w:r>
      <w:r w:rsidR="00C0097D">
        <w:rPr>
          <w:rFonts w:ascii="Times New Roman" w:eastAsia="Arial" w:hAnsi="Times New Roman" w:cs="Times New Roman"/>
          <w:sz w:val="24"/>
          <w:szCs w:val="24"/>
        </w:rPr>
        <w:t>s</w:t>
      </w:r>
      <w:r w:rsidR="00E74E99" w:rsidRPr="00C0097D">
        <w:rPr>
          <w:rFonts w:ascii="Times New Roman" w:eastAsia="Arial" w:hAnsi="Times New Roman" w:cs="Times New Roman"/>
          <w:sz w:val="24"/>
          <w:szCs w:val="24"/>
        </w:rPr>
        <w:t xml:space="preserve"> A</w:t>
      </w:r>
      <w:r w:rsidR="00C0097D">
        <w:rPr>
          <w:rFonts w:ascii="Times New Roman" w:eastAsia="Arial" w:hAnsi="Times New Roman" w:cs="Times New Roman"/>
          <w:sz w:val="24"/>
          <w:szCs w:val="24"/>
        </w:rPr>
        <w:t>1</w:t>
      </w:r>
      <w:r w:rsidR="00CD521A">
        <w:rPr>
          <w:rFonts w:ascii="Times New Roman" w:eastAsia="Arial" w:hAnsi="Times New Roman" w:cs="Times New Roman"/>
          <w:sz w:val="24"/>
          <w:szCs w:val="24"/>
        </w:rPr>
        <w:t>-</w:t>
      </w:r>
      <w:r w:rsidR="00C0097D">
        <w:rPr>
          <w:rFonts w:ascii="Times New Roman" w:eastAsia="Arial" w:hAnsi="Times New Roman" w:cs="Times New Roman"/>
          <w:sz w:val="24"/>
          <w:szCs w:val="24"/>
        </w:rPr>
        <w:t>A</w:t>
      </w:r>
      <w:r w:rsidR="00782DC2">
        <w:rPr>
          <w:rFonts w:ascii="Times New Roman" w:eastAsia="Arial" w:hAnsi="Times New Roman" w:cs="Times New Roman"/>
          <w:sz w:val="24"/>
          <w:szCs w:val="24"/>
        </w:rPr>
        <w:t>2</w:t>
      </w:r>
      <w:r w:rsidR="00E74E99" w:rsidRPr="00C0097D">
        <w:rPr>
          <w:rFonts w:ascii="Times New Roman" w:eastAsia="Arial" w:hAnsi="Times New Roman" w:cs="Times New Roman"/>
          <w:sz w:val="24"/>
          <w:szCs w:val="24"/>
        </w:rPr>
        <w:t>).</w:t>
      </w:r>
      <w:r w:rsidR="00AA15F8">
        <w:rPr>
          <w:rFonts w:ascii="Times New Roman" w:eastAsia="Arial" w:hAnsi="Times New Roman" w:cs="Times New Roman"/>
          <w:sz w:val="24"/>
          <w:szCs w:val="24"/>
        </w:rPr>
        <w:t xml:space="preserve"> </w:t>
      </w:r>
      <w:r w:rsidR="003F10F2">
        <w:rPr>
          <w:rFonts w:ascii="Times New Roman" w:eastAsia="Arial" w:hAnsi="Times New Roman" w:cs="Times New Roman"/>
          <w:sz w:val="24"/>
          <w:szCs w:val="24"/>
        </w:rPr>
        <w:t>Furthermore, all study blocks were matched on these properties so that mean associative overlap and lexical</w:t>
      </w:r>
      <w:r w:rsidR="00A0438E">
        <w:rPr>
          <w:rFonts w:ascii="Times New Roman" w:eastAsia="Arial" w:hAnsi="Times New Roman" w:cs="Times New Roman"/>
          <w:sz w:val="24"/>
          <w:szCs w:val="24"/>
        </w:rPr>
        <w:t>/semantic</w:t>
      </w:r>
      <w:r w:rsidR="003F10F2">
        <w:rPr>
          <w:rFonts w:ascii="Times New Roman" w:eastAsia="Arial" w:hAnsi="Times New Roman" w:cs="Times New Roman"/>
          <w:sz w:val="24"/>
          <w:szCs w:val="24"/>
        </w:rPr>
        <w:t xml:space="preserve"> properties were equivalent </w:t>
      </w:r>
      <w:r w:rsidR="00ED7EBB">
        <w:rPr>
          <w:rFonts w:ascii="Times New Roman" w:eastAsia="Arial" w:hAnsi="Times New Roman" w:cs="Times New Roman"/>
          <w:sz w:val="24"/>
          <w:szCs w:val="24"/>
        </w:rPr>
        <w:t>between</w:t>
      </w:r>
      <w:r w:rsidR="003F10F2">
        <w:rPr>
          <w:rFonts w:ascii="Times New Roman" w:eastAsia="Arial" w:hAnsi="Times New Roman" w:cs="Times New Roman"/>
          <w:sz w:val="24"/>
          <w:szCs w:val="24"/>
        </w:rPr>
        <w:t xml:space="preserve"> direction type</w:t>
      </w:r>
      <w:r w:rsidR="00565FD4">
        <w:rPr>
          <w:rFonts w:ascii="Times New Roman" w:eastAsia="Arial" w:hAnsi="Times New Roman" w:cs="Times New Roman"/>
          <w:sz w:val="24"/>
          <w:szCs w:val="24"/>
        </w:rPr>
        <w:t>s</w:t>
      </w:r>
      <w:r w:rsidR="003F10F2">
        <w:rPr>
          <w:rFonts w:ascii="Times New Roman" w:eastAsia="Arial" w:hAnsi="Times New Roman" w:cs="Times New Roman"/>
          <w:sz w:val="24"/>
          <w:szCs w:val="24"/>
        </w:rPr>
        <w:t xml:space="preserve"> and across study lists. </w:t>
      </w:r>
      <w:r w:rsidR="00765AF8">
        <w:rPr>
          <w:rFonts w:ascii="Times New Roman" w:eastAsia="Arial" w:hAnsi="Times New Roman" w:cs="Times New Roman"/>
          <w:sz w:val="24"/>
          <w:szCs w:val="24"/>
        </w:rPr>
        <w:t xml:space="preserve">For </w:t>
      </w:r>
      <w:r w:rsidR="00574928">
        <w:rPr>
          <w:rFonts w:ascii="Times New Roman" w:eastAsia="Arial" w:hAnsi="Times New Roman" w:cs="Times New Roman"/>
          <w:sz w:val="24"/>
          <w:szCs w:val="24"/>
        </w:rPr>
        <w:t>all</w:t>
      </w:r>
      <w:r w:rsidR="00765AF8">
        <w:rPr>
          <w:rFonts w:ascii="Times New Roman" w:eastAsia="Arial" w:hAnsi="Times New Roman" w:cs="Times New Roman"/>
          <w:sz w:val="24"/>
          <w:szCs w:val="24"/>
        </w:rPr>
        <w:t xml:space="preserve"> pair</w:t>
      </w:r>
      <w:r w:rsidR="00574928">
        <w:rPr>
          <w:rFonts w:ascii="Times New Roman" w:eastAsia="Arial" w:hAnsi="Times New Roman" w:cs="Times New Roman"/>
          <w:sz w:val="24"/>
          <w:szCs w:val="24"/>
        </w:rPr>
        <w:t xml:space="preserve"> types</w:t>
      </w:r>
      <w:r w:rsidR="003F10F2">
        <w:rPr>
          <w:rFonts w:ascii="Times New Roman" w:eastAsia="Arial" w:hAnsi="Times New Roman" w:cs="Times New Roman"/>
          <w:sz w:val="24"/>
          <w:szCs w:val="24"/>
        </w:rPr>
        <w:t>, c</w:t>
      </w:r>
      <w:r w:rsidR="0066400E" w:rsidRPr="0066400E">
        <w:rPr>
          <w:rFonts w:ascii="Times New Roman" w:eastAsia="Arial" w:hAnsi="Times New Roman" w:cs="Times New Roman"/>
          <w:sz w:val="24"/>
          <w:szCs w:val="24"/>
        </w:rPr>
        <w:t xml:space="preserve">ounterbalanced versions of the study lists were created that switched the order of the word pairs (i.e., </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 xml:space="preserve">ree </w:t>
      </w:r>
      <w:r w:rsidR="0066400E" w:rsidRPr="0066400E">
        <w:rPr>
          <w:rFonts w:ascii="Times New Roman" w:eastAsia="Arial" w:hAnsi="Times New Roman" w:cs="Times New Roman"/>
          <w:sz w:val="24"/>
          <w:szCs w:val="24"/>
        </w:rPr>
        <w:t xml:space="preserve">vs. </w:t>
      </w:r>
      <w:r w:rsidR="00737C0A">
        <w:rPr>
          <w:rFonts w:ascii="Times New Roman" w:eastAsia="Arial" w:hAnsi="Times New Roman" w:cs="Times New Roman"/>
          <w:sz w:val="24"/>
          <w:szCs w:val="24"/>
        </w:rPr>
        <w:t>t</w:t>
      </w:r>
      <w:r w:rsidR="00737C0A" w:rsidRPr="0066400E">
        <w:rPr>
          <w:rFonts w:ascii="Times New Roman" w:eastAsia="Arial" w:hAnsi="Times New Roman" w:cs="Times New Roman"/>
          <w:sz w:val="24"/>
          <w:szCs w:val="24"/>
        </w:rPr>
        <w:t>ree</w:t>
      </w:r>
      <w:r w:rsidR="0066400E" w:rsidRPr="0066400E">
        <w:rPr>
          <w:rFonts w:ascii="Times New Roman" w:eastAsia="Arial" w:hAnsi="Times New Roman" w:cs="Times New Roman"/>
          <w:sz w:val="24"/>
          <w:szCs w:val="24"/>
        </w:rPr>
        <w:t>-</w:t>
      </w:r>
      <w:r w:rsidR="00737C0A">
        <w:rPr>
          <w:rFonts w:ascii="Times New Roman" w:eastAsia="Arial" w:hAnsi="Times New Roman" w:cs="Times New Roman"/>
          <w:sz w:val="24"/>
          <w:szCs w:val="24"/>
        </w:rPr>
        <w:t>f</w:t>
      </w:r>
      <w:r w:rsidR="00737C0A" w:rsidRPr="0066400E">
        <w:rPr>
          <w:rFonts w:ascii="Times New Roman" w:eastAsia="Arial" w:hAnsi="Times New Roman" w:cs="Times New Roman"/>
          <w:sz w:val="24"/>
          <w:szCs w:val="24"/>
        </w:rPr>
        <w:t>orest</w:t>
      </w:r>
      <w:r w:rsidR="0066400E" w:rsidRPr="0066400E">
        <w:rPr>
          <w:rFonts w:ascii="Times New Roman" w:eastAsia="Arial" w:hAnsi="Times New Roman" w:cs="Times New Roman"/>
          <w:sz w:val="24"/>
          <w:szCs w:val="24"/>
        </w:rPr>
        <w:t>)</w:t>
      </w:r>
      <w:r w:rsidR="00997AB1">
        <w:rPr>
          <w:rFonts w:ascii="Times New Roman" w:eastAsia="Arial" w:hAnsi="Times New Roman" w:cs="Times New Roman"/>
          <w:sz w:val="24"/>
          <w:szCs w:val="24"/>
        </w:rPr>
        <w:t xml:space="preserve">. This allowed for </w:t>
      </w:r>
      <w:r w:rsidR="0066400E" w:rsidRPr="0066400E">
        <w:rPr>
          <w:rFonts w:ascii="Times New Roman" w:eastAsia="Arial" w:hAnsi="Times New Roman" w:cs="Times New Roman"/>
          <w:sz w:val="24"/>
          <w:szCs w:val="24"/>
        </w:rPr>
        <w:t xml:space="preserve">greater control </w:t>
      </w:r>
      <w:r w:rsidR="00997AB1">
        <w:rPr>
          <w:rFonts w:ascii="Times New Roman" w:eastAsia="Arial" w:hAnsi="Times New Roman" w:cs="Times New Roman"/>
          <w:sz w:val="24"/>
          <w:szCs w:val="24"/>
        </w:rPr>
        <w:t xml:space="preserve">of item differences, particularly on forward and backward pairs, as the same items were used in both the forward and backward directions across counterbalances. Pair </w:t>
      </w:r>
      <w:r w:rsidR="00100FB4">
        <w:rPr>
          <w:rFonts w:ascii="Times New Roman" w:eastAsia="Arial" w:hAnsi="Times New Roman" w:cs="Times New Roman"/>
          <w:sz w:val="24"/>
          <w:szCs w:val="24"/>
        </w:rPr>
        <w:t xml:space="preserve">order was </w:t>
      </w:r>
      <w:r w:rsidR="00997AB1">
        <w:rPr>
          <w:rFonts w:ascii="Times New Roman" w:eastAsia="Arial" w:hAnsi="Times New Roman" w:cs="Times New Roman"/>
          <w:sz w:val="24"/>
          <w:szCs w:val="24"/>
        </w:rPr>
        <w:t xml:space="preserve">similarly flipped and </w:t>
      </w:r>
      <w:r w:rsidR="00100FB4">
        <w:rPr>
          <w:rFonts w:ascii="Times New Roman" w:eastAsia="Arial" w:hAnsi="Times New Roman" w:cs="Times New Roman"/>
          <w:sz w:val="24"/>
          <w:szCs w:val="24"/>
        </w:rPr>
        <w:t>counterbalanced across unrelated and symmetrical pairs.</w:t>
      </w:r>
    </w:p>
    <w:p w14:paraId="56E7C10A" w14:textId="3AAA979E" w:rsidR="0066400E" w:rsidRDefault="00892F20" w:rsidP="0066400E">
      <w:pPr>
        <w:spacing w:line="480" w:lineRule="auto"/>
        <w:ind w:firstLine="584"/>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The cued-recall test in each block consisted of all 80 cues from the original study items (minus buffers). The cue was presented next to a blank space that was to be completed with the studied target word. </w:t>
      </w:r>
      <w:r w:rsidR="0002355A">
        <w:rPr>
          <w:rFonts w:ascii="Times New Roman" w:eastAsia="Arial" w:hAnsi="Times New Roman" w:cs="Times New Roman"/>
          <w:sz w:val="24"/>
          <w:szCs w:val="24"/>
        </w:rPr>
        <w:t>Test order</w:t>
      </w:r>
      <w:r>
        <w:rPr>
          <w:rFonts w:ascii="Times New Roman" w:eastAsia="Arial" w:hAnsi="Times New Roman" w:cs="Times New Roman"/>
          <w:sz w:val="24"/>
          <w:szCs w:val="24"/>
        </w:rPr>
        <w:t xml:space="preserve"> </w:t>
      </w:r>
      <w:r w:rsidR="003A26C0">
        <w:rPr>
          <w:rFonts w:ascii="Times New Roman" w:eastAsia="Arial" w:hAnsi="Times New Roman" w:cs="Times New Roman"/>
          <w:sz w:val="24"/>
          <w:szCs w:val="24"/>
        </w:rPr>
        <w:t>was</w:t>
      </w:r>
      <w:r>
        <w:rPr>
          <w:rFonts w:ascii="Times New Roman" w:eastAsia="Arial" w:hAnsi="Times New Roman" w:cs="Times New Roman"/>
          <w:sz w:val="24"/>
          <w:szCs w:val="24"/>
        </w:rPr>
        <w:t xml:space="preserve"> randomized anew for each participant.</w:t>
      </w:r>
    </w:p>
    <w:p w14:paraId="1958D9B7" w14:textId="43752B95" w:rsidR="00892F20" w:rsidRPr="00F5609B" w:rsidRDefault="00892F2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Procedure</w:t>
      </w:r>
    </w:p>
    <w:p w14:paraId="13E581B7" w14:textId="0499417C" w:rsidR="0066400E" w:rsidRPr="0066400E" w:rsidRDefault="0066400E" w:rsidP="0066400E">
      <w:pPr>
        <w:spacing w:line="480" w:lineRule="auto"/>
        <w:ind w:right="40"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All participants were tested individually via computer</w:t>
      </w:r>
      <w:r w:rsidR="000475C5">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running </w:t>
      </w:r>
      <w:r w:rsidRPr="0066400E">
        <w:rPr>
          <w:rFonts w:ascii="Times New Roman" w:eastAsia="Arial" w:hAnsi="Times New Roman" w:cs="Times New Roman"/>
          <w:i/>
          <w:sz w:val="24"/>
          <w:szCs w:val="24"/>
        </w:rPr>
        <w:t>E-</w:t>
      </w:r>
      <w:r w:rsidR="007C708D">
        <w:rPr>
          <w:rFonts w:ascii="Times New Roman" w:eastAsia="Arial" w:hAnsi="Times New Roman" w:cs="Times New Roman"/>
          <w:i/>
          <w:sz w:val="24"/>
          <w:szCs w:val="24"/>
        </w:rPr>
        <w:t>P</w:t>
      </w:r>
      <w:r w:rsidR="007C708D" w:rsidRPr="0066400E">
        <w:rPr>
          <w:rFonts w:ascii="Times New Roman" w:eastAsia="Arial" w:hAnsi="Times New Roman" w:cs="Times New Roman"/>
          <w:i/>
          <w:sz w:val="24"/>
          <w:szCs w:val="24"/>
        </w:rPr>
        <w:t>rime</w:t>
      </w:r>
      <w:r w:rsidR="007C708D">
        <w:rPr>
          <w:rFonts w:ascii="Times New Roman" w:eastAsia="Arial" w:hAnsi="Times New Roman" w:cs="Times New Roman"/>
          <w:i/>
          <w:sz w:val="24"/>
          <w:szCs w:val="24"/>
        </w:rPr>
        <w:t xml:space="preserve"> 3</w:t>
      </w:r>
      <w:r w:rsidRPr="0066400E">
        <w:rPr>
          <w:rFonts w:ascii="Times New Roman" w:eastAsia="Arial" w:hAnsi="Times New Roman" w:cs="Times New Roman"/>
          <w:sz w:val="24"/>
          <w:szCs w:val="24"/>
        </w:rPr>
        <w:t xml:space="preserve"> software </w:t>
      </w:r>
      <w:r w:rsidR="009861B5" w:rsidRPr="009861B5">
        <w:rPr>
          <w:rFonts w:ascii="Times New Roman" w:eastAsia="Arial" w:hAnsi="Times New Roman" w:cs="Times New Roman"/>
          <w:sz w:val="24"/>
          <w:szCs w:val="24"/>
        </w:rPr>
        <w:t>(Psychology Software Tools, Pittsburgh, PA)</w:t>
      </w:r>
      <w:r w:rsidR="009861B5">
        <w:rPr>
          <w:rFonts w:ascii="Times New Roman" w:eastAsia="Arial" w:hAnsi="Times New Roman" w:cs="Times New Roman"/>
          <w:sz w:val="24"/>
          <w:szCs w:val="24"/>
        </w:rPr>
        <w:t>.</w:t>
      </w:r>
      <w:r w:rsidR="009861B5" w:rsidRPr="009861B5" w:rsidDel="009861B5">
        <w:rPr>
          <w:rFonts w:ascii="Times New Roman" w:eastAsia="Arial" w:hAnsi="Times New Roman" w:cs="Times New Roman"/>
          <w:sz w:val="24"/>
          <w:szCs w:val="24"/>
        </w:rPr>
        <w:t xml:space="preserve"> </w:t>
      </w:r>
      <w:r w:rsidR="0002355A">
        <w:rPr>
          <w:rFonts w:ascii="Times New Roman" w:eastAsia="Arial" w:hAnsi="Times New Roman" w:cs="Times New Roman"/>
          <w:sz w:val="24"/>
          <w:szCs w:val="24"/>
        </w:rPr>
        <w:t>P</w:t>
      </w:r>
      <w:r w:rsidRPr="0066400E">
        <w:rPr>
          <w:rFonts w:ascii="Times New Roman" w:eastAsia="Arial" w:hAnsi="Times New Roman" w:cs="Times New Roman"/>
          <w:sz w:val="24"/>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sidR="00892F20">
        <w:rPr>
          <w:rFonts w:ascii="Times New Roman" w:eastAsia="Arial" w:hAnsi="Times New Roman" w:cs="Times New Roman"/>
          <w:sz w:val="24"/>
          <w:szCs w:val="24"/>
        </w:rPr>
        <w:t>participants</w:t>
      </w:r>
      <w:r w:rsidR="00892F2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instructed to provide a JOL rating. Speciﬁcally, they were </w:t>
      </w:r>
      <w:r w:rsidR="00714DAD">
        <w:rPr>
          <w:rFonts w:ascii="Times New Roman" w:eastAsia="Arial" w:hAnsi="Times New Roman" w:cs="Times New Roman"/>
          <w:sz w:val="24"/>
          <w:szCs w:val="24"/>
        </w:rPr>
        <w:t xml:space="preserve">told </w:t>
      </w:r>
      <w:r w:rsidRPr="0066400E">
        <w:rPr>
          <w:rFonts w:ascii="Times New Roman" w:eastAsia="Arial" w:hAnsi="Times New Roman" w:cs="Times New Roman"/>
          <w:sz w:val="24"/>
          <w:szCs w:val="24"/>
        </w:rPr>
        <w:t xml:space="preserve">to rate the likelihood that they would be able to remember the target word </w:t>
      </w:r>
      <w:r w:rsidR="0002355A">
        <w:rPr>
          <w:rFonts w:ascii="Times New Roman" w:eastAsia="Arial" w:hAnsi="Times New Roman" w:cs="Times New Roman"/>
          <w:sz w:val="24"/>
          <w:szCs w:val="24"/>
        </w:rPr>
        <w:t>in the presence of the</w:t>
      </w:r>
      <w:r w:rsidRPr="0066400E">
        <w:rPr>
          <w:rFonts w:ascii="Times New Roman" w:eastAsia="Arial" w:hAnsi="Times New Roman" w:cs="Times New Roman"/>
          <w:sz w:val="24"/>
          <w:szCs w:val="24"/>
        </w:rPr>
        <w:t xml:space="preserve"> cue word at test using a 0 to 100 scale</w:t>
      </w:r>
      <w:r w:rsidR="0002355A">
        <w:rPr>
          <w:rFonts w:ascii="Times New Roman" w:eastAsia="Arial" w:hAnsi="Times New Roman" w:cs="Times New Roman"/>
          <w:sz w:val="24"/>
          <w:szCs w:val="24"/>
        </w:rPr>
        <w:t xml:space="preserve"> in which</w:t>
      </w:r>
      <w:r w:rsidRPr="0066400E">
        <w:rPr>
          <w:rFonts w:ascii="Times New Roman" w:eastAsia="Arial" w:hAnsi="Times New Roman" w:cs="Times New Roman"/>
          <w:sz w:val="24"/>
          <w:szCs w:val="24"/>
        </w:rPr>
        <w:t xml:space="preserve"> 0 indicated that they would be unable to correctly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the target word, while a response of 100 indicated</w:t>
      </w:r>
      <w:r w:rsidR="0002355A">
        <w:rPr>
          <w:rFonts w:ascii="Times New Roman" w:eastAsia="Arial" w:hAnsi="Times New Roman" w:cs="Times New Roman"/>
          <w:sz w:val="24"/>
          <w:szCs w:val="24"/>
        </w:rPr>
        <w:t xml:space="preserve"> full certainty that </w:t>
      </w:r>
      <w:r w:rsidRPr="0066400E">
        <w:rPr>
          <w:rFonts w:ascii="Times New Roman" w:eastAsia="Arial" w:hAnsi="Times New Roman" w:cs="Times New Roman"/>
          <w:sz w:val="24"/>
          <w:szCs w:val="24"/>
        </w:rPr>
        <w:t xml:space="preserve">they would </w:t>
      </w:r>
      <w:r w:rsidR="0002355A">
        <w:rPr>
          <w:rFonts w:ascii="Times New Roman" w:eastAsia="Arial" w:hAnsi="Times New Roman" w:cs="Times New Roman"/>
          <w:sz w:val="24"/>
          <w:szCs w:val="24"/>
        </w:rPr>
        <w:t>recall</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target word. </w:t>
      </w:r>
      <w:r w:rsidR="00892F20">
        <w:rPr>
          <w:rFonts w:ascii="Times New Roman" w:eastAsia="Arial" w:hAnsi="Times New Roman" w:cs="Times New Roman"/>
          <w:sz w:val="24"/>
          <w:szCs w:val="24"/>
        </w:rPr>
        <w:t>P</w:t>
      </w:r>
      <w:r w:rsidRPr="0066400E">
        <w:rPr>
          <w:rFonts w:ascii="Times New Roman" w:eastAsia="Arial" w:hAnsi="Times New Roman" w:cs="Times New Roman"/>
          <w:sz w:val="24"/>
          <w:szCs w:val="24"/>
        </w:rPr>
        <w:t>articipants were encouraged to use the full range of the scale when making their judgments</w:t>
      </w:r>
      <w:r w:rsidR="00892F20">
        <w:rPr>
          <w:rFonts w:ascii="Times New Roman" w:eastAsia="Arial" w:hAnsi="Times New Roman" w:cs="Times New Roman"/>
          <w:sz w:val="24"/>
          <w:szCs w:val="24"/>
        </w:rPr>
        <w:t xml:space="preserve"> to limit anchoring on extremes</w:t>
      </w:r>
      <w:r w:rsidRPr="0066400E">
        <w:rPr>
          <w:rFonts w:ascii="Times New Roman" w:eastAsia="Arial" w:hAnsi="Times New Roman" w:cs="Times New Roman"/>
          <w:sz w:val="24"/>
          <w:szCs w:val="24"/>
        </w:rPr>
        <w:t xml:space="preserve"> </w:t>
      </w:r>
      <w:r w:rsidR="00D270F0">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i.e., judgments of 0 and 100). Following instruction, participants were presented with the ﬁrst study list. The study phase was self-paced with </w:t>
      </w:r>
      <w:r w:rsidRPr="0066400E">
        <w:rPr>
          <w:rFonts w:ascii="Times New Roman" w:eastAsia="Arial" w:hAnsi="Times New Roman" w:cs="Times New Roman"/>
          <w:sz w:val="24"/>
          <w:szCs w:val="24"/>
        </w:rPr>
        <w:lastRenderedPageBreak/>
        <w:t>participants viewing an item pair and typing a JOL rating before proceeding to the next pair.</w:t>
      </w:r>
      <w:r w:rsidR="00997AB1">
        <w:rPr>
          <w:rFonts w:ascii="Times New Roman" w:eastAsia="Arial" w:hAnsi="Times New Roman" w:cs="Times New Roman"/>
          <w:sz w:val="24"/>
          <w:szCs w:val="24"/>
        </w:rPr>
        <w:t xml:space="preserve"> Participants </w:t>
      </w:r>
      <w:r w:rsidR="0002355A">
        <w:rPr>
          <w:rFonts w:ascii="Times New Roman" w:eastAsia="Arial" w:hAnsi="Times New Roman" w:cs="Times New Roman"/>
          <w:sz w:val="24"/>
          <w:szCs w:val="24"/>
        </w:rPr>
        <w:t>provided</w:t>
      </w:r>
      <w:r w:rsidR="00997AB1">
        <w:rPr>
          <w:rFonts w:ascii="Times New Roman" w:eastAsia="Arial" w:hAnsi="Times New Roman" w:cs="Times New Roman"/>
          <w:sz w:val="24"/>
          <w:szCs w:val="24"/>
        </w:rPr>
        <w:t xml:space="preserve"> JOL ratings while the pair was displayed.</w:t>
      </w:r>
    </w:p>
    <w:p w14:paraId="66ADFE3A" w14:textId="5686BA7F" w:rsidR="0066400E" w:rsidRPr="0066400E" w:rsidRDefault="0066400E" w:rsidP="0066400E">
      <w:pPr>
        <w:spacing w:line="480" w:lineRule="auto"/>
        <w:ind w:right="40" w:firstLine="584"/>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Following the ﬁrst list, participants </w:t>
      </w:r>
      <w:r w:rsidR="00A202C3">
        <w:rPr>
          <w:rFonts w:ascii="Times New Roman" w:eastAsia="Arial" w:hAnsi="Times New Roman" w:cs="Times New Roman"/>
          <w:sz w:val="24"/>
          <w:szCs w:val="24"/>
        </w:rPr>
        <w:t xml:space="preserve">completed </w:t>
      </w:r>
      <w:r w:rsidRPr="0066400E">
        <w:rPr>
          <w:rFonts w:ascii="Times New Roman" w:eastAsia="Arial" w:hAnsi="Times New Roman" w:cs="Times New Roman"/>
          <w:sz w:val="24"/>
          <w:szCs w:val="24"/>
        </w:rPr>
        <w:t>an arithmetic ﬁller</w:t>
      </w:r>
      <w:r w:rsidR="00D270F0">
        <w:rPr>
          <w:rFonts w:ascii="Times New Roman" w:eastAsia="Arial" w:hAnsi="Times New Roman" w:cs="Times New Roman"/>
          <w:sz w:val="24"/>
          <w:szCs w:val="24"/>
        </w:rPr>
        <w:t xml:space="preserve"> </w:t>
      </w:r>
      <w:r w:rsidR="00A202C3">
        <w:rPr>
          <w:rFonts w:ascii="Times New Roman" w:eastAsia="Arial" w:hAnsi="Times New Roman" w:cs="Times New Roman"/>
          <w:sz w:val="24"/>
          <w:szCs w:val="24"/>
        </w:rPr>
        <w:t xml:space="preserve">task </w:t>
      </w:r>
      <w:r w:rsidR="00D270F0">
        <w:rPr>
          <w:rFonts w:ascii="Times New Roman" w:eastAsia="Arial" w:hAnsi="Times New Roman" w:cs="Times New Roman"/>
          <w:sz w:val="24"/>
          <w:szCs w:val="24"/>
        </w:rPr>
        <w:t xml:space="preserve">for </w:t>
      </w:r>
      <w:r w:rsidR="0002355A">
        <w:rPr>
          <w:rFonts w:ascii="Times New Roman" w:eastAsia="Arial" w:hAnsi="Times New Roman" w:cs="Times New Roman"/>
          <w:sz w:val="24"/>
          <w:szCs w:val="24"/>
        </w:rPr>
        <w:t xml:space="preserve">2 </w:t>
      </w:r>
      <w:r w:rsidR="00D270F0">
        <w:rPr>
          <w:rFonts w:ascii="Times New Roman" w:eastAsia="Arial" w:hAnsi="Times New Roman" w:cs="Times New Roman"/>
          <w:sz w:val="24"/>
          <w:szCs w:val="24"/>
        </w:rPr>
        <w:t>min</w:t>
      </w:r>
      <w:r w:rsidR="00BC3F99">
        <w:rPr>
          <w:rFonts w:ascii="Times New Roman" w:eastAsia="Arial" w:hAnsi="Times New Roman" w:cs="Times New Roman"/>
          <w:sz w:val="24"/>
          <w:szCs w:val="24"/>
        </w:rPr>
        <w:t>utes</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followed by a cued-recall test in which participants were presented with the </w:t>
      </w:r>
      <w:r w:rsidR="0002355A">
        <w:rPr>
          <w:rFonts w:ascii="Times New Roman" w:eastAsia="Arial" w:hAnsi="Times New Roman" w:cs="Times New Roman"/>
          <w:sz w:val="24"/>
          <w:szCs w:val="24"/>
        </w:rPr>
        <w:t>cue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word from each study pair</w:t>
      </w:r>
      <w:r w:rsidR="00997AB1">
        <w:rPr>
          <w:rFonts w:ascii="Times New Roman" w:eastAsia="Arial" w:hAnsi="Times New Roman" w:cs="Times New Roman"/>
          <w:sz w:val="24"/>
          <w:szCs w:val="24"/>
        </w:rPr>
        <w:t xml:space="preserve"> and</w:t>
      </w:r>
      <w:r w:rsidRPr="0066400E">
        <w:rPr>
          <w:rFonts w:ascii="Times New Roman" w:eastAsia="Arial" w:hAnsi="Times New Roman" w:cs="Times New Roman"/>
          <w:sz w:val="24"/>
          <w:szCs w:val="24"/>
        </w:rPr>
        <w:t xml:space="preserve"> asked to type the target word from memory. If participants were unable to retrieve the target word, they could skip to the next </w:t>
      </w:r>
      <w:r w:rsidR="00B72C27">
        <w:rPr>
          <w:rFonts w:ascii="Times New Roman" w:eastAsia="Arial" w:hAnsi="Times New Roman" w:cs="Times New Roman"/>
          <w:sz w:val="24"/>
          <w:szCs w:val="24"/>
        </w:rPr>
        <w:t xml:space="preserve">test cue </w:t>
      </w:r>
      <w:r w:rsidR="00D270F0">
        <w:rPr>
          <w:rFonts w:ascii="Times New Roman" w:eastAsia="Arial" w:hAnsi="Times New Roman" w:cs="Times New Roman"/>
          <w:sz w:val="24"/>
          <w:szCs w:val="24"/>
        </w:rPr>
        <w:t>by</w:t>
      </w:r>
      <w:r w:rsidR="00BC3F99">
        <w:rPr>
          <w:rFonts w:ascii="Times New Roman" w:eastAsia="Arial" w:hAnsi="Times New Roman" w:cs="Times New Roman"/>
          <w:sz w:val="24"/>
          <w:szCs w:val="24"/>
        </w:rPr>
        <w:t xml:space="preserve"> pressing the</w:t>
      </w:r>
      <w:r w:rsidR="00D270F0">
        <w:rPr>
          <w:rFonts w:ascii="Times New Roman" w:eastAsia="Arial" w:hAnsi="Times New Roman" w:cs="Times New Roman"/>
          <w:sz w:val="24"/>
          <w:szCs w:val="24"/>
        </w:rPr>
        <w:t xml:space="preserve"> enter</w:t>
      </w:r>
      <w:r w:rsidR="00BC3F99">
        <w:rPr>
          <w:rFonts w:ascii="Times New Roman" w:eastAsia="Arial" w:hAnsi="Times New Roman" w:cs="Times New Roman"/>
          <w:sz w:val="24"/>
          <w:szCs w:val="24"/>
        </w:rPr>
        <w:t xml:space="preserve"> key.</w:t>
      </w:r>
      <w:r w:rsidR="00D270F0">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3BFEF27A" w14:textId="63C94CE7" w:rsidR="0066400E" w:rsidRPr="0066400E" w:rsidRDefault="0066400E" w:rsidP="00F5609B">
      <w:pPr>
        <w:spacing w:line="480" w:lineRule="auto"/>
        <w:ind w:left="20"/>
        <w:contextualSpacing/>
        <w:jc w:val="center"/>
        <w:rPr>
          <w:rFonts w:ascii="Times New Roman" w:hAnsi="Times New Roman" w:cs="Times New Roman"/>
          <w:sz w:val="24"/>
          <w:szCs w:val="24"/>
        </w:rPr>
      </w:pPr>
      <w:r w:rsidRPr="0066400E">
        <w:rPr>
          <w:rFonts w:ascii="Times New Roman" w:eastAsia="Arial" w:hAnsi="Times New Roman" w:cs="Times New Roman"/>
          <w:b/>
          <w:bCs/>
          <w:sz w:val="24"/>
          <w:szCs w:val="24"/>
        </w:rPr>
        <w:t>Results</w:t>
      </w:r>
    </w:p>
    <w:p w14:paraId="3EA91261" w14:textId="403A05D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Prior to conducting analyses, all data </w:t>
      </w:r>
      <w:r w:rsidR="0002355A">
        <w:rPr>
          <w:rFonts w:ascii="Times New Roman" w:eastAsia="Arial" w:hAnsi="Times New Roman" w:cs="Times New Roman"/>
          <w:sz w:val="24"/>
          <w:szCs w:val="24"/>
        </w:rPr>
        <w:t>were</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screened for missing responses and outliers</w:t>
      </w:r>
      <w:r w:rsidR="00D270F0">
        <w:rPr>
          <w:rFonts w:ascii="Times New Roman" w:eastAsia="Arial" w:hAnsi="Times New Roman" w:cs="Times New Roman"/>
          <w:sz w:val="24"/>
          <w:szCs w:val="24"/>
        </w:rPr>
        <w:t xml:space="preserve"> (i.e., JOLs out</w:t>
      </w:r>
      <w:r w:rsidR="00B72C27">
        <w:rPr>
          <w:rFonts w:ascii="Times New Roman" w:eastAsia="Arial" w:hAnsi="Times New Roman" w:cs="Times New Roman"/>
          <w:sz w:val="24"/>
          <w:szCs w:val="24"/>
        </w:rPr>
        <w:t>side</w:t>
      </w:r>
      <w:r w:rsidR="00D270F0">
        <w:rPr>
          <w:rFonts w:ascii="Times New Roman" w:eastAsia="Arial" w:hAnsi="Times New Roman" w:cs="Times New Roman"/>
          <w:sz w:val="24"/>
          <w:szCs w:val="24"/>
        </w:rPr>
        <w:t xml:space="preserve"> of the 0-100 range) which were </w:t>
      </w:r>
      <w:r w:rsidR="00DA6831">
        <w:rPr>
          <w:rFonts w:ascii="Times New Roman" w:eastAsia="Arial" w:hAnsi="Times New Roman" w:cs="Times New Roman"/>
          <w:sz w:val="24"/>
          <w:szCs w:val="24"/>
        </w:rPr>
        <w:t xml:space="preserve">subsequently </w:t>
      </w:r>
      <w:r w:rsidR="00D270F0">
        <w:rPr>
          <w:rFonts w:ascii="Times New Roman" w:eastAsia="Arial" w:hAnsi="Times New Roman" w:cs="Times New Roman"/>
          <w:sz w:val="24"/>
          <w:szCs w:val="24"/>
        </w:rPr>
        <w:t>removed</w:t>
      </w:r>
      <w:r w:rsidRPr="0066400E">
        <w:rPr>
          <w:rFonts w:ascii="Times New Roman" w:eastAsia="Arial" w:hAnsi="Times New Roman" w:cs="Times New Roman"/>
          <w:sz w:val="24"/>
          <w:szCs w:val="24"/>
        </w:rPr>
        <w:t xml:space="preserve">. For </w:t>
      </w:r>
      <w:r w:rsidR="00997AB1">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with </w:t>
      </w:r>
      <w:r w:rsidR="00B72C27">
        <w:rPr>
          <w:rFonts w:ascii="Times New Roman" w:eastAsia="Arial" w:hAnsi="Times New Roman" w:cs="Times New Roman"/>
          <w:sz w:val="24"/>
          <w:szCs w:val="24"/>
        </w:rPr>
        <w:t xml:space="preserve">fewer </w:t>
      </w:r>
      <w:r w:rsidR="003606C0">
        <w:rPr>
          <w:rFonts w:ascii="Times New Roman" w:eastAsia="Arial" w:hAnsi="Times New Roman" w:cs="Times New Roman"/>
          <w:sz w:val="24"/>
          <w:szCs w:val="24"/>
        </w:rPr>
        <w:t xml:space="preserve">than </w:t>
      </w:r>
      <w:r w:rsidR="00377CDA">
        <w:rPr>
          <w:rFonts w:ascii="Times New Roman" w:eastAsia="Arial" w:hAnsi="Times New Roman" w:cs="Times New Roman"/>
          <w:sz w:val="24"/>
          <w:szCs w:val="24"/>
        </w:rPr>
        <w:t>10</w:t>
      </w:r>
      <w:r w:rsidR="003606C0">
        <w:rPr>
          <w:rFonts w:ascii="Times New Roman" w:eastAsia="Arial" w:hAnsi="Times New Roman" w:cs="Times New Roman"/>
          <w:sz w:val="24"/>
          <w:szCs w:val="24"/>
        </w:rPr>
        <w:t>% missing JOL responses,</w:t>
      </w:r>
      <w:r w:rsidRPr="0066400E">
        <w:rPr>
          <w:rFonts w:ascii="Times New Roman" w:eastAsia="Arial" w:hAnsi="Times New Roman" w:cs="Times New Roman"/>
          <w:sz w:val="24"/>
          <w:szCs w:val="24"/>
        </w:rPr>
        <w:t xml:space="preserve"> </w:t>
      </w:r>
      <w:r w:rsidR="003606C0" w:rsidRPr="000D2A0F">
        <w:rPr>
          <w:rFonts w:ascii="Times New Roman" w:eastAsia="Arial" w:hAnsi="Times New Roman" w:cs="Times New Roman"/>
          <w:sz w:val="24"/>
          <w:szCs w:val="24"/>
        </w:rPr>
        <w:t xml:space="preserve">these missing </w:t>
      </w:r>
      <w:r w:rsidRPr="000D2A0F">
        <w:rPr>
          <w:rFonts w:ascii="Times New Roman" w:eastAsia="Arial" w:hAnsi="Times New Roman" w:cs="Times New Roman"/>
          <w:sz w:val="24"/>
          <w:szCs w:val="24"/>
        </w:rPr>
        <w:t xml:space="preserve">responses were imputed in </w:t>
      </w:r>
      <w:r w:rsidRPr="000D2A0F">
        <w:rPr>
          <w:rFonts w:ascii="Times New Roman" w:eastAsia="Arial" w:hAnsi="Times New Roman" w:cs="Times New Roman"/>
          <w:i/>
          <w:sz w:val="24"/>
          <w:szCs w:val="24"/>
        </w:rPr>
        <w:t>R</w:t>
      </w:r>
      <w:r w:rsidRPr="000D2A0F">
        <w:rPr>
          <w:rFonts w:ascii="Times New Roman" w:eastAsia="Arial" w:hAnsi="Times New Roman" w:cs="Times New Roman"/>
          <w:sz w:val="24"/>
          <w:szCs w:val="24"/>
        </w:rPr>
        <w:t xml:space="preserve"> using the </w:t>
      </w:r>
      <w:r w:rsidRPr="000D2A0F">
        <w:rPr>
          <w:rFonts w:ascii="Times New Roman" w:eastAsia="Arial" w:hAnsi="Times New Roman" w:cs="Times New Roman"/>
          <w:i/>
          <w:sz w:val="24"/>
          <w:szCs w:val="24"/>
        </w:rPr>
        <w:t>mice</w:t>
      </w:r>
      <w:r w:rsidRPr="000D2A0F">
        <w:rPr>
          <w:rFonts w:ascii="Times New Roman" w:eastAsia="Arial" w:hAnsi="Times New Roman" w:cs="Times New Roman"/>
          <w:sz w:val="24"/>
          <w:szCs w:val="24"/>
        </w:rPr>
        <w:t xml:space="preserve"> packa</w:t>
      </w:r>
      <w:r w:rsidRPr="00F17B14">
        <w:rPr>
          <w:rFonts w:ascii="Times New Roman" w:eastAsia="Arial" w:hAnsi="Times New Roman" w:cs="Times New Roman"/>
          <w:sz w:val="24"/>
          <w:szCs w:val="24"/>
        </w:rPr>
        <w:t xml:space="preserve">ge (Van </w:t>
      </w:r>
      <w:proofErr w:type="spellStart"/>
      <w:r w:rsidRPr="00F17B14">
        <w:rPr>
          <w:rFonts w:ascii="Times New Roman" w:eastAsia="Arial" w:hAnsi="Times New Roman" w:cs="Times New Roman"/>
          <w:sz w:val="24"/>
          <w:szCs w:val="24"/>
        </w:rPr>
        <w:t>Buuren</w:t>
      </w:r>
      <w:proofErr w:type="spellEnd"/>
      <w:r w:rsidRPr="00F17B14">
        <w:rPr>
          <w:rFonts w:ascii="Times New Roman" w:eastAsia="Arial" w:hAnsi="Times New Roman" w:cs="Times New Roman"/>
          <w:sz w:val="24"/>
          <w:szCs w:val="24"/>
        </w:rPr>
        <w:t xml:space="preserve"> &amp; </w:t>
      </w:r>
      <w:proofErr w:type="spellStart"/>
      <w:r w:rsidRPr="00F17B14">
        <w:rPr>
          <w:rFonts w:ascii="Times New Roman" w:eastAsia="Arial" w:hAnsi="Times New Roman" w:cs="Times New Roman"/>
          <w:sz w:val="24"/>
          <w:szCs w:val="24"/>
        </w:rPr>
        <w:t>Groothuis-Oudshoorn</w:t>
      </w:r>
      <w:proofErr w:type="spellEnd"/>
      <w:r w:rsidRPr="00F17B14">
        <w:rPr>
          <w:rFonts w:ascii="Times New Roman" w:eastAsia="Arial" w:hAnsi="Times New Roman" w:cs="Times New Roman"/>
          <w:sz w:val="24"/>
          <w:szCs w:val="24"/>
        </w:rPr>
        <w:t xml:space="preserve">, 2011). </w:t>
      </w:r>
      <w:r w:rsidR="00B836B7" w:rsidRPr="00F17B14">
        <w:rPr>
          <w:rFonts w:ascii="Times New Roman" w:eastAsia="Arial" w:hAnsi="Times New Roman" w:cs="Times New Roman"/>
          <w:sz w:val="24"/>
          <w:szCs w:val="24"/>
        </w:rPr>
        <w:t>Data</w:t>
      </w:r>
      <w:r w:rsidR="00B836B7">
        <w:rPr>
          <w:rFonts w:ascii="Times New Roman" w:eastAsia="Arial" w:hAnsi="Times New Roman" w:cs="Times New Roman"/>
          <w:sz w:val="24"/>
          <w:szCs w:val="24"/>
        </w:rPr>
        <w:t xml:space="preserve"> i</w:t>
      </w:r>
      <w:r w:rsidR="00962CCD">
        <w:rPr>
          <w:rFonts w:ascii="Times New Roman" w:eastAsia="Arial" w:hAnsi="Times New Roman" w:cs="Times New Roman"/>
          <w:sz w:val="24"/>
          <w:szCs w:val="24"/>
        </w:rPr>
        <w:t xml:space="preserve">mputation was used </w:t>
      </w:r>
      <w:r w:rsidR="003359F3">
        <w:rPr>
          <w:rFonts w:ascii="Times New Roman" w:eastAsia="Arial" w:hAnsi="Times New Roman" w:cs="Times New Roman"/>
          <w:sz w:val="24"/>
          <w:szCs w:val="24"/>
        </w:rPr>
        <w:t xml:space="preserve">to minimize </w:t>
      </w:r>
      <w:r w:rsidR="00962CCD">
        <w:rPr>
          <w:rFonts w:ascii="Times New Roman" w:eastAsia="Arial" w:hAnsi="Times New Roman" w:cs="Times New Roman"/>
          <w:sz w:val="24"/>
          <w:szCs w:val="24"/>
        </w:rPr>
        <w:t>the</w:t>
      </w:r>
      <w:r w:rsidR="00152EA9">
        <w:rPr>
          <w:rFonts w:ascii="Times New Roman" w:eastAsia="Arial" w:hAnsi="Times New Roman" w:cs="Times New Roman"/>
          <w:sz w:val="24"/>
          <w:szCs w:val="24"/>
        </w:rPr>
        <w:t xml:space="preserve"> total</w:t>
      </w:r>
      <w:r w:rsidR="00962CCD">
        <w:rPr>
          <w:rFonts w:ascii="Times New Roman" w:eastAsia="Arial" w:hAnsi="Times New Roman" w:cs="Times New Roman"/>
          <w:sz w:val="24"/>
          <w:szCs w:val="24"/>
        </w:rPr>
        <w:t xml:space="preserve"> number of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 xml:space="preserve">trials </w:t>
      </w:r>
      <w:r w:rsidR="00962CCD">
        <w:rPr>
          <w:rFonts w:ascii="Times New Roman" w:eastAsia="Arial" w:hAnsi="Times New Roman" w:cs="Times New Roman"/>
          <w:sz w:val="24"/>
          <w:szCs w:val="24"/>
        </w:rPr>
        <w:t xml:space="preserve">excluded in the </w:t>
      </w:r>
      <w:r w:rsidR="003359F3">
        <w:rPr>
          <w:rFonts w:ascii="Times New Roman" w:eastAsia="Arial" w:hAnsi="Times New Roman" w:cs="Times New Roman"/>
          <w:sz w:val="24"/>
          <w:szCs w:val="24"/>
        </w:rPr>
        <w:t>analyses</w:t>
      </w:r>
      <w:r w:rsidR="00CC7E78">
        <w:rPr>
          <w:rFonts w:ascii="Times New Roman" w:eastAsia="Arial" w:hAnsi="Times New Roman" w:cs="Times New Roman"/>
          <w:sz w:val="24"/>
          <w:szCs w:val="24"/>
          <w:vertAlign w:val="superscript"/>
        </w:rPr>
        <w:t>1</w:t>
      </w:r>
      <w:r w:rsidR="000D7578">
        <w:rPr>
          <w:rFonts w:ascii="Times New Roman" w:eastAsia="Arial" w:hAnsi="Times New Roman" w:cs="Times New Roman"/>
          <w:sz w:val="24"/>
          <w:szCs w:val="24"/>
        </w:rPr>
        <w:t>.</w:t>
      </w:r>
      <w:r w:rsidR="00B836B7">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Three </w:t>
      </w:r>
      <w:r w:rsidR="003606C0">
        <w:rPr>
          <w:rFonts w:ascii="Times New Roman" w:eastAsia="Arial" w:hAnsi="Times New Roman" w:cs="Times New Roman"/>
          <w:sz w:val="24"/>
          <w:szCs w:val="24"/>
        </w:rPr>
        <w:t>participants</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were missing greater than </w:t>
      </w:r>
      <w:r w:rsidR="00BE5EC4">
        <w:rPr>
          <w:rFonts w:ascii="Times New Roman" w:eastAsia="Arial" w:hAnsi="Times New Roman" w:cs="Times New Roman"/>
          <w:sz w:val="24"/>
          <w:szCs w:val="24"/>
        </w:rPr>
        <w:t>10</w:t>
      </w:r>
      <w:r w:rsidR="002C3935">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of their total JOL responses and were removed, </w:t>
      </w:r>
      <w:r w:rsidR="003606C0">
        <w:rPr>
          <w:rFonts w:ascii="Times New Roman" w:eastAsia="Arial" w:hAnsi="Times New Roman" w:cs="Times New Roman"/>
          <w:sz w:val="24"/>
          <w:szCs w:val="24"/>
        </w:rPr>
        <w:t>leaving</w:t>
      </w:r>
      <w:r w:rsidR="003606C0"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28 </w:t>
      </w:r>
      <w:r w:rsidR="003606C0">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w:t>
      </w:r>
      <w:r w:rsidR="003359F3">
        <w:rPr>
          <w:rFonts w:ascii="Times New Roman" w:eastAsia="Arial" w:hAnsi="Times New Roman" w:cs="Times New Roman"/>
          <w:sz w:val="24"/>
          <w:szCs w:val="24"/>
        </w:rPr>
        <w:t xml:space="preserve"> For these remaining participants, </w:t>
      </w:r>
      <w:r w:rsidR="002433C0">
        <w:rPr>
          <w:rFonts w:ascii="Times New Roman" w:eastAsia="Arial" w:hAnsi="Times New Roman" w:cs="Times New Roman"/>
          <w:sz w:val="24"/>
          <w:szCs w:val="24"/>
        </w:rPr>
        <w:t>less than 1</w:t>
      </w:r>
      <w:r w:rsidR="003359F3">
        <w:rPr>
          <w:rFonts w:ascii="Times New Roman" w:eastAsia="Arial" w:hAnsi="Times New Roman" w:cs="Times New Roman"/>
          <w:sz w:val="24"/>
          <w:szCs w:val="24"/>
        </w:rPr>
        <w:t xml:space="preserve">% of </w:t>
      </w:r>
      <w:r w:rsidR="002433C0">
        <w:rPr>
          <w:rFonts w:ascii="Times New Roman" w:eastAsia="Arial" w:hAnsi="Times New Roman" w:cs="Times New Roman"/>
          <w:sz w:val="24"/>
          <w:szCs w:val="24"/>
        </w:rPr>
        <w:t xml:space="preserve">their total </w:t>
      </w:r>
      <w:r w:rsidR="000D7578">
        <w:rPr>
          <w:rFonts w:ascii="Times New Roman" w:eastAsia="Arial" w:hAnsi="Times New Roman" w:cs="Times New Roman"/>
          <w:sz w:val="24"/>
          <w:szCs w:val="24"/>
        </w:rPr>
        <w:t xml:space="preserve">JOL </w:t>
      </w:r>
      <w:r w:rsidR="003359F3">
        <w:rPr>
          <w:rFonts w:ascii="Times New Roman" w:eastAsia="Arial" w:hAnsi="Times New Roman" w:cs="Times New Roman"/>
          <w:sz w:val="24"/>
          <w:szCs w:val="24"/>
        </w:rPr>
        <w:t>trials were</w:t>
      </w:r>
      <w:r w:rsidR="00B72C27">
        <w:rPr>
          <w:rFonts w:ascii="Times New Roman" w:eastAsia="Arial" w:hAnsi="Times New Roman" w:cs="Times New Roman"/>
          <w:sz w:val="24"/>
          <w:szCs w:val="24"/>
        </w:rPr>
        <w:t xml:space="preserve"> imputed</w:t>
      </w:r>
      <w:r w:rsidR="005D6673">
        <w:rPr>
          <w:rFonts w:ascii="Times New Roman" w:eastAsia="Arial" w:hAnsi="Times New Roman" w:cs="Times New Roman"/>
          <w:sz w:val="24"/>
          <w:szCs w:val="24"/>
        </w:rPr>
        <w:t>,</w:t>
      </w:r>
      <w:r w:rsidR="00B72C27">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which were</w:t>
      </w:r>
      <w:r w:rsidR="00B72C27">
        <w:rPr>
          <w:rFonts w:ascii="Times New Roman" w:eastAsia="Arial" w:hAnsi="Times New Roman" w:cs="Times New Roman"/>
          <w:sz w:val="24"/>
          <w:szCs w:val="24"/>
        </w:rPr>
        <w:t xml:space="preserve"> randomly distributed across different pair types.</w:t>
      </w:r>
      <w:r w:rsidRPr="0066400E">
        <w:rPr>
          <w:rFonts w:ascii="Times New Roman" w:eastAsia="Arial" w:hAnsi="Times New Roman" w:cs="Times New Roman"/>
          <w:sz w:val="24"/>
          <w:szCs w:val="24"/>
        </w:rPr>
        <w:t xml:space="preserve"> </w:t>
      </w:r>
      <w:r w:rsidR="003606C0">
        <w:rPr>
          <w:rFonts w:ascii="Times New Roman" w:eastAsia="Arial" w:hAnsi="Times New Roman" w:cs="Times New Roman"/>
          <w:sz w:val="24"/>
          <w:szCs w:val="24"/>
        </w:rPr>
        <w:t xml:space="preserve">Recall was scored such that </w:t>
      </w:r>
      <w:r w:rsidR="0002355A">
        <w:rPr>
          <w:rFonts w:ascii="Times New Roman" w:eastAsia="Arial" w:hAnsi="Times New Roman" w:cs="Times New Roman"/>
          <w:sz w:val="24"/>
          <w:szCs w:val="24"/>
        </w:rPr>
        <w:t>skipped</w:t>
      </w:r>
      <w:r w:rsidR="0002355A"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 xml:space="preserve">recall responses were </w:t>
      </w:r>
      <w:r w:rsidR="00B72C27">
        <w:rPr>
          <w:rFonts w:ascii="Times New Roman" w:eastAsia="Arial" w:hAnsi="Times New Roman" w:cs="Times New Roman"/>
          <w:sz w:val="24"/>
          <w:szCs w:val="24"/>
        </w:rPr>
        <w:t>scored as</w:t>
      </w:r>
      <w:r w:rsidR="00B72C27"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incorrect</w:t>
      </w:r>
      <w:r w:rsidR="003606C0">
        <w:rPr>
          <w:rFonts w:ascii="Times New Roman" w:eastAsia="Arial" w:hAnsi="Times New Roman" w:cs="Times New Roman"/>
          <w:sz w:val="24"/>
          <w:szCs w:val="24"/>
        </w:rPr>
        <w:t>, but misspellings of correct items were counted as correct</w:t>
      </w:r>
      <w:r w:rsidRPr="0066400E">
        <w:rPr>
          <w:rFonts w:ascii="Times New Roman" w:eastAsia="Arial" w:hAnsi="Times New Roman" w:cs="Times New Roman"/>
          <w:sz w:val="24"/>
          <w:szCs w:val="24"/>
        </w:rPr>
        <w:t xml:space="preserve">. </w:t>
      </w:r>
    </w:p>
    <w:p w14:paraId="340147A4" w14:textId="16AA410B" w:rsidR="00B72C27" w:rsidRPr="0066400E" w:rsidRDefault="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 </w:t>
      </w:r>
      <w:r w:rsidRPr="0066400E">
        <w:rPr>
          <w:rFonts w:ascii="Times New Roman" w:eastAsia="Arial" w:hAnsi="Times New Roman" w:cs="Times New Roman"/>
          <w:i/>
          <w:sz w:val="24"/>
          <w:szCs w:val="24"/>
        </w:rPr>
        <w:t>p</w:t>
      </w:r>
      <w:r w:rsidRPr="0066400E">
        <w:rPr>
          <w:rFonts w:ascii="Times New Roman" w:eastAsia="Arial" w:hAnsi="Times New Roman" w:cs="Times New Roman"/>
          <w:sz w:val="24"/>
          <w:szCs w:val="24"/>
        </w:rPr>
        <w:t xml:space="preserve"> &lt; .05 signiﬁcance level was used for all analyses unless noted otherwise. Partial-eta squared (</w:t>
      </w:r>
      <w:r w:rsidR="007E1F3A" w:rsidRPr="00327081">
        <w:rPr>
          <w:rFonts w:ascii="Times New Roman" w:eastAsia="Arial" w:hAnsi="Times New Roman" w:cs="Times New Roman"/>
          <w:i/>
          <w:iCs/>
          <w:sz w:val="24"/>
          <w:szCs w:val="24"/>
        </w:rPr>
        <w:t>η</w:t>
      </w:r>
      <w:r w:rsidR="007E1F3A" w:rsidRPr="00327081">
        <w:rPr>
          <w:rFonts w:ascii="Times New Roman" w:eastAsia="Arial" w:hAnsi="Times New Roman" w:cs="Times New Roman"/>
          <w:sz w:val="24"/>
          <w:szCs w:val="24"/>
          <w:vertAlign w:val="subscript"/>
        </w:rPr>
        <w:t>p</w:t>
      </w:r>
      <w:r w:rsidR="007E1F3A" w:rsidRPr="00327081">
        <w:rPr>
          <w:rFonts w:ascii="Times New Roman" w:eastAsia="Arial" w:hAnsi="Times New Roman" w:cs="Times New Roman"/>
          <w:sz w:val="24"/>
          <w:szCs w:val="24"/>
          <w:vertAlign w:val="superscript"/>
        </w:rPr>
        <w:t>2</w:t>
      </w:r>
      <w:r w:rsidRPr="0066400E">
        <w:rPr>
          <w:rFonts w:ascii="Times New Roman" w:eastAsia="Arial" w:hAnsi="Times New Roman" w:cs="Times New Roman"/>
          <w:sz w:val="24"/>
          <w:szCs w:val="24"/>
        </w:rPr>
        <w:t xml:space="preserve">) and Cohen’s </w:t>
      </w:r>
      <w:r w:rsidRPr="0066400E">
        <w:rPr>
          <w:rFonts w:ascii="Times New Roman" w:eastAsia="Arial" w:hAnsi="Times New Roman" w:cs="Times New Roman"/>
          <w:i/>
          <w:sz w:val="24"/>
          <w:szCs w:val="24"/>
        </w:rPr>
        <w:t>d</w:t>
      </w:r>
      <w:r w:rsidRPr="0066400E">
        <w:rPr>
          <w:rFonts w:ascii="Times New Roman" w:eastAsia="Arial" w:hAnsi="Times New Roman" w:cs="Times New Roman"/>
          <w:sz w:val="24"/>
          <w:szCs w:val="24"/>
        </w:rPr>
        <w:t xml:space="preserve"> eﬀect size indices were included for signiﬁcant Analyses of Variance (ANOVAs) and </w:t>
      </w:r>
      <w:r w:rsidRPr="0066400E">
        <w:rPr>
          <w:rFonts w:ascii="Times New Roman" w:eastAsia="Arial" w:hAnsi="Times New Roman" w:cs="Times New Roman"/>
          <w:i/>
          <w:sz w:val="24"/>
          <w:szCs w:val="24"/>
        </w:rPr>
        <w:t>t</w:t>
      </w:r>
      <w:r w:rsidRPr="0066400E">
        <w:rPr>
          <w:rFonts w:ascii="Times New Roman" w:eastAsia="Arial" w:hAnsi="Times New Roman" w:cs="Times New Roman"/>
          <w:sz w:val="24"/>
          <w:szCs w:val="24"/>
        </w:rPr>
        <w:t>-tests, respectively.</w:t>
      </w:r>
      <w:r w:rsidR="00CB1592">
        <w:rPr>
          <w:rFonts w:ascii="Times New Roman" w:eastAsia="Arial" w:hAnsi="Times New Roman" w:cs="Times New Roman"/>
          <w:sz w:val="24"/>
          <w:szCs w:val="24"/>
        </w:rPr>
        <w:t xml:space="preserve"> All post-hoc comparisons were Bonferroni corrected.</w:t>
      </w:r>
      <w:r w:rsidRPr="0066400E">
        <w:rPr>
          <w:rFonts w:ascii="Times New Roman" w:eastAsia="Arial" w:hAnsi="Times New Roman" w:cs="Times New Roman"/>
          <w:sz w:val="24"/>
          <w:szCs w:val="24"/>
        </w:rPr>
        <w:t xml:space="preserve"> </w:t>
      </w:r>
      <w:r w:rsidRPr="008161D3">
        <w:rPr>
          <w:rFonts w:ascii="Times New Roman" w:eastAsia="Arial" w:hAnsi="Times New Roman" w:cs="Times New Roman"/>
          <w:sz w:val="24"/>
          <w:szCs w:val="24"/>
        </w:rPr>
        <w:t xml:space="preserve">Figure </w:t>
      </w:r>
      <w:r w:rsidRPr="00DB647D">
        <w:rPr>
          <w:rFonts w:ascii="Times New Roman" w:eastAsia="Arial" w:hAnsi="Times New Roman" w:cs="Times New Roman"/>
          <w:sz w:val="24"/>
          <w:szCs w:val="24"/>
        </w:rPr>
        <w:t>1</w:t>
      </w:r>
      <w:r w:rsidR="00CC7E78" w:rsidRPr="00DB647D">
        <w:rPr>
          <w:rFonts w:ascii="Times New Roman" w:eastAsia="Arial" w:hAnsi="Times New Roman" w:cs="Times New Roman"/>
          <w:sz w:val="24"/>
          <w:szCs w:val="24"/>
        </w:rPr>
        <w:t xml:space="preserve"> (top </w:t>
      </w:r>
      <w:r w:rsidR="00DB647D" w:rsidRPr="00DB647D">
        <w:rPr>
          <w:rFonts w:ascii="Times New Roman" w:eastAsia="Arial" w:hAnsi="Times New Roman" w:cs="Times New Roman"/>
          <w:sz w:val="24"/>
          <w:szCs w:val="24"/>
        </w:rPr>
        <w:t>left</w:t>
      </w:r>
      <w:r w:rsidR="00CC7E78" w:rsidRPr="00DB647D">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plots</w:t>
      </w:r>
      <w:r w:rsidRPr="0066400E">
        <w:rPr>
          <w:rFonts w:ascii="Times New Roman" w:eastAsia="Arial" w:hAnsi="Times New Roman" w:cs="Times New Roman"/>
          <w:sz w:val="24"/>
          <w:szCs w:val="24"/>
        </w:rPr>
        <w:t xml:space="preserve"> mean JOL ratings and cued-recall rates </w:t>
      </w:r>
      <w:r w:rsidR="00CC7E78">
        <w:rPr>
          <w:rFonts w:ascii="Times New Roman" w:eastAsia="Arial" w:hAnsi="Times New Roman" w:cs="Times New Roman"/>
          <w:sz w:val="24"/>
          <w:szCs w:val="24"/>
        </w:rPr>
        <w:t>for each</w:t>
      </w:r>
      <w:r w:rsidRPr="0066400E">
        <w:rPr>
          <w:rFonts w:ascii="Times New Roman" w:eastAsia="Arial" w:hAnsi="Times New Roman" w:cs="Times New Roman"/>
          <w:sz w:val="24"/>
          <w:szCs w:val="24"/>
        </w:rPr>
        <w:t xml:space="preserve"> word pair </w:t>
      </w:r>
      <w:r w:rsidRPr="0066400E">
        <w:rPr>
          <w:rFonts w:ascii="Times New Roman" w:eastAsia="Arial" w:hAnsi="Times New Roman" w:cs="Times New Roman"/>
          <w:sz w:val="24"/>
          <w:szCs w:val="24"/>
        </w:rPr>
        <w:lastRenderedPageBreak/>
        <w:t>type</w:t>
      </w:r>
      <w:r w:rsidR="00524463">
        <w:rPr>
          <w:rFonts w:ascii="Times New Roman" w:eastAsia="Arial" w:hAnsi="Times New Roman" w:cs="Times New Roman"/>
          <w:sz w:val="24"/>
          <w:szCs w:val="24"/>
        </w:rPr>
        <w:t xml:space="preserve">. </w:t>
      </w:r>
      <w:r w:rsidR="00CC7E78">
        <w:rPr>
          <w:rFonts w:ascii="Times New Roman" w:eastAsia="Arial" w:hAnsi="Times New Roman" w:cs="Times New Roman"/>
          <w:sz w:val="24"/>
          <w:szCs w:val="24"/>
        </w:rPr>
        <w:t>For completeness, i</w:t>
      </w:r>
      <w:r w:rsidR="00C12EB9">
        <w:rPr>
          <w:rFonts w:ascii="Times New Roman" w:eastAsia="Arial" w:hAnsi="Times New Roman" w:cs="Times New Roman"/>
          <w:sz w:val="24"/>
          <w:szCs w:val="24"/>
        </w:rPr>
        <w:t xml:space="preserve">ndividual comparisons </w:t>
      </w:r>
      <w:r w:rsidR="00AF7966">
        <w:rPr>
          <w:rFonts w:ascii="Times New Roman" w:eastAsia="Arial" w:hAnsi="Times New Roman" w:cs="Times New Roman"/>
          <w:sz w:val="24"/>
          <w:szCs w:val="24"/>
        </w:rPr>
        <w:t>of</w:t>
      </w:r>
      <w:r w:rsidR="00C12EB9">
        <w:rPr>
          <w:rFonts w:ascii="Times New Roman" w:eastAsia="Arial" w:hAnsi="Times New Roman" w:cs="Times New Roman"/>
          <w:sz w:val="24"/>
          <w:szCs w:val="24"/>
        </w:rPr>
        <w:t xml:space="preserve"> JOLs and correct recall</w:t>
      </w:r>
      <w:r w:rsidR="00AF7966">
        <w:rPr>
          <w:rFonts w:ascii="Times New Roman" w:eastAsia="Arial" w:hAnsi="Times New Roman" w:cs="Times New Roman"/>
          <w:sz w:val="24"/>
          <w:szCs w:val="24"/>
        </w:rPr>
        <w:t xml:space="preserve"> proportions</w:t>
      </w:r>
      <w:r w:rsidR="00C12EB9">
        <w:rPr>
          <w:rFonts w:ascii="Times New Roman" w:eastAsia="Arial" w:hAnsi="Times New Roman" w:cs="Times New Roman"/>
          <w:sz w:val="24"/>
          <w:szCs w:val="24"/>
        </w:rPr>
        <w:t xml:space="preserve"> </w:t>
      </w:r>
      <w:r w:rsidR="00AF7966">
        <w:rPr>
          <w:rFonts w:ascii="Times New Roman" w:eastAsia="Arial" w:hAnsi="Times New Roman" w:cs="Times New Roman"/>
          <w:sz w:val="24"/>
          <w:szCs w:val="24"/>
        </w:rPr>
        <w:t>across pair types (</w:t>
      </w:r>
      <w:r w:rsidR="00C12EB9">
        <w:rPr>
          <w:rFonts w:ascii="Times New Roman" w:eastAsia="Arial" w:hAnsi="Times New Roman" w:cs="Times New Roman"/>
          <w:sz w:val="24"/>
          <w:szCs w:val="24"/>
        </w:rPr>
        <w:t>including effect size estimates</w:t>
      </w:r>
      <w:r w:rsidR="00AF7966">
        <w:rPr>
          <w:rFonts w:ascii="Times New Roman" w:eastAsia="Arial" w:hAnsi="Times New Roman" w:cs="Times New Roman"/>
          <w:sz w:val="24"/>
          <w:szCs w:val="24"/>
        </w:rPr>
        <w:t>)</w:t>
      </w:r>
      <w:r w:rsidR="00C12EB9">
        <w:rPr>
          <w:rFonts w:ascii="Times New Roman" w:eastAsia="Arial" w:hAnsi="Times New Roman" w:cs="Times New Roman"/>
          <w:sz w:val="24"/>
          <w:szCs w:val="24"/>
        </w:rPr>
        <w:t xml:space="preserve"> are reported in the Appendix</w:t>
      </w:r>
      <w:r w:rsidR="00DB17F7">
        <w:rPr>
          <w:rFonts w:ascii="Times New Roman" w:eastAsia="Arial" w:hAnsi="Times New Roman" w:cs="Times New Roman"/>
          <w:sz w:val="24"/>
          <w:szCs w:val="24"/>
        </w:rPr>
        <w:t xml:space="preserve"> for all experiments</w:t>
      </w:r>
      <w:r w:rsidR="00C12EB9">
        <w:rPr>
          <w:rFonts w:ascii="Times New Roman" w:eastAsia="Arial" w:hAnsi="Times New Roman" w:cs="Times New Roman"/>
          <w:sz w:val="24"/>
          <w:szCs w:val="24"/>
        </w:rPr>
        <w:t xml:space="preserve"> (Table A</w:t>
      </w:r>
      <w:r w:rsidR="00782DC2">
        <w:rPr>
          <w:rFonts w:ascii="Times New Roman" w:eastAsia="Arial" w:hAnsi="Times New Roman" w:cs="Times New Roman"/>
          <w:sz w:val="24"/>
          <w:szCs w:val="24"/>
        </w:rPr>
        <w:t>3</w:t>
      </w:r>
      <w:r w:rsidR="00C12EB9">
        <w:rPr>
          <w:rFonts w:ascii="Times New Roman" w:eastAsia="Arial" w:hAnsi="Times New Roman" w:cs="Times New Roman"/>
          <w:sz w:val="24"/>
          <w:szCs w:val="24"/>
        </w:rPr>
        <w:t xml:space="preserve">). </w:t>
      </w:r>
      <w:r w:rsidR="00F91512">
        <w:rPr>
          <w:rFonts w:ascii="Times New Roman" w:eastAsia="Arial" w:hAnsi="Times New Roman" w:cs="Times New Roman"/>
          <w:sz w:val="24"/>
          <w:szCs w:val="24"/>
        </w:rPr>
        <w:t>Finally, we compute</w:t>
      </w:r>
      <w:r w:rsidR="00F91512" w:rsidRPr="00F91512">
        <w:rPr>
          <w:rFonts w:ascii="Times New Roman" w:eastAsia="Arial" w:hAnsi="Times New Roman" w:cs="Times New Roman"/>
          <w:sz w:val="24"/>
          <w:szCs w:val="24"/>
        </w:rPr>
        <w:t xml:space="preserve"> </w:t>
      </w:r>
      <w:r w:rsidR="000A79FF">
        <w:rPr>
          <w:rFonts w:ascii="Times New Roman" w:eastAsia="Arial" w:hAnsi="Times New Roman" w:cs="Times New Roman"/>
          <w:sz w:val="24"/>
          <w:szCs w:val="24"/>
        </w:rPr>
        <w:t xml:space="preserve">Goodman-Kruskal </w:t>
      </w:r>
      <w:r w:rsidR="00F91512" w:rsidRPr="00F91512">
        <w:rPr>
          <w:rFonts w:ascii="Times New Roman" w:eastAsia="Arial" w:hAnsi="Times New Roman" w:cs="Times New Roman"/>
          <w:sz w:val="24"/>
          <w:szCs w:val="24"/>
        </w:rPr>
        <w:t>gamma</w:t>
      </w:r>
      <w:r w:rsidR="000A79FF">
        <w:rPr>
          <w:rFonts w:ascii="Times New Roman" w:eastAsia="Arial" w:hAnsi="Times New Roman" w:cs="Times New Roman"/>
          <w:sz w:val="24"/>
          <w:szCs w:val="24"/>
        </w:rPr>
        <w:t xml:space="preserve"> correlation</w:t>
      </w:r>
      <w:r w:rsidR="00F91512" w:rsidRPr="00F91512">
        <w:rPr>
          <w:rFonts w:ascii="Times New Roman" w:eastAsia="Arial" w:hAnsi="Times New Roman" w:cs="Times New Roman"/>
          <w:sz w:val="24"/>
          <w:szCs w:val="24"/>
        </w:rPr>
        <w:t>s for all experiments and report them in the figure captions</w:t>
      </w:r>
      <w:r w:rsidR="00F91512">
        <w:rPr>
          <w:rFonts w:ascii="Times New Roman" w:eastAsia="Arial" w:hAnsi="Times New Roman" w:cs="Times New Roman"/>
          <w:sz w:val="24"/>
          <w:szCs w:val="24"/>
        </w:rPr>
        <w:t>. However,</w:t>
      </w:r>
      <w:r w:rsidR="00F91512" w:rsidRPr="00F91512">
        <w:rPr>
          <w:rFonts w:ascii="Times New Roman" w:eastAsia="Arial" w:hAnsi="Times New Roman" w:cs="Times New Roman"/>
          <w:sz w:val="24"/>
          <w:szCs w:val="24"/>
        </w:rPr>
        <w:t xml:space="preserve"> given our interest in </w:t>
      </w:r>
      <w:r w:rsidR="00967A25">
        <w:rPr>
          <w:rFonts w:ascii="Times New Roman" w:eastAsia="Arial" w:hAnsi="Times New Roman" w:cs="Times New Roman"/>
          <w:sz w:val="24"/>
          <w:szCs w:val="24"/>
        </w:rPr>
        <w:t xml:space="preserve">JOL </w:t>
      </w:r>
      <w:r w:rsidR="00F91512" w:rsidRPr="00F91512">
        <w:rPr>
          <w:rFonts w:ascii="Times New Roman" w:eastAsia="Arial" w:hAnsi="Times New Roman" w:cs="Times New Roman"/>
          <w:sz w:val="24"/>
          <w:szCs w:val="24"/>
        </w:rPr>
        <w:t xml:space="preserve">calibration, we focus </w:t>
      </w:r>
      <w:r w:rsidR="000A79FF">
        <w:rPr>
          <w:rFonts w:ascii="Times New Roman" w:eastAsia="Arial" w:hAnsi="Times New Roman" w:cs="Times New Roman"/>
          <w:sz w:val="24"/>
          <w:szCs w:val="24"/>
        </w:rPr>
        <w:t xml:space="preserve">our analyses </w:t>
      </w:r>
      <w:r w:rsidR="00F91512" w:rsidRPr="00F91512">
        <w:rPr>
          <w:rFonts w:ascii="Times New Roman" w:eastAsia="Arial" w:hAnsi="Times New Roman" w:cs="Times New Roman"/>
          <w:sz w:val="24"/>
          <w:szCs w:val="24"/>
        </w:rPr>
        <w:t>on absolute accuracy.</w:t>
      </w:r>
    </w:p>
    <w:p w14:paraId="2AD2E412" w14:textId="243C6C59" w:rsidR="0066400E" w:rsidRPr="00885E0D" w:rsidRDefault="00B72C27" w:rsidP="002A656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8D1F6D">
        <w:rPr>
          <w:rFonts w:ascii="Times New Roman" w:eastAsia="Arial" w:hAnsi="Times New Roman" w:cs="Times New Roman"/>
          <w:sz w:val="24"/>
          <w:szCs w:val="24"/>
        </w:rPr>
        <w:t xml:space="preserve"> 2</w:t>
      </w:r>
      <w:r w:rsidR="00A45362">
        <w:rPr>
          <w:rFonts w:ascii="Times New Roman" w:eastAsia="Arial" w:hAnsi="Times New Roman" w:cs="Times New Roman"/>
          <w:sz w:val="24"/>
          <w:szCs w:val="24"/>
        </w:rPr>
        <w:t xml:space="preserve"> </w:t>
      </w:r>
      <w:bookmarkStart w:id="3" w:name="_Hlk11862896"/>
      <w:r w:rsidR="008D1F6D">
        <w:rPr>
          <w:rFonts w:ascii="Times New Roman" w:eastAsia="Arial" w:hAnsi="Times New Roman" w:cs="Times New Roman"/>
          <w:sz w:val="24"/>
          <w:szCs w:val="24"/>
        </w:rPr>
        <w:t>(</w:t>
      </w:r>
      <w:r>
        <w:rPr>
          <w:rFonts w:ascii="Times New Roman" w:eastAsia="Arial" w:hAnsi="Times New Roman" w:cs="Times New Roman"/>
          <w:sz w:val="24"/>
          <w:szCs w:val="24"/>
        </w:rPr>
        <w:t>Measure</w:t>
      </w:r>
      <w:r w:rsidR="00A45362">
        <w:rPr>
          <w:rFonts w:ascii="Times New Roman" w:eastAsia="Arial" w:hAnsi="Times New Roman" w:cs="Times New Roman"/>
          <w:sz w:val="24"/>
          <w:szCs w:val="24"/>
        </w:rPr>
        <w:t>: JOL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Recall</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4</w:t>
      </w:r>
      <w:r w:rsidR="00A45362">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w:t>
      </w:r>
      <w:r w:rsidR="002B31D1">
        <w:rPr>
          <w:rFonts w:ascii="Times New Roman" w:eastAsia="Arial" w:hAnsi="Times New Roman" w:cs="Times New Roman"/>
          <w:sz w:val="24"/>
          <w:szCs w:val="24"/>
        </w:rPr>
        <w:t>Pair Type</w:t>
      </w:r>
      <w:r w:rsidR="00A45362">
        <w:rPr>
          <w:rFonts w:ascii="Times New Roman" w:eastAsia="Arial" w:hAnsi="Times New Roman" w:cs="Times New Roman"/>
          <w:sz w:val="24"/>
          <w:szCs w:val="24"/>
        </w:rPr>
        <w:t>: Forward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Backward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Symmetrical vs</w:t>
      </w:r>
      <w:r>
        <w:rPr>
          <w:rFonts w:ascii="Times New Roman" w:eastAsia="Arial" w:hAnsi="Times New Roman" w:cs="Times New Roman"/>
          <w:sz w:val="24"/>
          <w:szCs w:val="24"/>
        </w:rPr>
        <w:t>.</w:t>
      </w:r>
      <w:r w:rsidR="00A45362">
        <w:rPr>
          <w:rFonts w:ascii="Times New Roman" w:eastAsia="Arial" w:hAnsi="Times New Roman" w:cs="Times New Roman"/>
          <w:sz w:val="24"/>
          <w:szCs w:val="24"/>
        </w:rPr>
        <w:t xml:space="preserve"> Unrelated</w:t>
      </w:r>
      <w:r w:rsidR="008D1F6D">
        <w:rPr>
          <w:rFonts w:ascii="Times New Roman" w:eastAsia="Arial" w:hAnsi="Times New Roman" w:cs="Times New Roman"/>
          <w:sz w:val="24"/>
          <w:szCs w:val="24"/>
        </w:rPr>
        <w:t xml:space="preserve">) </w:t>
      </w:r>
      <w:bookmarkEnd w:id="3"/>
      <w:r>
        <w:rPr>
          <w:rFonts w:ascii="Times New Roman" w:eastAsia="Arial" w:hAnsi="Times New Roman" w:cs="Times New Roman"/>
          <w:sz w:val="24"/>
          <w:szCs w:val="24"/>
        </w:rPr>
        <w:t xml:space="preserve">within-subject </w:t>
      </w:r>
      <w:r w:rsidR="008D1F6D">
        <w:rPr>
          <w:rFonts w:ascii="Times New Roman" w:eastAsia="Arial" w:hAnsi="Times New Roman" w:cs="Times New Roman"/>
          <w:sz w:val="24"/>
          <w:szCs w:val="24"/>
        </w:rPr>
        <w:t>ANOVA</w:t>
      </w:r>
      <w:r w:rsidR="0066400E" w:rsidRPr="0066400E">
        <w:rPr>
          <w:rFonts w:ascii="Times New Roman" w:eastAsia="Arial" w:hAnsi="Times New Roman" w:cs="Times New Roman"/>
          <w:sz w:val="24"/>
          <w:szCs w:val="24"/>
        </w:rPr>
        <w:t xml:space="preserve"> was conducted to test for differences </w:t>
      </w:r>
      <w:r w:rsidR="00152208">
        <w:rPr>
          <w:rFonts w:ascii="Times New Roman" w:eastAsia="Arial" w:hAnsi="Times New Roman" w:cs="Times New Roman"/>
          <w:sz w:val="24"/>
          <w:szCs w:val="24"/>
        </w:rPr>
        <w:t>between mean</w:t>
      </w:r>
      <w:r w:rsidR="0066400E" w:rsidRPr="0066400E">
        <w:rPr>
          <w:rFonts w:ascii="Times New Roman" w:eastAsia="Arial" w:hAnsi="Times New Roman" w:cs="Times New Roman"/>
          <w:sz w:val="24"/>
          <w:szCs w:val="24"/>
        </w:rPr>
        <w:t xml:space="preserve"> JOL</w:t>
      </w:r>
      <w:r w:rsidR="007C708D">
        <w:rPr>
          <w:rFonts w:ascii="Times New Roman" w:eastAsia="Arial" w:hAnsi="Times New Roman" w:cs="Times New Roman"/>
          <w:sz w:val="24"/>
          <w:szCs w:val="24"/>
        </w:rPr>
        <w:t xml:space="preserve"> ratings</w:t>
      </w:r>
      <w:r w:rsidR="0066400E" w:rsidRPr="0066400E">
        <w:rPr>
          <w:rFonts w:ascii="Times New Roman" w:eastAsia="Arial" w:hAnsi="Times New Roman" w:cs="Times New Roman"/>
          <w:sz w:val="24"/>
          <w:szCs w:val="24"/>
        </w:rPr>
        <w:t xml:space="preserve"> </w:t>
      </w:r>
      <w:r w:rsidR="008D1F6D">
        <w:rPr>
          <w:rFonts w:ascii="Times New Roman" w:eastAsia="Arial" w:hAnsi="Times New Roman" w:cs="Times New Roman"/>
          <w:sz w:val="24"/>
          <w:szCs w:val="24"/>
        </w:rPr>
        <w:t xml:space="preserve">and recall rates </w:t>
      </w:r>
      <w:r w:rsidR="0066400E" w:rsidRPr="0066400E">
        <w:rPr>
          <w:rFonts w:ascii="Times New Roman" w:eastAsia="Arial" w:hAnsi="Times New Roman" w:cs="Times New Roman"/>
          <w:sz w:val="24"/>
          <w:szCs w:val="24"/>
        </w:rPr>
        <w:t>across the four</w:t>
      </w:r>
      <w:r w:rsidR="007C708D">
        <w:rPr>
          <w:rFonts w:ascii="Times New Roman" w:eastAsia="Arial" w:hAnsi="Times New Roman" w:cs="Times New Roman"/>
          <w:sz w:val="24"/>
          <w:szCs w:val="24"/>
        </w:rPr>
        <w:t xml:space="preserve"> </w:t>
      </w:r>
      <w:r>
        <w:rPr>
          <w:rFonts w:ascii="Times New Roman" w:eastAsia="Arial" w:hAnsi="Times New Roman" w:cs="Times New Roman"/>
          <w:sz w:val="24"/>
          <w:szCs w:val="24"/>
        </w:rPr>
        <w:t>pair types</w:t>
      </w:r>
      <w:r w:rsidR="009A46AB">
        <w:rPr>
          <w:rFonts w:ascii="Times New Roman" w:eastAsia="Arial" w:hAnsi="Times New Roman" w:cs="Times New Roman"/>
          <w:sz w:val="24"/>
          <w:szCs w:val="24"/>
        </w:rPr>
        <w:t>.</w:t>
      </w:r>
      <w:r w:rsidR="008D1F6D">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 </w:t>
      </w:r>
      <w:r w:rsidR="008D1F6D">
        <w:rPr>
          <w:rFonts w:ascii="Times New Roman" w:eastAsia="Arial" w:hAnsi="Times New Roman" w:cs="Times New Roman"/>
          <w:sz w:val="24"/>
          <w:szCs w:val="24"/>
        </w:rPr>
        <w:t>significant</w:t>
      </w:r>
      <w:r w:rsidR="0066400E" w:rsidRPr="0066400E">
        <w:rPr>
          <w:rFonts w:ascii="Times New Roman" w:eastAsia="Arial" w:hAnsi="Times New Roman" w:cs="Times New Roman"/>
          <w:sz w:val="24"/>
          <w:szCs w:val="24"/>
        </w:rPr>
        <w:t xml:space="preserve"> effect</w:t>
      </w:r>
      <w:r>
        <w:rPr>
          <w:rFonts w:ascii="Times New Roman" w:eastAsia="Arial" w:hAnsi="Times New Roman" w:cs="Times New Roman"/>
          <w:sz w:val="24"/>
          <w:szCs w:val="24"/>
        </w:rPr>
        <w:t xml:space="preserve"> of measure was found,</w:t>
      </w:r>
      <w:r w:rsidR="009703A4">
        <w:rPr>
          <w:rFonts w:ascii="Times New Roman" w:eastAsia="Arial" w:hAnsi="Times New Roman" w:cs="Times New Roman"/>
          <w:sz w:val="24"/>
          <w:szCs w:val="24"/>
        </w:rPr>
        <w:t xml:space="preserve"> </w:t>
      </w:r>
      <w:r w:rsidR="009703A4" w:rsidRPr="003A15C5">
        <w:rPr>
          <w:rFonts w:ascii="Times New Roman" w:eastAsia="Arial" w:hAnsi="Times New Roman" w:cs="Times New Roman"/>
          <w:i/>
          <w:iCs/>
          <w:sz w:val="24"/>
          <w:szCs w:val="24"/>
        </w:rPr>
        <w:t>F</w:t>
      </w:r>
      <w:r w:rsidR="009703A4" w:rsidRPr="008D1F6D">
        <w:rPr>
          <w:rFonts w:ascii="Times New Roman" w:eastAsia="Arial" w:hAnsi="Times New Roman" w:cs="Times New Roman"/>
          <w:sz w:val="24"/>
          <w:szCs w:val="24"/>
        </w:rPr>
        <w:t>(</w:t>
      </w:r>
      <w:r w:rsidR="009703A4">
        <w:rPr>
          <w:rFonts w:ascii="Times New Roman" w:eastAsia="Arial" w:hAnsi="Times New Roman" w:cs="Times New Roman"/>
          <w:sz w:val="24"/>
          <w:szCs w:val="24"/>
        </w:rPr>
        <w:t>1</w:t>
      </w:r>
      <w:r w:rsidR="009703A4" w:rsidRPr="008D1F6D">
        <w:rPr>
          <w:rFonts w:ascii="Times New Roman" w:eastAsia="Arial" w:hAnsi="Times New Roman" w:cs="Times New Roman"/>
          <w:sz w:val="24"/>
          <w:szCs w:val="24"/>
        </w:rPr>
        <w:t xml:space="preserve">, </w:t>
      </w:r>
      <w:r w:rsidR="009703A4">
        <w:rPr>
          <w:rFonts w:ascii="Times New Roman" w:eastAsia="Arial" w:hAnsi="Times New Roman" w:cs="Times New Roman"/>
          <w:sz w:val="24"/>
          <w:szCs w:val="24"/>
        </w:rPr>
        <w:t>27</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21.49</w:t>
      </w:r>
      <w:r w:rsidR="009703A4" w:rsidRPr="008D1F6D">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616.80</w:t>
      </w:r>
      <w:r w:rsidR="005D13AA">
        <w:rPr>
          <w:rFonts w:ascii="Times New Roman" w:eastAsia="Arial" w:hAnsi="Times New Roman" w:cs="Times New Roman"/>
          <w:sz w:val="24"/>
          <w:szCs w:val="24"/>
        </w:rPr>
        <w:t>,</w:t>
      </w:r>
      <w:r w:rsidR="009703A4"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9703A4" w:rsidRPr="008D1F6D">
        <w:rPr>
          <w:rFonts w:ascii="Times New Roman" w:eastAsia="Arial" w:hAnsi="Times New Roman" w:cs="Times New Roman"/>
          <w:sz w:val="24"/>
          <w:szCs w:val="24"/>
        </w:rPr>
        <w:t xml:space="preserve"> = .</w:t>
      </w:r>
      <w:r w:rsidR="009703A4">
        <w:rPr>
          <w:rFonts w:ascii="Times New Roman" w:eastAsia="Arial" w:hAnsi="Times New Roman" w:cs="Times New Roman"/>
          <w:sz w:val="24"/>
          <w:szCs w:val="24"/>
        </w:rPr>
        <w:t xml:space="preserve">24, which indicated that across pair types, </w:t>
      </w:r>
      <w:r w:rsidR="009710BC">
        <w:rPr>
          <w:rFonts w:ascii="Times New Roman" w:eastAsia="Arial" w:hAnsi="Times New Roman" w:cs="Times New Roman"/>
          <w:sz w:val="24"/>
          <w:szCs w:val="24"/>
        </w:rPr>
        <w:t>JOL ratings exceeded later recall rates (</w:t>
      </w:r>
      <w:bookmarkStart w:id="4" w:name="_Hlk11070471"/>
      <w:r w:rsidR="00360D66">
        <w:rPr>
          <w:rFonts w:ascii="Times New Roman" w:eastAsia="Arial" w:hAnsi="Times New Roman" w:cs="Times New Roman"/>
          <w:sz w:val="24"/>
          <w:szCs w:val="24"/>
        </w:rPr>
        <w:t xml:space="preserve">57.97 </w:t>
      </w:r>
      <w:bookmarkEnd w:id="4"/>
      <w:r w:rsidR="009710BC">
        <w:rPr>
          <w:rFonts w:ascii="Times New Roman" w:eastAsia="Arial" w:hAnsi="Times New Roman" w:cs="Times New Roman"/>
          <w:sz w:val="24"/>
          <w:szCs w:val="24"/>
        </w:rPr>
        <w:t xml:space="preserve">vs. </w:t>
      </w:r>
      <w:r w:rsidR="00360D66">
        <w:rPr>
          <w:rFonts w:ascii="Times New Roman" w:eastAsia="Arial" w:hAnsi="Times New Roman" w:cs="Times New Roman"/>
          <w:sz w:val="24"/>
          <w:szCs w:val="24"/>
        </w:rPr>
        <w:t>42.59</w:t>
      </w:r>
      <w:r w:rsidR="009710BC">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sidR="009710BC">
        <w:rPr>
          <w:rFonts w:ascii="Times New Roman" w:eastAsia="Arial" w:hAnsi="Times New Roman" w:cs="Times New Roman"/>
          <w:sz w:val="24"/>
          <w:szCs w:val="24"/>
        </w:rPr>
        <w:t xml:space="preserve">An effect of </w:t>
      </w:r>
      <w:r w:rsidR="002B31D1">
        <w:rPr>
          <w:rFonts w:ascii="Times New Roman" w:eastAsia="Arial" w:hAnsi="Times New Roman" w:cs="Times New Roman"/>
          <w:sz w:val="24"/>
          <w:szCs w:val="24"/>
        </w:rPr>
        <w:t>pair type</w:t>
      </w:r>
      <w:r w:rsidR="009710BC">
        <w:rPr>
          <w:rFonts w:ascii="Times New Roman" w:eastAsia="Arial" w:hAnsi="Times New Roman" w:cs="Times New Roman"/>
          <w:sz w:val="24"/>
          <w:szCs w:val="24"/>
        </w:rPr>
        <w:t xml:space="preserve"> was also found, </w:t>
      </w:r>
      <w:r w:rsidR="0066400E" w:rsidRPr="0066400E">
        <w:rPr>
          <w:rFonts w:ascii="Times New Roman" w:eastAsia="Arial" w:hAnsi="Times New Roman" w:cs="Times New Roman"/>
          <w:i/>
          <w:sz w:val="24"/>
          <w:szCs w:val="24"/>
        </w:rPr>
        <w:t>F</w:t>
      </w:r>
      <w:r w:rsidR="0066400E" w:rsidRPr="0066400E">
        <w:rPr>
          <w:rFonts w:ascii="Times New Roman" w:eastAsia="Arial" w:hAnsi="Times New Roman" w:cs="Times New Roman"/>
          <w:sz w:val="24"/>
          <w:szCs w:val="24"/>
        </w:rPr>
        <w:t xml:space="preserve">(3, 81) = </w:t>
      </w:r>
      <w:r w:rsidR="008D1F6D">
        <w:rPr>
          <w:rFonts w:ascii="Times New Roman" w:eastAsia="Arial" w:hAnsi="Times New Roman" w:cs="Times New Roman"/>
          <w:sz w:val="24"/>
          <w:szCs w:val="24"/>
        </w:rPr>
        <w:t>266.52</w:t>
      </w:r>
      <w:r w:rsidR="0066400E" w:rsidRPr="0066400E">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sidRPr="00617DE8">
        <w:rPr>
          <w:rFonts w:ascii="Times New Roman" w:eastAsia="Arial" w:hAnsi="Times New Roman" w:cs="Times New Roman"/>
          <w:i/>
          <w:iCs/>
          <w:sz w:val="24"/>
          <w:szCs w:val="24"/>
        </w:rPr>
        <w:t>MSE</w:t>
      </w:r>
      <w:r w:rsidR="00327081"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108</w:t>
      </w:r>
      <w:r w:rsidR="00617DE8">
        <w:rPr>
          <w:rFonts w:ascii="Times New Roman" w:eastAsia="Arial" w:hAnsi="Times New Roman" w:cs="Times New Roman"/>
          <w:sz w:val="24"/>
          <w:szCs w:val="24"/>
        </w:rPr>
        <w:t>.88</w:t>
      </w:r>
      <w:r w:rsidR="0066400E" w:rsidRPr="0066400E">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D1F6D">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BA6981">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w:t>
      </w:r>
      <w:r w:rsidR="008D1F6D" w:rsidRPr="0066400E">
        <w:rPr>
          <w:rFonts w:ascii="Times New Roman" w:eastAsia="Arial" w:hAnsi="Times New Roman" w:cs="Times New Roman"/>
          <w:sz w:val="24"/>
          <w:szCs w:val="24"/>
        </w:rPr>
        <w:t>6</w:t>
      </w:r>
      <w:r w:rsidR="008D1F6D">
        <w:rPr>
          <w:rFonts w:ascii="Times New Roman" w:eastAsia="Arial" w:hAnsi="Times New Roman" w:cs="Times New Roman"/>
          <w:sz w:val="24"/>
          <w:szCs w:val="24"/>
        </w:rPr>
        <w:t>7</w:t>
      </w:r>
      <w:r w:rsidR="0066400E" w:rsidRPr="0066400E">
        <w:rPr>
          <w:rFonts w:ascii="Times New Roman" w:eastAsia="Arial" w:hAnsi="Times New Roman" w:cs="Times New Roman"/>
          <w:sz w:val="24"/>
          <w:szCs w:val="24"/>
        </w:rPr>
        <w:t>,</w:t>
      </w:r>
      <w:r w:rsidR="009710BC">
        <w:rPr>
          <w:rFonts w:ascii="Times New Roman" w:eastAsia="Arial" w:hAnsi="Times New Roman" w:cs="Times New Roman"/>
          <w:sz w:val="24"/>
          <w:szCs w:val="24"/>
        </w:rPr>
        <w:t xml:space="preserve"> in which</w:t>
      </w:r>
      <w:r w:rsidR="0066400E" w:rsidRPr="0066400E">
        <w:rPr>
          <w:rFonts w:ascii="Times New Roman" w:eastAsia="Arial" w:hAnsi="Times New Roman" w:cs="Times New Roman"/>
          <w:sz w:val="24"/>
          <w:szCs w:val="24"/>
        </w:rPr>
        <w:t xml:space="preserve"> JOL</w:t>
      </w:r>
      <w:r w:rsidR="00006D87">
        <w:rPr>
          <w:rFonts w:ascii="Times New Roman" w:eastAsia="Arial" w:hAnsi="Times New Roman" w:cs="Times New Roman"/>
          <w:sz w:val="24"/>
          <w:szCs w:val="24"/>
        </w:rPr>
        <w:t xml:space="preserve"> ratings</w:t>
      </w:r>
      <w:r w:rsidR="000D7578">
        <w:rPr>
          <w:rFonts w:ascii="Times New Roman" w:eastAsia="Arial" w:hAnsi="Times New Roman" w:cs="Times New Roman"/>
          <w:sz w:val="24"/>
          <w:szCs w:val="24"/>
        </w:rPr>
        <w:t>/recall</w:t>
      </w:r>
      <w:r w:rsidR="008D1F6D">
        <w:rPr>
          <w:rFonts w:ascii="Times New Roman" w:eastAsia="Arial" w:hAnsi="Times New Roman" w:cs="Times New Roman"/>
          <w:sz w:val="24"/>
          <w:szCs w:val="24"/>
        </w:rPr>
        <w:t xml:space="preserve"> </w:t>
      </w:r>
      <w:r w:rsidR="000D7578">
        <w:rPr>
          <w:rFonts w:ascii="Times New Roman" w:eastAsia="Arial" w:hAnsi="Times New Roman" w:cs="Times New Roman"/>
          <w:sz w:val="24"/>
          <w:szCs w:val="24"/>
        </w:rPr>
        <w:t>rates</w:t>
      </w:r>
      <w:r w:rsidR="0066400E" w:rsidRPr="0066400E">
        <w:rPr>
          <w:rFonts w:ascii="Times New Roman" w:eastAsia="Arial" w:hAnsi="Times New Roman" w:cs="Times New Roman"/>
          <w:sz w:val="24"/>
          <w:szCs w:val="24"/>
        </w:rPr>
        <w:t xml:space="preserve"> were greatest for symmetrical pairs (</w:t>
      </w:r>
      <w:r w:rsidR="008D1D91">
        <w:rPr>
          <w:rFonts w:ascii="Times New Roman" w:eastAsia="Arial" w:hAnsi="Times New Roman" w:cs="Times New Roman"/>
          <w:sz w:val="24"/>
          <w:szCs w:val="24"/>
        </w:rPr>
        <w:t>67.80</w:t>
      </w:r>
      <w:r w:rsidR="0066400E" w:rsidRPr="0066400E">
        <w:rPr>
          <w:rFonts w:ascii="Times New Roman" w:eastAsia="Arial" w:hAnsi="Times New Roman" w:cs="Times New Roman"/>
          <w:sz w:val="24"/>
          <w:szCs w:val="24"/>
        </w:rPr>
        <w:t>), followed by forward pairs (</w:t>
      </w:r>
      <w:r w:rsidR="008D1D91">
        <w:rPr>
          <w:rFonts w:ascii="Times New Roman" w:eastAsia="Arial" w:hAnsi="Times New Roman" w:cs="Times New Roman"/>
          <w:sz w:val="24"/>
          <w:szCs w:val="24"/>
        </w:rPr>
        <w:t>65.24</w:t>
      </w:r>
      <w:r w:rsidR="0066400E" w:rsidRPr="0066400E">
        <w:rPr>
          <w:rFonts w:ascii="Times New Roman" w:eastAsia="Arial" w:hAnsi="Times New Roman" w:cs="Times New Roman"/>
          <w:sz w:val="24"/>
          <w:szCs w:val="24"/>
        </w:rPr>
        <w:t>), backward pairs (</w:t>
      </w:r>
      <w:r w:rsidR="008D1D91">
        <w:rPr>
          <w:rFonts w:ascii="Times New Roman" w:eastAsia="Arial" w:hAnsi="Times New Roman" w:cs="Times New Roman"/>
          <w:sz w:val="24"/>
          <w:szCs w:val="24"/>
        </w:rPr>
        <w:t>49.79</w:t>
      </w:r>
      <w:r w:rsidR="0066400E" w:rsidRPr="0066400E">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and</w:t>
      </w:r>
      <w:r w:rsidR="00885E0D"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unrelated pairs (</w:t>
      </w:r>
      <w:r w:rsidR="008D1D91">
        <w:rPr>
          <w:rFonts w:ascii="Times New Roman" w:eastAsia="Arial" w:hAnsi="Times New Roman" w:cs="Times New Roman"/>
          <w:sz w:val="24"/>
          <w:szCs w:val="24"/>
        </w:rPr>
        <w:t>18.29</w:t>
      </w:r>
      <w:r w:rsidR="0066400E" w:rsidRPr="0066400E">
        <w:rPr>
          <w:rFonts w:ascii="Times New Roman" w:eastAsia="Arial" w:hAnsi="Times New Roman" w:cs="Times New Roman"/>
          <w:sz w:val="24"/>
          <w:szCs w:val="24"/>
        </w:rPr>
        <w:t xml:space="preserve">). All comparisons </w:t>
      </w:r>
      <w:r w:rsidR="00152208">
        <w:rPr>
          <w:rFonts w:ascii="Times New Roman" w:eastAsia="Arial" w:hAnsi="Times New Roman" w:cs="Times New Roman"/>
          <w:sz w:val="24"/>
          <w:szCs w:val="24"/>
        </w:rPr>
        <w:t xml:space="preserve">across </w:t>
      </w:r>
      <w:r w:rsidR="00F00FD4">
        <w:rPr>
          <w:rFonts w:ascii="Times New Roman" w:eastAsia="Arial" w:hAnsi="Times New Roman" w:cs="Times New Roman"/>
          <w:sz w:val="24"/>
          <w:szCs w:val="24"/>
        </w:rPr>
        <w:t>pair types</w:t>
      </w:r>
      <w:r w:rsidR="00152208">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differed statistically</w:t>
      </w:r>
      <w:r w:rsidR="00615FFB">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proofErr w:type="spellStart"/>
      <w:r w:rsidR="0066400E" w:rsidRPr="0066400E">
        <w:rPr>
          <w:rFonts w:ascii="Times New Roman" w:eastAsia="Arial" w:hAnsi="Times New Roman" w:cs="Times New Roman"/>
          <w:i/>
          <w:sz w:val="24"/>
          <w:szCs w:val="24"/>
        </w:rPr>
        <w:t>t</w:t>
      </w:r>
      <w:r w:rsidR="0066400E" w:rsidRPr="0066400E">
        <w:rPr>
          <w:rFonts w:ascii="Times New Roman" w:eastAsia="Arial" w:hAnsi="Times New Roman" w:cs="Times New Roman"/>
          <w:sz w:val="24"/>
          <w:szCs w:val="24"/>
        </w:rPr>
        <w:t>s</w:t>
      </w:r>
      <w:proofErr w:type="spellEnd"/>
      <w:r w:rsidR="0066400E" w:rsidRPr="0066400E">
        <w:rPr>
          <w:rFonts w:ascii="Times New Roman" w:eastAsia="Arial" w:hAnsi="Times New Roman" w:cs="Times New Roman"/>
          <w:sz w:val="24"/>
          <w:szCs w:val="24"/>
        </w:rPr>
        <w:t xml:space="preserve"> </w:t>
      </w:r>
      <w:bookmarkStart w:id="5" w:name="_Hlk9617943"/>
      <w:r w:rsidR="0015391E" w:rsidRPr="0016533A">
        <w:rPr>
          <w:rFonts w:ascii="Cambria Math" w:eastAsia="Arial" w:hAnsi="Cambria Math" w:cs="Times New Roman"/>
          <w:sz w:val="24"/>
          <w:szCs w:val="24"/>
        </w:rPr>
        <w:t>≥</w:t>
      </w:r>
      <w:bookmarkEnd w:id="5"/>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13.89</w:t>
      </w:r>
      <w:r w:rsidR="0066400E"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i/>
          <w:sz w:val="24"/>
          <w:szCs w:val="24"/>
        </w:rPr>
        <w:t>d</w:t>
      </w:r>
      <w:r w:rsidR="0066400E" w:rsidRPr="0066400E">
        <w:rPr>
          <w:rFonts w:ascii="Times New Roman" w:eastAsia="Arial" w:hAnsi="Times New Roman" w:cs="Times New Roman"/>
          <w:sz w:val="24"/>
          <w:szCs w:val="24"/>
        </w:rPr>
        <w:t xml:space="preserve">s </w:t>
      </w:r>
      <w:bookmarkStart w:id="6" w:name="_Hlk9618293"/>
      <w:r w:rsidR="004D4065" w:rsidRPr="004D4065">
        <w:rPr>
          <w:rFonts w:ascii="Times New Roman" w:eastAsia="Arial" w:hAnsi="Times New Roman" w:cs="Times New Roman"/>
          <w:sz w:val="24"/>
          <w:szCs w:val="24"/>
        </w:rPr>
        <w:t>≥</w:t>
      </w:r>
      <w:bookmarkEnd w:id="6"/>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1.97</w:t>
      </w:r>
      <w:r w:rsidR="0066400E" w:rsidRPr="0066400E">
        <w:rPr>
          <w:rFonts w:ascii="Times New Roman" w:eastAsia="Arial" w:hAnsi="Times New Roman" w:cs="Times New Roman"/>
          <w:sz w:val="24"/>
          <w:szCs w:val="24"/>
        </w:rPr>
        <w:t xml:space="preserve">, </w:t>
      </w:r>
      <w:r w:rsidR="000D7578" w:rsidRPr="0066400E">
        <w:rPr>
          <w:rFonts w:ascii="Times New Roman" w:eastAsia="Arial" w:hAnsi="Times New Roman" w:cs="Times New Roman"/>
          <w:sz w:val="24"/>
          <w:szCs w:val="24"/>
        </w:rPr>
        <w:t>except for</w:t>
      </w:r>
      <w:r w:rsidR="0066400E" w:rsidRPr="0066400E">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symmetrical</w:t>
      </w:r>
      <w:r w:rsidR="007C42E0" w:rsidRPr="0066400E">
        <w:rPr>
          <w:rFonts w:ascii="Times New Roman" w:eastAsia="Arial" w:hAnsi="Times New Roman" w:cs="Times New Roman"/>
          <w:sz w:val="24"/>
          <w:szCs w:val="24"/>
        </w:rPr>
        <w:t xml:space="preserve"> </w:t>
      </w:r>
      <w:r w:rsidR="0066400E" w:rsidRPr="0066400E">
        <w:rPr>
          <w:rFonts w:ascii="Times New Roman" w:eastAsia="Arial" w:hAnsi="Times New Roman" w:cs="Times New Roman"/>
          <w:sz w:val="24"/>
          <w:szCs w:val="24"/>
        </w:rPr>
        <w:t>and forward pairs, which was marginal</w:t>
      </w:r>
      <w:r>
        <w:rPr>
          <w:rFonts w:ascii="Times New Roman" w:eastAsia="Arial" w:hAnsi="Times New Roman" w:cs="Times New Roman"/>
          <w:sz w:val="24"/>
          <w:szCs w:val="24"/>
        </w:rPr>
        <w:t>,</w:t>
      </w:r>
      <w:r w:rsidR="0053146F">
        <w:rPr>
          <w:rFonts w:ascii="Times New Roman" w:eastAsia="Arial" w:hAnsi="Times New Roman" w:cs="Times New Roman"/>
          <w:sz w:val="24"/>
          <w:szCs w:val="24"/>
        </w:rPr>
        <w:t xml:space="preserve"> </w:t>
      </w:r>
      <w:bookmarkStart w:id="7" w:name="_Hlk9610017"/>
      <w:r w:rsidR="0053146F" w:rsidRPr="0016533A">
        <w:rPr>
          <w:rFonts w:ascii="Times New Roman" w:eastAsia="Arial" w:hAnsi="Times New Roman" w:cs="Times New Roman"/>
          <w:i/>
          <w:sz w:val="24"/>
          <w:szCs w:val="24"/>
        </w:rPr>
        <w:t>t</w:t>
      </w:r>
      <w:r w:rsidR="00AD5170">
        <w:rPr>
          <w:rFonts w:ascii="Times New Roman" w:eastAsia="Arial" w:hAnsi="Times New Roman" w:cs="Times New Roman"/>
          <w:iCs/>
          <w:sz w:val="24"/>
          <w:szCs w:val="24"/>
        </w:rPr>
        <w:t>(</w:t>
      </w:r>
      <w:r w:rsidR="009076CC">
        <w:rPr>
          <w:rFonts w:ascii="Times New Roman" w:eastAsia="Arial" w:hAnsi="Times New Roman" w:cs="Times New Roman"/>
          <w:iCs/>
          <w:sz w:val="24"/>
          <w:szCs w:val="24"/>
        </w:rPr>
        <w:t>27</w:t>
      </w:r>
      <w:r w:rsidR="00AD5170">
        <w:rPr>
          <w:rFonts w:ascii="Times New Roman" w:eastAsia="Arial" w:hAnsi="Times New Roman" w:cs="Times New Roman"/>
          <w:iCs/>
          <w:sz w:val="24"/>
          <w:szCs w:val="24"/>
        </w:rPr>
        <w:t>)</w:t>
      </w:r>
      <w:r w:rsidR="0053146F" w:rsidRPr="0016533A">
        <w:rPr>
          <w:rFonts w:ascii="Times New Roman" w:eastAsia="Arial" w:hAnsi="Times New Roman" w:cs="Times New Roman"/>
          <w:sz w:val="24"/>
          <w:szCs w:val="24"/>
        </w:rPr>
        <w:t xml:space="preserve"> = </w:t>
      </w:r>
      <w:r w:rsidR="0015391E" w:rsidRPr="000D2A0F">
        <w:rPr>
          <w:rFonts w:ascii="Times New Roman" w:eastAsia="Arial" w:hAnsi="Times New Roman" w:cs="Times New Roman"/>
          <w:sz w:val="24"/>
          <w:szCs w:val="24"/>
        </w:rPr>
        <w:t>1.8</w:t>
      </w:r>
      <w:r w:rsidR="008D1D91">
        <w:rPr>
          <w:rFonts w:ascii="Times New Roman" w:eastAsia="Arial" w:hAnsi="Times New Roman" w:cs="Times New Roman"/>
          <w:sz w:val="24"/>
          <w:szCs w:val="24"/>
        </w:rPr>
        <w:t>7</w:t>
      </w:r>
      <w:r w:rsidR="0053146F" w:rsidRPr="0016533A">
        <w:rPr>
          <w:rFonts w:ascii="Times New Roman" w:eastAsia="Arial" w:hAnsi="Times New Roman" w:cs="Times New Roman"/>
          <w:sz w:val="24"/>
          <w:szCs w:val="24"/>
        </w:rPr>
        <w:t>,</w:t>
      </w:r>
      <w:r w:rsidR="00BE5EC4">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SEM</w:t>
      </w:r>
      <w:r w:rsidR="00BE5EC4">
        <w:rPr>
          <w:rFonts w:ascii="Times New Roman" w:eastAsia="Arial" w:hAnsi="Times New Roman" w:cs="Times New Roman"/>
          <w:i/>
          <w:iCs/>
          <w:sz w:val="24"/>
          <w:szCs w:val="24"/>
        </w:rPr>
        <w:t xml:space="preserve"> </w:t>
      </w:r>
      <w:r w:rsidR="00BE5EC4">
        <w:rPr>
          <w:rFonts w:ascii="Times New Roman" w:eastAsia="Arial" w:hAnsi="Times New Roman" w:cs="Times New Roman"/>
          <w:sz w:val="24"/>
          <w:szCs w:val="24"/>
        </w:rPr>
        <w:t xml:space="preserve">= </w:t>
      </w:r>
      <w:r w:rsidR="008D1D91">
        <w:rPr>
          <w:rFonts w:ascii="Times New Roman" w:eastAsia="Arial" w:hAnsi="Times New Roman" w:cs="Times New Roman"/>
          <w:sz w:val="24"/>
          <w:szCs w:val="24"/>
        </w:rPr>
        <w:t>1.44</w:t>
      </w:r>
      <w:r w:rsidR="00BE5EC4">
        <w:rPr>
          <w:rFonts w:ascii="Times New Roman" w:eastAsia="Arial" w:hAnsi="Times New Roman" w:cs="Times New Roman"/>
          <w:sz w:val="24"/>
          <w:szCs w:val="24"/>
        </w:rPr>
        <w:t>,</w:t>
      </w:r>
      <w:r w:rsidR="00AD5170">
        <w:rPr>
          <w:rFonts w:ascii="Times New Roman" w:eastAsia="Arial" w:hAnsi="Times New Roman" w:cs="Times New Roman"/>
          <w:sz w:val="24"/>
          <w:szCs w:val="24"/>
        </w:rPr>
        <w:t xml:space="preserve"> </w:t>
      </w:r>
      <w:r w:rsidR="00BE5EC4" w:rsidRPr="002A6566">
        <w:rPr>
          <w:rFonts w:ascii="Times New Roman" w:eastAsia="Arial" w:hAnsi="Times New Roman" w:cs="Times New Roman"/>
          <w:i/>
          <w:iCs/>
          <w:sz w:val="24"/>
          <w:szCs w:val="24"/>
        </w:rPr>
        <w:t>p</w:t>
      </w:r>
      <w:r w:rsidR="00BE5EC4">
        <w:rPr>
          <w:rFonts w:ascii="Times New Roman" w:eastAsia="Arial" w:hAnsi="Times New Roman" w:cs="Times New Roman"/>
          <w:sz w:val="24"/>
          <w:szCs w:val="24"/>
        </w:rPr>
        <w:t xml:space="preserve"> =</w:t>
      </w:r>
      <w:r w:rsidR="00AD5170">
        <w:rPr>
          <w:rFonts w:ascii="Times New Roman" w:eastAsia="Arial" w:hAnsi="Times New Roman" w:cs="Times New Roman"/>
          <w:sz w:val="24"/>
          <w:szCs w:val="24"/>
        </w:rPr>
        <w:t xml:space="preserve"> .</w:t>
      </w:r>
      <w:r w:rsidR="0071520D">
        <w:rPr>
          <w:rFonts w:ascii="Times New Roman" w:eastAsia="Arial" w:hAnsi="Times New Roman" w:cs="Times New Roman"/>
          <w:sz w:val="24"/>
          <w:szCs w:val="24"/>
        </w:rPr>
        <w:t>07</w:t>
      </w:r>
      <w:bookmarkEnd w:id="7"/>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d</w:t>
      </w:r>
      <w:r w:rsidR="00327081">
        <w:rPr>
          <w:rFonts w:ascii="Times New Roman" w:eastAsia="Arial" w:hAnsi="Times New Roman" w:cs="Times New Roman"/>
          <w:sz w:val="24"/>
          <w:szCs w:val="24"/>
        </w:rPr>
        <w:t xml:space="preserve"> = </w:t>
      </w:r>
      <w:r w:rsidR="00005771">
        <w:rPr>
          <w:rFonts w:ascii="Times New Roman" w:eastAsia="Arial" w:hAnsi="Times New Roman" w:cs="Times New Roman"/>
          <w:sz w:val="24"/>
          <w:szCs w:val="24"/>
        </w:rPr>
        <w:t>0.</w:t>
      </w:r>
      <w:r w:rsidR="008D1D91">
        <w:rPr>
          <w:rFonts w:ascii="Times New Roman" w:eastAsia="Arial" w:hAnsi="Times New Roman" w:cs="Times New Roman"/>
          <w:sz w:val="24"/>
          <w:szCs w:val="24"/>
        </w:rPr>
        <w:t>28</w:t>
      </w:r>
      <w:r w:rsidR="00293F07">
        <w:rPr>
          <w:rFonts w:ascii="Times New Roman" w:eastAsia="Arial" w:hAnsi="Times New Roman" w:cs="Times New Roman"/>
          <w:sz w:val="24"/>
          <w:szCs w:val="24"/>
        </w:rPr>
        <w:t>.</w:t>
      </w:r>
      <w:r w:rsidR="00152208">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Critically, a significant interaction was also found, </w:t>
      </w:r>
      <w:r w:rsidR="00885E0D" w:rsidRPr="003A15C5">
        <w:rPr>
          <w:rFonts w:ascii="Times New Roman" w:eastAsia="Arial" w:hAnsi="Times New Roman" w:cs="Times New Roman"/>
          <w:i/>
          <w:iCs/>
          <w:sz w:val="24"/>
          <w:szCs w:val="24"/>
        </w:rPr>
        <w:t>F</w:t>
      </w:r>
      <w:r w:rsidR="00885E0D" w:rsidRPr="008D1F6D">
        <w:rPr>
          <w:rFonts w:ascii="Times New Roman" w:eastAsia="Arial" w:hAnsi="Times New Roman" w:cs="Times New Roman"/>
          <w:sz w:val="24"/>
          <w:szCs w:val="24"/>
        </w:rPr>
        <w:t xml:space="preserve">(3, 81) = </w:t>
      </w:r>
      <w:r w:rsidR="00885E0D">
        <w:rPr>
          <w:rFonts w:ascii="Times New Roman" w:eastAsia="Arial" w:hAnsi="Times New Roman" w:cs="Times New Roman"/>
          <w:sz w:val="24"/>
          <w:szCs w:val="24"/>
        </w:rPr>
        <w:t>29.41</w:t>
      </w:r>
      <w:r w:rsidR="00885E0D" w:rsidRPr="00617DE8">
        <w:rPr>
          <w:rFonts w:ascii="Times New Roman" w:eastAsia="Arial" w:hAnsi="Times New Roman" w:cs="Times New Roman"/>
          <w:sz w:val="24"/>
          <w:szCs w:val="24"/>
        </w:rPr>
        <w:t>,</w:t>
      </w:r>
      <w:r w:rsidR="007A6413" w:rsidRPr="00617DE8">
        <w:rPr>
          <w:rFonts w:ascii="Times New Roman" w:eastAsia="Arial" w:hAnsi="Times New Roman" w:cs="Times New Roman"/>
          <w:sz w:val="24"/>
          <w:szCs w:val="24"/>
        </w:rPr>
        <w:t xml:space="preserve"> </w:t>
      </w:r>
      <w:r w:rsidR="007A6413" w:rsidRPr="00617DE8">
        <w:rPr>
          <w:rFonts w:ascii="Times New Roman" w:eastAsia="Arial" w:hAnsi="Times New Roman" w:cs="Times New Roman"/>
          <w:i/>
          <w:iCs/>
          <w:sz w:val="24"/>
          <w:szCs w:val="24"/>
        </w:rPr>
        <w:t>MSE</w:t>
      </w:r>
      <w:r w:rsidR="007A6413" w:rsidRPr="00617DE8">
        <w:rPr>
          <w:rFonts w:ascii="Times New Roman" w:eastAsia="Arial" w:hAnsi="Times New Roman" w:cs="Times New Roman"/>
          <w:sz w:val="24"/>
          <w:szCs w:val="24"/>
        </w:rPr>
        <w:t xml:space="preserve"> = </w:t>
      </w:r>
      <w:r w:rsidR="00617DE8" w:rsidRPr="00617DE8">
        <w:rPr>
          <w:rFonts w:ascii="Times New Roman" w:eastAsia="Arial" w:hAnsi="Times New Roman" w:cs="Times New Roman"/>
          <w:sz w:val="24"/>
          <w:szCs w:val="24"/>
        </w:rPr>
        <w:t>81.</w:t>
      </w:r>
      <w:r w:rsidR="00617DE8">
        <w:rPr>
          <w:rFonts w:ascii="Times New Roman" w:eastAsia="Arial" w:hAnsi="Times New Roman" w:cs="Times New Roman"/>
          <w:sz w:val="24"/>
          <w:szCs w:val="24"/>
        </w:rPr>
        <w:t>89</w:t>
      </w:r>
      <w:r w:rsidR="007A6413">
        <w:rPr>
          <w:rFonts w:ascii="Times New Roman" w:eastAsia="Arial" w:hAnsi="Times New Roman" w:cs="Times New Roman"/>
          <w:sz w:val="24"/>
          <w:szCs w:val="24"/>
        </w:rPr>
        <w:t>,</w:t>
      </w:r>
      <w:r w:rsidR="00885E0D" w:rsidRPr="008D1F6D">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885E0D" w:rsidRPr="008D1F6D">
        <w:rPr>
          <w:rFonts w:ascii="Times New Roman" w:eastAsia="Arial" w:hAnsi="Times New Roman" w:cs="Times New Roman"/>
          <w:sz w:val="24"/>
          <w:szCs w:val="24"/>
        </w:rPr>
        <w:t xml:space="preserve"> = .</w:t>
      </w:r>
      <w:r w:rsidR="00885E0D">
        <w:rPr>
          <w:rFonts w:ascii="Times New Roman" w:eastAsia="Arial" w:hAnsi="Times New Roman" w:cs="Times New Roman"/>
          <w:sz w:val="24"/>
          <w:szCs w:val="24"/>
        </w:rPr>
        <w:t xml:space="preserve">14. </w:t>
      </w:r>
      <w:r w:rsidR="00423AA1">
        <w:rPr>
          <w:rFonts w:ascii="Times New Roman" w:eastAsia="Arial" w:hAnsi="Times New Roman" w:cs="Times New Roman"/>
          <w:sz w:val="24"/>
          <w:szCs w:val="24"/>
        </w:rPr>
        <w:t>Follow-</w:t>
      </w:r>
      <w:r w:rsidR="00CA6A50">
        <w:rPr>
          <w:rFonts w:ascii="Times New Roman" w:eastAsia="Arial" w:hAnsi="Times New Roman" w:cs="Times New Roman"/>
          <w:sz w:val="24"/>
          <w:szCs w:val="24"/>
        </w:rPr>
        <w:t>u</w:t>
      </w:r>
      <w:r w:rsidR="00885E0D">
        <w:rPr>
          <w:rFonts w:ascii="Times New Roman" w:eastAsia="Arial" w:hAnsi="Times New Roman" w:cs="Times New Roman"/>
          <w:sz w:val="24"/>
          <w:szCs w:val="24"/>
        </w:rPr>
        <w:t xml:space="preserve">p </w:t>
      </w:r>
      <w:r w:rsidR="00CA6A50" w:rsidRPr="00B45FD4">
        <w:rPr>
          <w:rFonts w:ascii="Times New Roman" w:eastAsia="Arial" w:hAnsi="Times New Roman" w:cs="Times New Roman"/>
          <w:i/>
          <w:iCs/>
          <w:sz w:val="24"/>
          <w:szCs w:val="24"/>
        </w:rPr>
        <w:t>t</w:t>
      </w:r>
      <w:r w:rsidR="00CA6A50">
        <w:rPr>
          <w:rFonts w:ascii="Times New Roman" w:eastAsia="Arial" w:hAnsi="Times New Roman" w:cs="Times New Roman"/>
          <w:sz w:val="24"/>
          <w:szCs w:val="24"/>
        </w:rPr>
        <w:t>-</w:t>
      </w:r>
      <w:r w:rsidR="00885E0D" w:rsidRPr="00B45FD4">
        <w:rPr>
          <w:rFonts w:ascii="Times New Roman" w:eastAsia="Arial" w:hAnsi="Times New Roman" w:cs="Times New Roman"/>
          <w:sz w:val="24"/>
          <w:szCs w:val="24"/>
        </w:rPr>
        <w:t>tests</w:t>
      </w:r>
      <w:r w:rsidR="00885E0D">
        <w:rPr>
          <w:rFonts w:ascii="Times New Roman" w:eastAsia="Arial" w:hAnsi="Times New Roman" w:cs="Times New Roman"/>
          <w:sz w:val="24"/>
          <w:szCs w:val="24"/>
        </w:rPr>
        <w:t xml:space="preserve"> </w:t>
      </w:r>
      <w:r w:rsidR="002E5C60">
        <w:rPr>
          <w:rFonts w:ascii="Times New Roman" w:eastAsia="Arial" w:hAnsi="Times New Roman" w:cs="Times New Roman"/>
          <w:sz w:val="24"/>
          <w:szCs w:val="24"/>
        </w:rPr>
        <w:t>confirmed</w:t>
      </w:r>
      <w:r w:rsidR="00885E0D">
        <w:rPr>
          <w:rFonts w:ascii="Times New Roman" w:eastAsia="Arial" w:hAnsi="Times New Roman" w:cs="Times New Roman"/>
          <w:sz w:val="24"/>
          <w:szCs w:val="24"/>
        </w:rPr>
        <w:t xml:space="preserve"> a robust illusion of competence for backward pairs in which JOLs </w:t>
      </w:r>
      <w:r w:rsidR="00F00FD4">
        <w:rPr>
          <w:rFonts w:ascii="Times New Roman" w:eastAsia="Arial" w:hAnsi="Times New Roman" w:cs="Times New Roman"/>
          <w:sz w:val="24"/>
          <w:szCs w:val="24"/>
        </w:rPr>
        <w:t>exceeded</w:t>
      </w:r>
      <w:r w:rsidR="00885E0D">
        <w:rPr>
          <w:rFonts w:ascii="Times New Roman" w:eastAsia="Arial" w:hAnsi="Times New Roman" w:cs="Times New Roman"/>
          <w:sz w:val="24"/>
          <w:szCs w:val="24"/>
        </w:rPr>
        <w:t xml:space="preserve"> later recall</w:t>
      </w:r>
      <w:r w:rsidR="00F00FD4">
        <w:rPr>
          <w:rFonts w:ascii="Times New Roman" w:eastAsia="Arial" w:hAnsi="Times New Roman" w:cs="Times New Roman"/>
          <w:sz w:val="24"/>
          <w:szCs w:val="24"/>
        </w:rPr>
        <w:t xml:space="preserve"> accuracy</w:t>
      </w:r>
      <w:r w:rsidR="00885E0D">
        <w:rPr>
          <w:rFonts w:ascii="Times New Roman" w:eastAsia="Arial" w:hAnsi="Times New Roman" w:cs="Times New Roman"/>
          <w:sz w:val="24"/>
          <w:szCs w:val="24"/>
        </w:rPr>
        <w:t xml:space="preserve"> (</w:t>
      </w:r>
      <w:r w:rsidR="00534E05">
        <w:rPr>
          <w:rFonts w:ascii="Times New Roman" w:eastAsia="Arial" w:hAnsi="Times New Roman" w:cs="Times New Roman"/>
          <w:sz w:val="24"/>
          <w:szCs w:val="24"/>
        </w:rPr>
        <w:t>66.09</w:t>
      </w:r>
      <w:r w:rsidR="00D61392">
        <w:rPr>
          <w:rFonts w:ascii="Times New Roman" w:eastAsia="Arial" w:hAnsi="Times New Roman" w:cs="Times New Roman"/>
          <w:sz w:val="24"/>
          <w:szCs w:val="24"/>
        </w:rPr>
        <w:t xml:space="preserve">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33.48</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8.74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4.67</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2.17</w:t>
      </w:r>
      <w:r w:rsidR="00885E0D">
        <w:rPr>
          <w:rFonts w:ascii="Times New Roman" w:eastAsia="Arial" w:hAnsi="Times New Roman" w:cs="Times New Roman"/>
          <w:sz w:val="24"/>
          <w:szCs w:val="24"/>
        </w:rPr>
        <w:t xml:space="preserve">. </w:t>
      </w:r>
      <w:r w:rsidR="000F48ED">
        <w:rPr>
          <w:rFonts w:ascii="Times New Roman" w:eastAsia="Arial" w:hAnsi="Times New Roman" w:cs="Times New Roman"/>
          <w:sz w:val="24"/>
          <w:szCs w:val="24"/>
        </w:rPr>
        <w:t xml:space="preserve">An illusion of competence was also found </w:t>
      </w:r>
      <w:r w:rsidR="00885E0D">
        <w:rPr>
          <w:rFonts w:ascii="Times New Roman" w:eastAsia="Arial" w:hAnsi="Times New Roman" w:cs="Times New Roman"/>
          <w:sz w:val="24"/>
          <w:szCs w:val="24"/>
        </w:rPr>
        <w:t>for symmetrical pairs (</w:t>
      </w:r>
      <w:r w:rsidR="00534E05">
        <w:rPr>
          <w:rFonts w:ascii="Times New Roman" w:eastAsia="Arial" w:hAnsi="Times New Roman" w:cs="Times New Roman"/>
          <w:sz w:val="24"/>
          <w:szCs w:val="24"/>
        </w:rPr>
        <w:t xml:space="preserve">71.64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58.84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3.04</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4.42</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0.41</w:t>
      </w:r>
      <w:r w:rsidR="00885E0D">
        <w:rPr>
          <w:rFonts w:ascii="Times New Roman" w:eastAsia="Arial" w:hAnsi="Times New Roman" w:cs="Times New Roman"/>
          <w:sz w:val="24"/>
          <w:szCs w:val="24"/>
        </w:rPr>
        <w:t>, and unrelated pairs (</w:t>
      </w:r>
      <w:r w:rsidR="00534E05">
        <w:rPr>
          <w:rFonts w:ascii="Times New Roman" w:eastAsia="Arial" w:hAnsi="Times New Roman" w:cs="Times New Roman"/>
          <w:sz w:val="24"/>
          <w:szCs w:val="24"/>
        </w:rPr>
        <w:t xml:space="preserve">25.96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10.63</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885E0D">
        <w:rPr>
          <w:rFonts w:ascii="Times New Roman" w:eastAsia="Arial" w:hAnsi="Times New Roman" w:cs="Times New Roman"/>
          <w:sz w:val="24"/>
          <w:szCs w:val="24"/>
        </w:rPr>
        <w:t>(</w:t>
      </w:r>
      <w:r w:rsidR="00D61392">
        <w:rPr>
          <w:rFonts w:ascii="Times New Roman" w:eastAsia="Arial" w:hAnsi="Times New Roman" w:cs="Times New Roman"/>
          <w:sz w:val="24"/>
          <w:szCs w:val="24"/>
        </w:rPr>
        <w:t>27</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4.86</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SEM</w:t>
      </w:r>
      <w:r w:rsidR="00885E0D">
        <w:rPr>
          <w:rFonts w:ascii="Times New Roman" w:eastAsia="Arial" w:hAnsi="Times New Roman" w:cs="Times New Roman"/>
          <w:sz w:val="24"/>
          <w:szCs w:val="24"/>
        </w:rPr>
        <w:t xml:space="preserve"> = </w:t>
      </w:r>
      <w:r w:rsidR="00534E05">
        <w:rPr>
          <w:rFonts w:ascii="Times New Roman" w:eastAsia="Arial" w:hAnsi="Times New Roman" w:cs="Times New Roman"/>
          <w:sz w:val="24"/>
          <w:szCs w:val="24"/>
        </w:rPr>
        <w:t>3.31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d</w:t>
      </w:r>
      <w:r w:rsidR="00885E0D">
        <w:rPr>
          <w:rFonts w:ascii="Times New Roman" w:eastAsia="Arial" w:hAnsi="Times New Roman" w:cs="Times New Roman"/>
          <w:sz w:val="24"/>
          <w:szCs w:val="24"/>
        </w:rPr>
        <w:t xml:space="preserve"> = </w:t>
      </w:r>
      <w:r w:rsidR="001540D8">
        <w:rPr>
          <w:rFonts w:ascii="Times New Roman" w:eastAsia="Arial" w:hAnsi="Times New Roman" w:cs="Times New Roman"/>
          <w:sz w:val="24"/>
          <w:szCs w:val="24"/>
        </w:rPr>
        <w:t>0.90</w:t>
      </w:r>
      <w:r w:rsidR="000F48ED">
        <w:rPr>
          <w:rFonts w:ascii="Times New Roman" w:eastAsia="Arial" w:hAnsi="Times New Roman" w:cs="Times New Roman"/>
          <w:sz w:val="24"/>
          <w:szCs w:val="24"/>
        </w:rPr>
        <w:t>, though at a lesser magnitude</w:t>
      </w:r>
      <w:r w:rsidR="002E5C60">
        <w:rPr>
          <w:rFonts w:ascii="Times New Roman" w:eastAsia="Arial" w:hAnsi="Times New Roman" w:cs="Times New Roman"/>
          <w:sz w:val="24"/>
          <w:szCs w:val="24"/>
        </w:rPr>
        <w:t>. For forward pairs however, JOL ratings did not differ</w:t>
      </w:r>
      <w:r w:rsidR="00322847">
        <w:rPr>
          <w:rFonts w:ascii="Times New Roman" w:eastAsia="Arial" w:hAnsi="Times New Roman" w:cs="Times New Roman"/>
          <w:sz w:val="24"/>
          <w:szCs w:val="24"/>
        </w:rPr>
        <w:t xml:space="preserve"> from later recall </w:t>
      </w:r>
      <w:r w:rsidR="00885E0D">
        <w:rPr>
          <w:rFonts w:ascii="Times New Roman" w:eastAsia="Arial" w:hAnsi="Times New Roman" w:cs="Times New Roman"/>
          <w:sz w:val="24"/>
          <w:szCs w:val="24"/>
        </w:rPr>
        <w:t>(</w:t>
      </w:r>
      <w:r w:rsidR="00534E05">
        <w:rPr>
          <w:rFonts w:ascii="Times New Roman" w:eastAsia="Arial" w:hAnsi="Times New Roman" w:cs="Times New Roman"/>
          <w:sz w:val="24"/>
          <w:szCs w:val="24"/>
        </w:rPr>
        <w:t xml:space="preserve">68.21 </w:t>
      </w:r>
      <w:r w:rsidR="00885E0D">
        <w:rPr>
          <w:rFonts w:ascii="Times New Roman" w:eastAsia="Arial" w:hAnsi="Times New Roman" w:cs="Times New Roman"/>
          <w:sz w:val="24"/>
          <w:szCs w:val="24"/>
        </w:rPr>
        <w:t xml:space="preserve">vs. </w:t>
      </w:r>
      <w:r w:rsidR="00534E05">
        <w:rPr>
          <w:rFonts w:ascii="Times New Roman" w:eastAsia="Arial" w:hAnsi="Times New Roman" w:cs="Times New Roman"/>
          <w:sz w:val="24"/>
          <w:szCs w:val="24"/>
        </w:rPr>
        <w:t>67.41</w:t>
      </w:r>
      <w:r w:rsidR="00885E0D">
        <w:rPr>
          <w:rFonts w:ascii="Times New Roman" w:eastAsia="Arial" w:hAnsi="Times New Roman" w:cs="Times New Roman"/>
          <w:sz w:val="24"/>
          <w:szCs w:val="24"/>
        </w:rPr>
        <w:t xml:space="preserve">), </w:t>
      </w:r>
      <w:r w:rsidR="00885E0D">
        <w:rPr>
          <w:rFonts w:ascii="Times New Roman" w:eastAsia="Arial" w:hAnsi="Times New Roman" w:cs="Times New Roman"/>
          <w:i/>
          <w:iCs/>
          <w:sz w:val="24"/>
          <w:szCs w:val="24"/>
        </w:rPr>
        <w:t>t</w:t>
      </w:r>
      <w:r w:rsidR="00327081">
        <w:rPr>
          <w:rFonts w:ascii="Times New Roman" w:eastAsia="Arial" w:hAnsi="Times New Roman" w:cs="Times New Roman"/>
          <w:sz w:val="24"/>
          <w:szCs w:val="24"/>
        </w:rPr>
        <w:t xml:space="preserve"> &lt; 1</w:t>
      </w:r>
      <w:r w:rsidR="00885E0D">
        <w:rPr>
          <w:rFonts w:ascii="Times New Roman" w:eastAsia="Arial" w:hAnsi="Times New Roman" w:cs="Times New Roman"/>
          <w:sz w:val="24"/>
          <w:szCs w:val="24"/>
        </w:rPr>
        <w:t>.</w:t>
      </w:r>
    </w:p>
    <w:p w14:paraId="4E6383E1" w14:textId="3A6DD8D8" w:rsidR="00CD5F63" w:rsidRDefault="00594382">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next </w:t>
      </w:r>
      <w:r w:rsidR="00830B0B">
        <w:rPr>
          <w:rFonts w:ascii="Times New Roman" w:eastAsia="Arial" w:hAnsi="Times New Roman" w:cs="Times New Roman"/>
          <w:sz w:val="24"/>
          <w:szCs w:val="24"/>
        </w:rPr>
        <w:t>assessed</w:t>
      </w:r>
      <w:r w:rsidR="0066400E" w:rsidRPr="0066400E">
        <w:rPr>
          <w:rFonts w:ascii="Times New Roman" w:eastAsia="Arial" w:hAnsi="Times New Roman" w:cs="Times New Roman"/>
          <w:sz w:val="24"/>
          <w:szCs w:val="24"/>
        </w:rPr>
        <w:t xml:space="preserve"> the correspondence between the JOL</w:t>
      </w:r>
      <w:r w:rsidR="007D4FCB">
        <w:rPr>
          <w:rFonts w:ascii="Times New Roman" w:eastAsia="Arial" w:hAnsi="Times New Roman" w:cs="Times New Roman"/>
          <w:sz w:val="24"/>
          <w:szCs w:val="24"/>
        </w:rPr>
        <w:t>s</w:t>
      </w:r>
      <w:r w:rsidR="0066400E" w:rsidRPr="0066400E">
        <w:rPr>
          <w:rFonts w:ascii="Times New Roman" w:eastAsia="Arial" w:hAnsi="Times New Roman" w:cs="Times New Roman"/>
          <w:sz w:val="24"/>
          <w:szCs w:val="24"/>
        </w:rPr>
        <w:t xml:space="preserve"> provided at study and correct recall </w:t>
      </w:r>
      <w:r w:rsidR="002B31D1">
        <w:rPr>
          <w:rFonts w:ascii="Times New Roman" w:eastAsia="Arial" w:hAnsi="Times New Roman" w:cs="Times New Roman"/>
          <w:sz w:val="24"/>
          <w:szCs w:val="24"/>
        </w:rPr>
        <w:t xml:space="preserve">for each of the pair types </w:t>
      </w:r>
      <w:r w:rsidR="00F00FD4">
        <w:rPr>
          <w:rFonts w:ascii="Times New Roman" w:eastAsia="Arial" w:hAnsi="Times New Roman" w:cs="Times New Roman"/>
          <w:sz w:val="24"/>
          <w:szCs w:val="24"/>
        </w:rPr>
        <w:t>using</w:t>
      </w:r>
      <w:r w:rsidR="002B31D1">
        <w:rPr>
          <w:rFonts w:ascii="Times New Roman" w:eastAsia="Arial" w:hAnsi="Times New Roman" w:cs="Times New Roman"/>
          <w:sz w:val="24"/>
          <w:szCs w:val="24"/>
        </w:rPr>
        <w:t xml:space="preserve"> a series of calibration plots</w:t>
      </w:r>
      <w:r w:rsidR="003D3C63">
        <w:rPr>
          <w:rFonts w:ascii="Times New Roman" w:eastAsia="Arial" w:hAnsi="Times New Roman" w:cs="Times New Roman"/>
          <w:sz w:val="24"/>
          <w:szCs w:val="24"/>
        </w:rPr>
        <w:t xml:space="preserve">. In these plots, </w:t>
      </w:r>
      <w:r w:rsidR="002521A5">
        <w:rPr>
          <w:rFonts w:ascii="Times New Roman" w:eastAsia="Arial" w:hAnsi="Times New Roman" w:cs="Times New Roman"/>
          <w:sz w:val="24"/>
          <w:szCs w:val="24"/>
        </w:rPr>
        <w:t xml:space="preserve">JOLs were first </w:t>
      </w:r>
      <w:r w:rsidR="002521A5">
        <w:rPr>
          <w:rFonts w:ascii="Times New Roman" w:eastAsia="Arial" w:hAnsi="Times New Roman" w:cs="Times New Roman"/>
          <w:sz w:val="24"/>
          <w:szCs w:val="24"/>
        </w:rPr>
        <w:lastRenderedPageBreak/>
        <w:t xml:space="preserve">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77843EF5" w14:textId="44951D20" w:rsidR="0066400E" w:rsidRPr="0066400E" w:rsidRDefault="002521A5">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for each of the four pair types are reported in Figure 2. Each plot </w:t>
      </w:r>
      <w:r w:rsidR="00E24350">
        <w:rPr>
          <w:rFonts w:ascii="Times New Roman" w:eastAsia="Arial" w:hAnsi="Times New Roman" w:cs="Times New Roman"/>
          <w:sz w:val="24"/>
          <w:szCs w:val="24"/>
        </w:rPr>
        <w:t>includes</w:t>
      </w:r>
      <w:r>
        <w:rPr>
          <w:rFonts w:ascii="Times New Roman" w:eastAsia="Arial" w:hAnsi="Times New Roman" w:cs="Times New Roman"/>
          <w:sz w:val="24"/>
          <w:szCs w:val="24"/>
        </w:rPr>
        <w:t xml:space="preserve"> a calibration line which reflects perfect correspondence between JOL ratings and correct recall (e.g., 30% JOL and 30% correct recall). </w:t>
      </w:r>
      <w:r w:rsidR="00CD5F63">
        <w:rPr>
          <w:rFonts w:ascii="Times New Roman" w:eastAsia="Arial" w:hAnsi="Times New Roman" w:cs="Times New Roman"/>
          <w:sz w:val="24"/>
          <w:szCs w:val="24"/>
        </w:rPr>
        <w:t xml:space="preserve">Overestimations (i.e., data points that fall below the calibration line) were found to emerge at different JOL ratings for each pair type. For unrelated pairs, JOL overestimations occurred across nearly all JOL ratings (JOLs &gt; 20%), however overestimations emerged later for </w:t>
      </w:r>
      <w:r w:rsidR="00191E70">
        <w:rPr>
          <w:rFonts w:ascii="Times New Roman" w:eastAsia="Arial" w:hAnsi="Times New Roman" w:cs="Times New Roman"/>
          <w:sz w:val="24"/>
          <w:szCs w:val="24"/>
        </w:rPr>
        <w:t xml:space="preserve">associative pairs. </w:t>
      </w:r>
      <w:r w:rsidR="00F746A3">
        <w:rPr>
          <w:rFonts w:ascii="Times New Roman" w:eastAsia="Arial" w:hAnsi="Times New Roman" w:cs="Times New Roman"/>
          <w:sz w:val="24"/>
          <w:szCs w:val="24"/>
        </w:rPr>
        <w:t>For backward pairs, overestimations occurred at JOLs greater than 60%, for symmetrical pairs</w:t>
      </w:r>
      <w:r w:rsidR="006D5798">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overestimations occurred at JOLs greater than 80%, and for forward pairs, overestimations were only found at the highest JOL ratings (90-100%). </w:t>
      </w:r>
      <w:r w:rsidR="00F00C56">
        <w:rPr>
          <w:rFonts w:ascii="Times New Roman" w:eastAsia="Arial" w:hAnsi="Times New Roman" w:cs="Times New Roman"/>
          <w:sz w:val="24"/>
          <w:szCs w:val="24"/>
        </w:rPr>
        <w:t xml:space="preserve">These patterns were confirmed by effects of Pair Type,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Pr>
          <w:rFonts w:ascii="Times New Roman" w:eastAsia="Arial" w:hAnsi="Times New Roman" w:cs="Times New Roman"/>
          <w:sz w:val="24"/>
          <w:szCs w:val="24"/>
        </w:rPr>
        <w:t>3</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71</w:t>
      </w:r>
      <w:r w:rsidR="00F00C56" w:rsidRPr="003A15C5">
        <w:rPr>
          <w:rFonts w:ascii="Times New Roman" w:eastAsia="Arial" w:hAnsi="Times New Roman" w:cs="Times New Roman"/>
          <w:sz w:val="24"/>
          <w:szCs w:val="24"/>
        </w:rPr>
        <w:t>.</w:t>
      </w:r>
      <w:r w:rsidR="00F00C56">
        <w:rPr>
          <w:rFonts w:ascii="Times New Roman" w:eastAsia="Arial" w:hAnsi="Times New Roman" w:cs="Times New Roman"/>
          <w:sz w:val="24"/>
          <w:szCs w:val="24"/>
        </w:rPr>
        <w:t>70</w:t>
      </w:r>
      <w:r w:rsidR="00F00C56" w:rsidRPr="007907FA">
        <w:rPr>
          <w:rFonts w:ascii="Times New Roman" w:eastAsia="Arial" w:hAnsi="Times New Roman" w:cs="Times New Roman"/>
          <w:sz w:val="24"/>
          <w:szCs w:val="24"/>
        </w:rPr>
        <w:t>,</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1471.60</w:t>
      </w:r>
      <w:r w:rsidR="00327081">
        <w:rPr>
          <w:rFonts w:ascii="Times New Roman" w:eastAsia="Arial" w:hAnsi="Times New Roman" w:cs="Times New Roman"/>
          <w:sz w:val="24"/>
          <w:szCs w:val="24"/>
        </w:rPr>
        <w:t>,</w:t>
      </w:r>
      <w:r w:rsidR="00F00C56" w:rsidRPr="007907FA">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156EDA">
        <w:rPr>
          <w:rFonts w:ascii="Times New Roman" w:eastAsia="Arial" w:hAnsi="Times New Roman" w:cs="Times New Roman"/>
          <w:i/>
          <w:sz w:val="24"/>
          <w:szCs w:val="24"/>
        </w:rPr>
        <w:t xml:space="preserve"> </w:t>
      </w:r>
      <w:r w:rsidR="00F00C56" w:rsidRPr="003A15C5">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73, JOL Increment, </w:t>
      </w:r>
      <w:r w:rsidR="00F00C56" w:rsidRPr="007907FA">
        <w:rPr>
          <w:rFonts w:ascii="Times New Roman" w:eastAsia="Arial" w:hAnsi="Times New Roman" w:cs="Times New Roman"/>
          <w:i/>
          <w:sz w:val="24"/>
          <w:szCs w:val="24"/>
        </w:rPr>
        <w:t>F</w:t>
      </w:r>
      <w:r w:rsidR="00F00C56" w:rsidRPr="007907FA">
        <w:rPr>
          <w:rFonts w:ascii="Times New Roman" w:eastAsia="Arial" w:hAnsi="Times New Roman" w:cs="Times New Roman"/>
          <w:sz w:val="24"/>
          <w:szCs w:val="24"/>
        </w:rPr>
        <w:t>(</w:t>
      </w:r>
      <w:r w:rsidR="00F00C56" w:rsidRPr="003A15C5">
        <w:rPr>
          <w:rFonts w:ascii="Times New Roman" w:eastAsia="Arial" w:hAnsi="Times New Roman" w:cs="Times New Roman"/>
          <w:sz w:val="24"/>
          <w:szCs w:val="24"/>
        </w:rPr>
        <w:t>10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270</w:t>
      </w:r>
      <w:r w:rsidR="00F00C56" w:rsidRPr="007907FA">
        <w:rPr>
          <w:rFonts w:ascii="Times New Roman" w:eastAsia="Arial" w:hAnsi="Times New Roman" w:cs="Times New Roman"/>
          <w:sz w:val="24"/>
          <w:szCs w:val="24"/>
        </w:rPr>
        <w:t xml:space="preserve">) = </w:t>
      </w:r>
      <w:r w:rsidR="00F00C56">
        <w:rPr>
          <w:rFonts w:ascii="Times New Roman" w:eastAsia="Arial" w:hAnsi="Times New Roman" w:cs="Times New Roman"/>
          <w:sz w:val="24"/>
          <w:szCs w:val="24"/>
        </w:rPr>
        <w:t>6.35</w:t>
      </w:r>
      <w:r w:rsidR="00327081">
        <w:rPr>
          <w:rFonts w:ascii="Times New Roman" w:eastAsia="Arial" w:hAnsi="Times New Roman" w:cs="Times New Roman"/>
          <w:sz w:val="24"/>
          <w:szCs w:val="24"/>
        </w:rPr>
        <w:t>,</w:t>
      </w:r>
      <w:r w:rsidR="00F00C56" w:rsidRPr="007907FA" w:rsidDel="00D12A50">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1204.60</w:t>
      </w:r>
      <w:r w:rsidR="00F00C56" w:rsidRPr="00870835">
        <w:rPr>
          <w:rFonts w:ascii="Times New Roman" w:eastAsia="Arial" w:hAnsi="Times New Roman" w:cs="Times New Roman"/>
          <w:sz w:val="24"/>
          <w:szCs w:val="24"/>
        </w:rPr>
        <w:t xml:space="preserve">, </w:t>
      </w:r>
      <w:bookmarkStart w:id="8" w:name="_Hlk10733659"/>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327081">
        <w:rPr>
          <w:rFonts w:ascii="Times New Roman" w:eastAsia="Arial" w:hAnsi="Times New Roman" w:cs="Times New Roman"/>
          <w:sz w:val="24"/>
          <w:szCs w:val="24"/>
          <w:vertAlign w:val="superscript"/>
        </w:rPr>
        <w:t xml:space="preserve"> </w:t>
      </w:r>
      <w:r w:rsidR="00F00C56" w:rsidRPr="00156EDA">
        <w:rPr>
          <w:rFonts w:ascii="Times New Roman" w:eastAsia="Arial" w:hAnsi="Times New Roman" w:cs="Times New Roman"/>
          <w:sz w:val="24"/>
          <w:szCs w:val="24"/>
        </w:rPr>
        <w:t>= .</w:t>
      </w:r>
      <w:bookmarkEnd w:id="8"/>
      <w:r w:rsidR="00F00C56">
        <w:rPr>
          <w:rFonts w:ascii="Times New Roman" w:eastAsia="Arial" w:hAnsi="Times New Roman" w:cs="Times New Roman"/>
          <w:sz w:val="24"/>
          <w:szCs w:val="24"/>
        </w:rPr>
        <w:t>19, and a</w:t>
      </w:r>
      <w:r w:rsidR="00E24350">
        <w:rPr>
          <w:rFonts w:ascii="Times New Roman" w:eastAsia="Arial" w:hAnsi="Times New Roman" w:cs="Times New Roman"/>
          <w:sz w:val="24"/>
          <w:szCs w:val="24"/>
        </w:rPr>
        <w:t xml:space="preserve"> significant</w:t>
      </w:r>
      <w:r w:rsidR="00F00C56">
        <w:rPr>
          <w:rFonts w:ascii="Times New Roman" w:eastAsia="Arial" w:hAnsi="Times New Roman" w:cs="Times New Roman"/>
          <w:sz w:val="24"/>
          <w:szCs w:val="24"/>
        </w:rPr>
        <w:t xml:space="preserve"> interaction, </w:t>
      </w:r>
      <w:r w:rsidR="00F00C56" w:rsidRPr="007907FA">
        <w:rPr>
          <w:rFonts w:ascii="Times New Roman" w:eastAsia="Arial" w:hAnsi="Times New Roman" w:cs="Times New Roman"/>
          <w:i/>
          <w:sz w:val="24"/>
          <w:szCs w:val="24"/>
        </w:rPr>
        <w:t>F</w:t>
      </w:r>
      <w:r w:rsidR="00F00C56" w:rsidRPr="00870835">
        <w:rPr>
          <w:rFonts w:ascii="Times New Roman" w:eastAsia="Arial" w:hAnsi="Times New Roman" w:cs="Times New Roman"/>
          <w:sz w:val="24"/>
          <w:szCs w:val="24"/>
        </w:rPr>
        <w:t>(3</w:t>
      </w:r>
      <w:r w:rsidR="00F00C56" w:rsidRPr="003A15C5">
        <w:rPr>
          <w:rFonts w:ascii="Times New Roman" w:eastAsia="Arial" w:hAnsi="Times New Roman" w:cs="Times New Roman"/>
          <w:sz w:val="24"/>
          <w:szCs w:val="24"/>
        </w:rPr>
        <w:t>0</w:t>
      </w:r>
      <w:r w:rsidR="00F00C56" w:rsidRPr="007907FA">
        <w:rPr>
          <w:rFonts w:ascii="Times New Roman" w:eastAsia="Arial" w:hAnsi="Times New Roman" w:cs="Times New Roman"/>
          <w:sz w:val="24"/>
          <w:szCs w:val="24"/>
        </w:rPr>
        <w:t xml:space="preserve">, </w:t>
      </w:r>
      <w:r w:rsidR="00F00C56" w:rsidRPr="003A15C5">
        <w:rPr>
          <w:rFonts w:ascii="Times New Roman" w:eastAsia="Arial" w:hAnsi="Times New Roman" w:cs="Times New Roman"/>
          <w:sz w:val="24"/>
          <w:szCs w:val="24"/>
        </w:rPr>
        <w:t>810</w:t>
      </w:r>
      <w:r w:rsidR="00F00C56" w:rsidRPr="007907FA">
        <w:rPr>
          <w:rFonts w:ascii="Times New Roman" w:eastAsia="Arial" w:hAnsi="Times New Roman" w:cs="Times New Roman"/>
          <w:sz w:val="24"/>
          <w:szCs w:val="24"/>
        </w:rPr>
        <w:t>) = 1.</w:t>
      </w:r>
      <w:r w:rsidR="00F00C56">
        <w:rPr>
          <w:rFonts w:ascii="Times New Roman" w:eastAsia="Arial" w:hAnsi="Times New Roman" w:cs="Times New Roman"/>
          <w:sz w:val="24"/>
          <w:szCs w:val="24"/>
        </w:rPr>
        <w:t>80,</w:t>
      </w:r>
      <w:r w:rsidR="00327081">
        <w:rPr>
          <w:rFonts w:ascii="Times New Roman" w:eastAsia="Arial" w:hAnsi="Times New Roman" w:cs="Times New Roman"/>
          <w:sz w:val="24"/>
          <w:szCs w:val="24"/>
        </w:rPr>
        <w:t xml:space="preserve"> </w:t>
      </w:r>
      <w:r w:rsidR="00327081">
        <w:rPr>
          <w:rFonts w:ascii="Times New Roman" w:eastAsia="Arial" w:hAnsi="Times New Roman" w:cs="Times New Roman"/>
          <w:i/>
          <w:iCs/>
          <w:sz w:val="24"/>
          <w:szCs w:val="24"/>
        </w:rPr>
        <w:t>MSE</w:t>
      </w:r>
      <w:r w:rsidR="00327081">
        <w:rPr>
          <w:rFonts w:ascii="Times New Roman" w:eastAsia="Arial" w:hAnsi="Times New Roman" w:cs="Times New Roman"/>
          <w:sz w:val="24"/>
          <w:szCs w:val="24"/>
        </w:rPr>
        <w:t xml:space="preserve"> = </w:t>
      </w:r>
      <w:r w:rsidR="00E1672F">
        <w:rPr>
          <w:rFonts w:ascii="Times New Roman" w:eastAsia="Arial" w:hAnsi="Times New Roman" w:cs="Times New Roman"/>
          <w:sz w:val="24"/>
          <w:szCs w:val="24"/>
        </w:rPr>
        <w:t>879.71</w:t>
      </w:r>
      <w:r w:rsidR="00327081">
        <w:rPr>
          <w:rFonts w:ascii="Times New Roman" w:eastAsia="Arial" w:hAnsi="Times New Roman" w:cs="Times New Roman"/>
          <w:sz w:val="24"/>
          <w:szCs w:val="24"/>
        </w:rPr>
        <w:t>,</w:t>
      </w:r>
      <w:r w:rsidR="00F00C56" w:rsidRPr="00A45DEF">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F00C56" w:rsidRPr="00F168F1">
        <w:rPr>
          <w:rFonts w:ascii="Times New Roman" w:eastAsia="Arial" w:hAnsi="Times New Roman" w:cs="Times New Roman"/>
          <w:sz w:val="24"/>
          <w:szCs w:val="24"/>
        </w:rPr>
        <w:t xml:space="preserve"> </w:t>
      </w:r>
      <w:r w:rsidR="00F00C56" w:rsidRPr="00A45DEF">
        <w:rPr>
          <w:rFonts w:ascii="Times New Roman" w:eastAsia="Arial" w:hAnsi="Times New Roman" w:cs="Times New Roman"/>
          <w:sz w:val="24"/>
          <w:szCs w:val="24"/>
        </w:rPr>
        <w:t>= .</w:t>
      </w:r>
      <w:r w:rsidR="00F00C56">
        <w:rPr>
          <w:rFonts w:ascii="Times New Roman" w:eastAsia="Arial" w:hAnsi="Times New Roman" w:cs="Times New Roman"/>
          <w:sz w:val="24"/>
          <w:szCs w:val="24"/>
        </w:rPr>
        <w:t xml:space="preserve">06. </w:t>
      </w:r>
      <w:r w:rsidR="00F746A3">
        <w:rPr>
          <w:rFonts w:ascii="Times New Roman" w:eastAsia="Arial" w:hAnsi="Times New Roman" w:cs="Times New Roman"/>
          <w:sz w:val="24"/>
          <w:szCs w:val="24"/>
        </w:rPr>
        <w:t xml:space="preserve">Thus, evidence for illusions of competence were found </w:t>
      </w:r>
      <w:r w:rsidR="00423AA1">
        <w:rPr>
          <w:rFonts w:ascii="Times New Roman" w:eastAsia="Arial" w:hAnsi="Times New Roman" w:cs="Times New Roman"/>
          <w:sz w:val="24"/>
          <w:szCs w:val="24"/>
        </w:rPr>
        <w:t>across</w:t>
      </w:r>
      <w:r w:rsidR="00F746A3">
        <w:rPr>
          <w:rFonts w:ascii="Times New Roman" w:eastAsia="Arial" w:hAnsi="Times New Roman" w:cs="Times New Roman"/>
          <w:sz w:val="24"/>
          <w:szCs w:val="24"/>
        </w:rPr>
        <w:t xml:space="preserve"> pair type</w:t>
      </w:r>
      <w:r w:rsidR="00423AA1">
        <w:rPr>
          <w:rFonts w:ascii="Times New Roman" w:eastAsia="Arial" w:hAnsi="Times New Roman" w:cs="Times New Roman"/>
          <w:sz w:val="24"/>
          <w:szCs w:val="24"/>
        </w:rPr>
        <w:t>s</w:t>
      </w:r>
      <w:r w:rsidR="00F746A3">
        <w:rPr>
          <w:rFonts w:ascii="Times New Roman" w:eastAsia="Arial" w:hAnsi="Times New Roman" w:cs="Times New Roman"/>
          <w:sz w:val="24"/>
          <w:szCs w:val="24"/>
        </w:rPr>
        <w:t>, however overestimati</w:t>
      </w:r>
      <w:r w:rsidR="00F00C56">
        <w:rPr>
          <w:rFonts w:ascii="Times New Roman" w:eastAsia="Arial" w:hAnsi="Times New Roman" w:cs="Times New Roman"/>
          <w:sz w:val="24"/>
          <w:szCs w:val="24"/>
        </w:rPr>
        <w:t xml:space="preserve">ons only emerged at the highest JOL ratings </w:t>
      </w:r>
      <w:r w:rsidR="00423AA1">
        <w:rPr>
          <w:rFonts w:ascii="Times New Roman" w:eastAsia="Arial" w:hAnsi="Times New Roman" w:cs="Times New Roman"/>
          <w:sz w:val="24"/>
          <w:szCs w:val="24"/>
        </w:rPr>
        <w:t>for forward associates</w:t>
      </w:r>
      <w:r w:rsidR="00F00C56">
        <w:rPr>
          <w:rFonts w:ascii="Times New Roman" w:eastAsia="Arial" w:hAnsi="Times New Roman" w:cs="Times New Roman"/>
          <w:sz w:val="24"/>
          <w:szCs w:val="24"/>
        </w:rPr>
        <w:t>.</w:t>
      </w:r>
      <w:r w:rsidR="00F746A3">
        <w:rPr>
          <w:rFonts w:ascii="Times New Roman" w:eastAsia="Arial" w:hAnsi="Times New Roman" w:cs="Times New Roman"/>
          <w:sz w:val="24"/>
          <w:szCs w:val="24"/>
        </w:rPr>
        <w:t xml:space="preserve"> </w:t>
      </w:r>
    </w:p>
    <w:p w14:paraId="169E5ACD" w14:textId="77777777" w:rsidR="0066400E" w:rsidRPr="0066400E" w:rsidRDefault="0066400E" w:rsidP="00F5609B">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73496755" w14:textId="7EC093C4" w:rsidR="00FB5238" w:rsidRDefault="00293F07" w:rsidP="0066400E">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Experiment 1 </w:t>
      </w:r>
      <w:r w:rsidR="00E37598">
        <w:rPr>
          <w:rFonts w:ascii="Times New Roman" w:eastAsia="Arial" w:hAnsi="Times New Roman" w:cs="Times New Roman"/>
          <w:sz w:val="24"/>
          <w:szCs w:val="24"/>
        </w:rPr>
        <w:t xml:space="preserve">investigated the influence of </w:t>
      </w:r>
      <w:r w:rsidR="002F2C3B">
        <w:rPr>
          <w:rFonts w:ascii="Times New Roman" w:eastAsia="Arial" w:hAnsi="Times New Roman" w:cs="Times New Roman"/>
          <w:sz w:val="24"/>
          <w:szCs w:val="24"/>
        </w:rPr>
        <w:t xml:space="preserve">the directional association of cue-target pairs on JOLs and cued recall. Our results replicated </w:t>
      </w:r>
      <w:r>
        <w:rPr>
          <w:rFonts w:ascii="Times New Roman" w:eastAsia="Arial" w:hAnsi="Times New Roman" w:cs="Times New Roman"/>
          <w:sz w:val="24"/>
          <w:szCs w:val="24"/>
        </w:rPr>
        <w:t xml:space="preserve">illusion of competence </w:t>
      </w:r>
      <w:r w:rsidR="002F2C3B">
        <w:rPr>
          <w:rFonts w:ascii="Times New Roman" w:eastAsia="Arial" w:hAnsi="Times New Roman" w:cs="Times New Roman"/>
          <w:sz w:val="24"/>
          <w:szCs w:val="24"/>
        </w:rPr>
        <w:t xml:space="preserve">patterns </w:t>
      </w:r>
      <w:r w:rsidR="00A0609D">
        <w:rPr>
          <w:rFonts w:ascii="Times New Roman" w:eastAsia="Arial" w:hAnsi="Times New Roman" w:cs="Times New Roman"/>
          <w:sz w:val="24"/>
          <w:szCs w:val="24"/>
        </w:rPr>
        <w:t xml:space="preserve">reported by </w:t>
      </w:r>
      <w:proofErr w:type="spellStart"/>
      <w:r w:rsidR="00A0609D">
        <w:rPr>
          <w:rFonts w:ascii="Times New Roman" w:eastAsia="Arial" w:hAnsi="Times New Roman" w:cs="Times New Roman"/>
          <w:sz w:val="24"/>
          <w:szCs w:val="24"/>
        </w:rPr>
        <w:t>Koriat</w:t>
      </w:r>
      <w:proofErr w:type="spellEnd"/>
      <w:r w:rsidR="00A0609D">
        <w:rPr>
          <w:rFonts w:ascii="Times New Roman" w:eastAsia="Arial" w:hAnsi="Times New Roman" w:cs="Times New Roman"/>
          <w:sz w:val="24"/>
          <w:szCs w:val="24"/>
        </w:rPr>
        <w:t xml:space="preserve"> and Bjork (2005)</w:t>
      </w:r>
      <w:r w:rsidR="00910813">
        <w:rPr>
          <w:rFonts w:ascii="Times New Roman" w:eastAsia="Arial" w:hAnsi="Times New Roman" w:cs="Times New Roman"/>
          <w:sz w:val="24"/>
          <w:szCs w:val="24"/>
        </w:rPr>
        <w:t xml:space="preserve"> in which JOLs were inflated for backward, but not forward, associates. Our study eliminated potential item effects between these pair types as backward and forward pairs were the same pairs in different orderings and counterbalanced across participants. Of </w:t>
      </w:r>
      <w:r w:rsidR="00910813">
        <w:rPr>
          <w:rFonts w:ascii="Times New Roman" w:eastAsia="Arial" w:hAnsi="Times New Roman" w:cs="Times New Roman"/>
          <w:sz w:val="24"/>
          <w:szCs w:val="24"/>
        </w:rPr>
        <w:lastRenderedPageBreak/>
        <w:t>importance, our experiment also found an illusion of competence for symmetrical and unrelated pairs. Symmetrical pairs</w:t>
      </w:r>
      <w:r w:rsidR="009C1D1D">
        <w:rPr>
          <w:rFonts w:ascii="Times New Roman" w:eastAsia="Arial" w:hAnsi="Times New Roman" w:cs="Times New Roman"/>
          <w:sz w:val="24"/>
          <w:szCs w:val="24"/>
        </w:rPr>
        <w:t>, in which pairs had similar association in forward and backward directions,</w:t>
      </w:r>
      <w:r w:rsidR="00910813">
        <w:rPr>
          <w:rFonts w:ascii="Times New Roman" w:eastAsia="Arial" w:hAnsi="Times New Roman" w:cs="Times New Roman"/>
          <w:sz w:val="24"/>
          <w:szCs w:val="24"/>
        </w:rPr>
        <w:t xml:space="preserve"> were o</w:t>
      </w:r>
      <w:r w:rsidR="00506EFF">
        <w:rPr>
          <w:rFonts w:ascii="Times New Roman" w:eastAsia="Arial" w:hAnsi="Times New Roman" w:cs="Times New Roman"/>
          <w:sz w:val="24"/>
          <w:szCs w:val="24"/>
        </w:rPr>
        <w:t>f particular interest</w:t>
      </w:r>
      <w:r w:rsidR="00910813">
        <w:rPr>
          <w:rFonts w:ascii="Times New Roman" w:eastAsia="Arial" w:hAnsi="Times New Roman" w:cs="Times New Roman"/>
          <w:sz w:val="24"/>
          <w:szCs w:val="24"/>
        </w:rPr>
        <w:t xml:space="preserve"> in our study given Castel et al. (2007) who showed </w:t>
      </w:r>
      <w:r w:rsidR="00E24350">
        <w:rPr>
          <w:rFonts w:ascii="Times New Roman" w:eastAsia="Arial" w:hAnsi="Times New Roman" w:cs="Times New Roman"/>
          <w:sz w:val="24"/>
          <w:szCs w:val="24"/>
        </w:rPr>
        <w:t>a similar</w:t>
      </w:r>
      <w:r w:rsidR="00910813">
        <w:rPr>
          <w:rFonts w:ascii="Times New Roman" w:eastAsia="Arial" w:hAnsi="Times New Roman" w:cs="Times New Roman"/>
          <w:sz w:val="24"/>
          <w:szCs w:val="24"/>
        </w:rPr>
        <w:t xml:space="preserve"> overestimation pattern using identical cue-target pairs. </w:t>
      </w:r>
      <w:r w:rsidR="009C1D1D">
        <w:rPr>
          <w:rFonts w:ascii="Times New Roman" w:eastAsia="Arial" w:hAnsi="Times New Roman" w:cs="Times New Roman"/>
          <w:sz w:val="24"/>
          <w:szCs w:val="24"/>
        </w:rPr>
        <w:t xml:space="preserve">The pattern found for our symmetrical pairs suggests that symmetrical associates can </w:t>
      </w:r>
      <w:r w:rsidR="00E37DD7">
        <w:rPr>
          <w:rFonts w:ascii="Times New Roman" w:eastAsia="Arial" w:hAnsi="Times New Roman" w:cs="Times New Roman"/>
          <w:sz w:val="24"/>
          <w:szCs w:val="24"/>
        </w:rPr>
        <w:t>similarly</w:t>
      </w:r>
      <w:r w:rsidR="009C1D1D">
        <w:rPr>
          <w:rFonts w:ascii="Times New Roman" w:eastAsia="Arial" w:hAnsi="Times New Roman" w:cs="Times New Roman"/>
          <w:sz w:val="24"/>
          <w:szCs w:val="24"/>
        </w:rPr>
        <w:t xml:space="preserve"> produce an illusion of competence even when the pairs are not identical</w:t>
      </w:r>
      <w:r w:rsidR="00423AA1">
        <w:rPr>
          <w:rFonts w:ascii="Times New Roman" w:eastAsia="Arial" w:hAnsi="Times New Roman" w:cs="Times New Roman"/>
          <w:sz w:val="24"/>
          <w:szCs w:val="24"/>
        </w:rPr>
        <w:t xml:space="preserve"> words</w:t>
      </w:r>
      <w:r w:rsidR="009C1D1D">
        <w:rPr>
          <w:rFonts w:ascii="Times New Roman" w:eastAsia="Arial" w:hAnsi="Times New Roman" w:cs="Times New Roman"/>
          <w:sz w:val="24"/>
          <w:szCs w:val="24"/>
        </w:rPr>
        <w:t>.</w:t>
      </w:r>
    </w:p>
    <w:p w14:paraId="53099AC1" w14:textId="436E1B43" w:rsidR="009C1D1D" w:rsidRDefault="009C1D1D" w:rsidP="00AC5EE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We further analyzed the correspondence of JOLs and recall accuracy by plotting measures relative to a calibration line. Our analyses</w:t>
      </w:r>
      <w:r w:rsidR="00C459A2">
        <w:rPr>
          <w:rFonts w:ascii="Times New Roman" w:eastAsia="Arial" w:hAnsi="Times New Roman" w:cs="Times New Roman"/>
          <w:sz w:val="24"/>
          <w:szCs w:val="24"/>
        </w:rPr>
        <w:t xml:space="preserve"> found JOL overestimations tended to occur for associative pairs only when recall was relative</w:t>
      </w:r>
      <w:r w:rsidR="0078577F">
        <w:rPr>
          <w:rFonts w:ascii="Times New Roman" w:eastAsia="Arial" w:hAnsi="Times New Roman" w:cs="Times New Roman"/>
          <w:sz w:val="24"/>
          <w:szCs w:val="24"/>
        </w:rPr>
        <w:t>ly</w:t>
      </w:r>
      <w:r w:rsidR="00C459A2">
        <w:rPr>
          <w:rFonts w:ascii="Times New Roman" w:eastAsia="Arial" w:hAnsi="Times New Roman" w:cs="Times New Roman"/>
          <w:sz w:val="24"/>
          <w:szCs w:val="24"/>
        </w:rPr>
        <w:t xml:space="preserve"> high, but for unrelated pairs, overestimations occurred across recall rates</w:t>
      </w:r>
      <w:r w:rsidR="00E37DD7">
        <w:rPr>
          <w:rFonts w:ascii="Times New Roman" w:eastAsia="Arial" w:hAnsi="Times New Roman" w:cs="Times New Roman"/>
          <w:sz w:val="24"/>
          <w:szCs w:val="24"/>
        </w:rPr>
        <w:t xml:space="preserve"> </w:t>
      </w:r>
      <w:r w:rsidR="00967A25">
        <w:rPr>
          <w:rFonts w:ascii="Times New Roman" w:eastAsia="Arial" w:hAnsi="Times New Roman" w:cs="Times New Roman"/>
          <w:sz w:val="24"/>
          <w:szCs w:val="24"/>
        </w:rPr>
        <w:t>except</w:t>
      </w:r>
      <w:r w:rsidR="00E37DD7">
        <w:rPr>
          <w:rFonts w:ascii="Times New Roman" w:eastAsia="Arial" w:hAnsi="Times New Roman" w:cs="Times New Roman"/>
          <w:sz w:val="24"/>
          <w:szCs w:val="24"/>
        </w:rPr>
        <w:t xml:space="preserve"> for the lowest JOL ratings</w:t>
      </w:r>
      <w:r w:rsidR="00C459A2">
        <w:rPr>
          <w:rFonts w:ascii="Times New Roman" w:eastAsia="Arial" w:hAnsi="Times New Roman" w:cs="Times New Roman"/>
          <w:sz w:val="24"/>
          <w:szCs w:val="24"/>
        </w:rPr>
        <w:t xml:space="preserve">. </w:t>
      </w:r>
      <w:r w:rsidR="00615FFB">
        <w:rPr>
          <w:rFonts w:ascii="Times New Roman" w:eastAsia="Arial" w:hAnsi="Times New Roman" w:cs="Times New Roman"/>
          <w:sz w:val="24"/>
          <w:szCs w:val="24"/>
        </w:rPr>
        <w:t>The calibration plots revealed that illusions of competence were present for all pair types</w:t>
      </w:r>
      <w:r w:rsidR="00E37DD7">
        <w:rPr>
          <w:rFonts w:ascii="Times New Roman" w:eastAsia="Arial" w:hAnsi="Times New Roman" w:cs="Times New Roman"/>
          <w:sz w:val="24"/>
          <w:szCs w:val="24"/>
        </w:rPr>
        <w:t xml:space="preserve">, though there were qualitative differences </w:t>
      </w:r>
      <w:r w:rsidR="007E1F3A">
        <w:rPr>
          <w:rFonts w:ascii="Times New Roman" w:eastAsia="Arial" w:hAnsi="Times New Roman" w:cs="Times New Roman"/>
          <w:sz w:val="24"/>
          <w:szCs w:val="24"/>
        </w:rPr>
        <w:t>in the JOL rating</w:t>
      </w:r>
      <w:r w:rsidR="00AB7706">
        <w:rPr>
          <w:rFonts w:ascii="Times New Roman" w:eastAsia="Arial" w:hAnsi="Times New Roman" w:cs="Times New Roman"/>
          <w:sz w:val="24"/>
          <w:szCs w:val="24"/>
        </w:rPr>
        <w:t>s</w:t>
      </w:r>
      <w:r w:rsidR="007E1F3A">
        <w:rPr>
          <w:rFonts w:ascii="Times New Roman" w:eastAsia="Arial" w:hAnsi="Times New Roman" w:cs="Times New Roman"/>
          <w:sz w:val="24"/>
          <w:szCs w:val="24"/>
        </w:rPr>
        <w:t xml:space="preserve"> in which these overestimations emerged. </w:t>
      </w:r>
      <w:r w:rsidR="00615FFB">
        <w:rPr>
          <w:rFonts w:ascii="Times New Roman" w:eastAsia="Arial" w:hAnsi="Times New Roman" w:cs="Times New Roman"/>
          <w:sz w:val="24"/>
          <w:szCs w:val="24"/>
        </w:rPr>
        <w:t xml:space="preserve">These plots are therefore important as they can reveal </w:t>
      </w:r>
      <w:r w:rsidR="00967A25">
        <w:rPr>
          <w:rFonts w:ascii="Times New Roman" w:eastAsia="Arial" w:hAnsi="Times New Roman" w:cs="Times New Roman"/>
          <w:sz w:val="24"/>
          <w:szCs w:val="24"/>
        </w:rPr>
        <w:t>qualitative</w:t>
      </w:r>
      <w:r w:rsidR="00615FFB">
        <w:rPr>
          <w:rFonts w:ascii="Times New Roman" w:eastAsia="Arial" w:hAnsi="Times New Roman" w:cs="Times New Roman"/>
          <w:sz w:val="24"/>
          <w:szCs w:val="24"/>
        </w:rPr>
        <w:t xml:space="preserve"> differences in the correspondence between JOLs and later recall that are not available if one only compares</w:t>
      </w:r>
      <w:r w:rsidR="0094316B">
        <w:rPr>
          <w:rFonts w:ascii="Times New Roman" w:eastAsia="Arial" w:hAnsi="Times New Roman" w:cs="Times New Roman"/>
          <w:sz w:val="24"/>
          <w:szCs w:val="24"/>
        </w:rPr>
        <w:t xml:space="preserve"> means collapsed across JOL ratings.</w:t>
      </w:r>
    </w:p>
    <w:p w14:paraId="2848F128" w14:textId="01189587" w:rsidR="00AD130A" w:rsidRPr="0066400E" w:rsidRDefault="0066400E" w:rsidP="0066400E">
      <w:pPr>
        <w:spacing w:line="480" w:lineRule="auto"/>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b/>
        <w:t xml:space="preserve"> </w:t>
      </w:r>
      <w:r w:rsidR="003D619A">
        <w:rPr>
          <w:rFonts w:ascii="Times New Roman" w:eastAsia="Arial" w:hAnsi="Times New Roman" w:cs="Times New Roman"/>
          <w:sz w:val="24"/>
          <w:szCs w:val="24"/>
        </w:rPr>
        <w:t xml:space="preserve">JOL ratings provided in Experiment 1 were </w:t>
      </w:r>
      <w:r w:rsidR="003F0374">
        <w:rPr>
          <w:rFonts w:ascii="Times New Roman" w:eastAsia="Arial" w:hAnsi="Times New Roman" w:cs="Times New Roman"/>
          <w:sz w:val="24"/>
          <w:szCs w:val="24"/>
        </w:rPr>
        <w:t>made when</w:t>
      </w:r>
      <w:r w:rsidR="00A70327">
        <w:rPr>
          <w:rFonts w:ascii="Times New Roman" w:eastAsia="Arial" w:hAnsi="Times New Roman" w:cs="Times New Roman"/>
          <w:sz w:val="24"/>
          <w:szCs w:val="24"/>
        </w:rPr>
        <w:t xml:space="preserve"> study was self-paced</w:t>
      </w:r>
      <w:r w:rsidR="0015457B">
        <w:rPr>
          <w:rFonts w:ascii="Times New Roman" w:eastAsia="Arial" w:hAnsi="Times New Roman" w:cs="Times New Roman"/>
          <w:sz w:val="24"/>
          <w:szCs w:val="24"/>
        </w:rPr>
        <w:t>,</w:t>
      </w:r>
      <w:r w:rsidR="00A70327">
        <w:rPr>
          <w:rFonts w:ascii="Times New Roman" w:eastAsia="Arial" w:hAnsi="Times New Roman" w:cs="Times New Roman"/>
          <w:sz w:val="24"/>
          <w:szCs w:val="24"/>
        </w:rPr>
        <w:t xml:space="preserve"> which may have affected the relative calibration</w:t>
      </w:r>
      <w:r w:rsidR="009F081B">
        <w:rPr>
          <w:rFonts w:ascii="Times New Roman" w:eastAsia="Arial" w:hAnsi="Times New Roman" w:cs="Times New Roman"/>
          <w:sz w:val="24"/>
          <w:szCs w:val="24"/>
        </w:rPr>
        <w:t xml:space="preserve"> between JOL ratings and recall</w:t>
      </w:r>
      <w:r w:rsidR="00E24350">
        <w:rPr>
          <w:rFonts w:ascii="Times New Roman" w:eastAsia="Arial" w:hAnsi="Times New Roman" w:cs="Times New Roman"/>
          <w:sz w:val="24"/>
          <w:szCs w:val="24"/>
        </w:rPr>
        <w:t xml:space="preserve"> as individuals may have </w:t>
      </w:r>
      <w:r w:rsidR="00FC403C">
        <w:rPr>
          <w:rFonts w:ascii="Times New Roman" w:eastAsia="Arial" w:hAnsi="Times New Roman" w:cs="Times New Roman"/>
          <w:sz w:val="24"/>
          <w:szCs w:val="24"/>
        </w:rPr>
        <w:t xml:space="preserve">strategically </w:t>
      </w:r>
      <w:r w:rsidR="00E24350">
        <w:rPr>
          <w:rFonts w:ascii="Times New Roman" w:eastAsia="Arial" w:hAnsi="Times New Roman" w:cs="Times New Roman"/>
          <w:sz w:val="24"/>
          <w:szCs w:val="24"/>
        </w:rPr>
        <w:t>varied the amount of time allocated to encoding based on their perceived difficulty of each pair</w:t>
      </w:r>
      <w:r w:rsidR="009F081B">
        <w:rPr>
          <w:rFonts w:ascii="Times New Roman" w:eastAsia="Arial" w:hAnsi="Times New Roman" w:cs="Times New Roman"/>
          <w:sz w:val="24"/>
          <w:szCs w:val="24"/>
        </w:rPr>
        <w:t xml:space="preserve">. </w:t>
      </w:r>
      <w:r w:rsidR="00E24350" w:rsidRPr="00C0017A">
        <w:rPr>
          <w:rFonts w:ascii="Times New Roman" w:eastAsia="Arial" w:hAnsi="Times New Roman" w:cs="Times New Roman"/>
          <w:sz w:val="24"/>
          <w:szCs w:val="24"/>
        </w:rPr>
        <w:t>Hertzog, Dixon</w:t>
      </w:r>
      <w:r w:rsidR="00E24350">
        <w:rPr>
          <w:rFonts w:ascii="Times New Roman" w:eastAsia="Arial" w:hAnsi="Times New Roman" w:cs="Times New Roman"/>
          <w:sz w:val="24"/>
          <w:szCs w:val="24"/>
        </w:rPr>
        <w:t xml:space="preserve">, </w:t>
      </w:r>
      <w:proofErr w:type="spellStart"/>
      <w:r w:rsidR="00E24350" w:rsidRPr="00C0017A">
        <w:rPr>
          <w:rFonts w:ascii="Times New Roman" w:eastAsia="Arial" w:hAnsi="Times New Roman" w:cs="Times New Roman"/>
          <w:sz w:val="24"/>
          <w:szCs w:val="24"/>
        </w:rPr>
        <w:t>Hultsch</w:t>
      </w:r>
      <w:proofErr w:type="spellEnd"/>
      <w:r w:rsidR="00E24350" w:rsidRPr="00C0017A">
        <w:rPr>
          <w:rFonts w:ascii="Times New Roman" w:eastAsia="Arial" w:hAnsi="Times New Roman" w:cs="Times New Roman"/>
          <w:sz w:val="24"/>
          <w:szCs w:val="24"/>
        </w:rPr>
        <w:t xml:space="preserve">, </w:t>
      </w:r>
      <w:r w:rsidR="00E24350">
        <w:rPr>
          <w:rFonts w:ascii="Times New Roman" w:eastAsia="Arial" w:hAnsi="Times New Roman" w:cs="Times New Roman"/>
          <w:sz w:val="24"/>
          <w:szCs w:val="24"/>
        </w:rPr>
        <w:t>and</w:t>
      </w:r>
      <w:r w:rsidR="00E24350" w:rsidRPr="00C0017A">
        <w:rPr>
          <w:rFonts w:ascii="Times New Roman" w:eastAsia="Arial" w:hAnsi="Times New Roman" w:cs="Times New Roman"/>
          <w:sz w:val="24"/>
          <w:szCs w:val="24"/>
        </w:rPr>
        <w:t xml:space="preserve"> MacDonald</w:t>
      </w:r>
      <w:r w:rsidR="00E24350">
        <w:rPr>
          <w:rFonts w:ascii="Times New Roman" w:eastAsia="Arial" w:hAnsi="Times New Roman" w:cs="Times New Roman"/>
          <w:sz w:val="24"/>
          <w:szCs w:val="24"/>
        </w:rPr>
        <w:t xml:space="preserve"> (2003) reported that individuals spend more time studying pairs that are perceived </w:t>
      </w:r>
      <w:r w:rsidR="00967A25">
        <w:rPr>
          <w:rFonts w:ascii="Times New Roman" w:eastAsia="Arial" w:hAnsi="Times New Roman" w:cs="Times New Roman"/>
          <w:sz w:val="24"/>
          <w:szCs w:val="24"/>
        </w:rPr>
        <w:t>as more</w:t>
      </w:r>
      <w:r w:rsidR="00E24350">
        <w:rPr>
          <w:rFonts w:ascii="Times New Roman" w:eastAsia="Arial" w:hAnsi="Times New Roman" w:cs="Times New Roman"/>
          <w:sz w:val="24"/>
          <w:szCs w:val="24"/>
        </w:rPr>
        <w:t xml:space="preserve"> difficult to remember. </w:t>
      </w:r>
      <w:r w:rsidR="009F081B">
        <w:rPr>
          <w:rFonts w:ascii="Times New Roman" w:eastAsia="Arial" w:hAnsi="Times New Roman" w:cs="Times New Roman"/>
          <w:sz w:val="24"/>
          <w:szCs w:val="24"/>
        </w:rPr>
        <w:t>Indeed</w:t>
      </w:r>
      <w:r w:rsidR="00597498">
        <w:rPr>
          <w:rFonts w:ascii="Times New Roman" w:eastAsia="Arial" w:hAnsi="Times New Roman" w:cs="Times New Roman"/>
          <w:sz w:val="24"/>
          <w:szCs w:val="24"/>
        </w:rPr>
        <w:t xml:space="preserve">, an analysis of encoding durations revealed </w:t>
      </w:r>
      <w:r w:rsidR="00FB0928">
        <w:rPr>
          <w:rFonts w:ascii="Times New Roman" w:eastAsia="Arial" w:hAnsi="Times New Roman" w:cs="Times New Roman"/>
          <w:sz w:val="24"/>
          <w:szCs w:val="24"/>
        </w:rPr>
        <w:t xml:space="preserve">significant </w:t>
      </w:r>
      <w:r w:rsidR="00597498">
        <w:rPr>
          <w:rFonts w:ascii="Times New Roman" w:eastAsia="Arial" w:hAnsi="Times New Roman" w:cs="Times New Roman"/>
          <w:sz w:val="24"/>
          <w:szCs w:val="24"/>
        </w:rPr>
        <w:t>differences across pairs</w:t>
      </w:r>
      <w:r w:rsidR="00E24350">
        <w:rPr>
          <w:rFonts w:ascii="Times New Roman" w:eastAsia="Arial" w:hAnsi="Times New Roman" w:cs="Times New Roman"/>
          <w:sz w:val="24"/>
          <w:szCs w:val="24"/>
        </w:rPr>
        <w:t>,</w:t>
      </w:r>
      <w:r w:rsidR="00597498">
        <w:rPr>
          <w:rFonts w:ascii="Times New Roman" w:eastAsia="Arial" w:hAnsi="Times New Roman" w:cs="Times New Roman"/>
          <w:sz w:val="24"/>
          <w:szCs w:val="24"/>
        </w:rPr>
        <w:t xml:space="preserve"> </w:t>
      </w:r>
      <w:r w:rsidR="00A814DA" w:rsidRPr="007907FA">
        <w:rPr>
          <w:rFonts w:ascii="Times New Roman" w:eastAsia="Arial" w:hAnsi="Times New Roman" w:cs="Times New Roman"/>
          <w:i/>
          <w:sz w:val="24"/>
          <w:szCs w:val="24"/>
        </w:rPr>
        <w:t>F</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3</w:t>
      </w:r>
      <w:r w:rsidR="00A814DA" w:rsidRPr="007907FA">
        <w:rPr>
          <w:rFonts w:ascii="Times New Roman" w:eastAsia="Arial" w:hAnsi="Times New Roman" w:cs="Times New Roman"/>
          <w:sz w:val="24"/>
          <w:szCs w:val="24"/>
        </w:rPr>
        <w:t xml:space="preserve">, </w:t>
      </w:r>
      <w:r w:rsidR="00A814DA" w:rsidRPr="003A15C5">
        <w:rPr>
          <w:rFonts w:ascii="Times New Roman" w:eastAsia="Arial" w:hAnsi="Times New Roman" w:cs="Times New Roman"/>
          <w:sz w:val="24"/>
          <w:szCs w:val="24"/>
        </w:rPr>
        <w:t>8</w:t>
      </w:r>
      <w:r w:rsidR="00A814DA">
        <w:rPr>
          <w:rFonts w:ascii="Times New Roman" w:eastAsia="Arial" w:hAnsi="Times New Roman" w:cs="Times New Roman"/>
          <w:sz w:val="24"/>
          <w:szCs w:val="24"/>
        </w:rPr>
        <w:t>1</w:t>
      </w:r>
      <w:r w:rsidR="00A814DA" w:rsidRPr="007907FA">
        <w:rPr>
          <w:rFonts w:ascii="Times New Roman" w:eastAsia="Arial" w:hAnsi="Times New Roman" w:cs="Times New Roman"/>
          <w:sz w:val="24"/>
          <w:szCs w:val="24"/>
        </w:rPr>
        <w:t xml:space="preserve">) = </w:t>
      </w:r>
      <w:r w:rsidR="00A814DA">
        <w:rPr>
          <w:rFonts w:ascii="Times New Roman" w:eastAsia="Arial" w:hAnsi="Times New Roman" w:cs="Times New Roman"/>
          <w:sz w:val="24"/>
          <w:szCs w:val="24"/>
        </w:rPr>
        <w:t>22.69</w:t>
      </w:r>
      <w:r w:rsidR="00A814DA" w:rsidRPr="007907FA">
        <w:rPr>
          <w:rFonts w:ascii="Times New Roman" w:eastAsia="Arial" w:hAnsi="Times New Roman" w:cs="Times New Roman"/>
          <w:sz w:val="24"/>
          <w:szCs w:val="24"/>
        </w:rPr>
        <w:t>,</w:t>
      </w:r>
      <w:r w:rsidR="00A814DA">
        <w:rPr>
          <w:rFonts w:ascii="Times New Roman" w:eastAsia="Arial" w:hAnsi="Times New Roman" w:cs="Times New Roman"/>
          <w:sz w:val="24"/>
          <w:szCs w:val="24"/>
        </w:rPr>
        <w:t xml:space="preserve"> </w:t>
      </w:r>
      <w:r w:rsidR="00A814DA">
        <w:rPr>
          <w:rFonts w:ascii="Times New Roman" w:eastAsia="Arial" w:hAnsi="Times New Roman" w:cs="Times New Roman"/>
          <w:i/>
          <w:iCs/>
          <w:sz w:val="24"/>
          <w:szCs w:val="24"/>
        </w:rPr>
        <w:t>MSE</w:t>
      </w:r>
      <w:r w:rsidR="00A814DA">
        <w:rPr>
          <w:rFonts w:ascii="Times New Roman" w:eastAsia="Arial" w:hAnsi="Times New Roman" w:cs="Times New Roman"/>
          <w:sz w:val="24"/>
          <w:szCs w:val="24"/>
        </w:rPr>
        <w:t xml:space="preserve"> = </w:t>
      </w:r>
      <w:r w:rsidR="00192C34">
        <w:rPr>
          <w:rFonts w:ascii="Times New Roman" w:eastAsia="Arial" w:hAnsi="Times New Roman" w:cs="Times New Roman"/>
          <w:sz w:val="24"/>
          <w:szCs w:val="24"/>
        </w:rPr>
        <w:t>200094</w:t>
      </w:r>
      <w:r w:rsidR="00A814DA">
        <w:rPr>
          <w:rFonts w:ascii="Times New Roman" w:eastAsia="Arial" w:hAnsi="Times New Roman" w:cs="Times New Roman"/>
          <w:sz w:val="24"/>
          <w:szCs w:val="24"/>
        </w:rPr>
        <w:t>,</w:t>
      </w:r>
      <w:r w:rsidR="00A814DA" w:rsidRPr="007907FA">
        <w:rPr>
          <w:rFonts w:ascii="Times New Roman" w:eastAsia="Arial" w:hAnsi="Times New Roman" w:cs="Times New Roman"/>
          <w:sz w:val="24"/>
          <w:szCs w:val="24"/>
        </w:rPr>
        <w:t xml:space="preserve"> </w:t>
      </w:r>
      <w:r w:rsidR="00A814DA" w:rsidRPr="00327081">
        <w:rPr>
          <w:rFonts w:ascii="Times New Roman" w:eastAsia="Arial" w:hAnsi="Times New Roman" w:cs="Times New Roman"/>
          <w:i/>
          <w:iCs/>
          <w:sz w:val="24"/>
          <w:szCs w:val="24"/>
        </w:rPr>
        <w:t>η</w:t>
      </w:r>
      <w:r w:rsidR="00A814DA" w:rsidRPr="00327081">
        <w:rPr>
          <w:rFonts w:ascii="Times New Roman" w:eastAsia="Arial" w:hAnsi="Times New Roman" w:cs="Times New Roman"/>
          <w:sz w:val="24"/>
          <w:szCs w:val="24"/>
          <w:vertAlign w:val="subscript"/>
        </w:rPr>
        <w:t>p</w:t>
      </w:r>
      <w:r w:rsidR="00A814DA" w:rsidRPr="00327081">
        <w:rPr>
          <w:rFonts w:ascii="Times New Roman" w:eastAsia="Arial" w:hAnsi="Times New Roman" w:cs="Times New Roman"/>
          <w:sz w:val="24"/>
          <w:szCs w:val="24"/>
          <w:vertAlign w:val="superscript"/>
        </w:rPr>
        <w:t>2</w:t>
      </w:r>
      <w:r w:rsidR="00A814DA" w:rsidRPr="00156EDA">
        <w:rPr>
          <w:rFonts w:ascii="Times New Roman" w:eastAsia="Arial" w:hAnsi="Times New Roman" w:cs="Times New Roman"/>
          <w:i/>
          <w:sz w:val="24"/>
          <w:szCs w:val="24"/>
        </w:rPr>
        <w:t xml:space="preserve"> </w:t>
      </w:r>
      <w:r w:rsidR="00A814DA" w:rsidRPr="003A15C5">
        <w:rPr>
          <w:rFonts w:ascii="Times New Roman" w:eastAsia="Arial" w:hAnsi="Times New Roman" w:cs="Times New Roman"/>
          <w:sz w:val="24"/>
          <w:szCs w:val="24"/>
        </w:rPr>
        <w:t xml:space="preserve">= </w:t>
      </w:r>
      <w:r w:rsidR="00A814DA">
        <w:rPr>
          <w:rFonts w:ascii="Times New Roman" w:eastAsia="Arial" w:hAnsi="Times New Roman" w:cs="Times New Roman"/>
          <w:sz w:val="24"/>
          <w:szCs w:val="24"/>
        </w:rPr>
        <w:t>.35</w:t>
      </w:r>
      <w:r w:rsidR="00E24350">
        <w:rPr>
          <w:rFonts w:ascii="Times New Roman" w:eastAsia="Arial" w:hAnsi="Times New Roman" w:cs="Times New Roman"/>
          <w:sz w:val="24"/>
          <w:szCs w:val="24"/>
        </w:rPr>
        <w:t>,</w:t>
      </w:r>
      <w:r w:rsidR="006E1AA8">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with</w:t>
      </w:r>
      <w:r w:rsidR="00E24350">
        <w:rPr>
          <w:rFonts w:ascii="Times New Roman" w:eastAsia="Arial" w:hAnsi="Times New Roman" w:cs="Times New Roman"/>
          <w:sz w:val="24"/>
          <w:szCs w:val="24"/>
        </w:rPr>
        <w:t xml:space="preserve"> </w:t>
      </w:r>
      <w:r w:rsidR="006E1AA8">
        <w:rPr>
          <w:rFonts w:ascii="Times New Roman" w:eastAsia="Arial" w:hAnsi="Times New Roman" w:cs="Times New Roman"/>
          <w:sz w:val="24"/>
          <w:szCs w:val="24"/>
        </w:rPr>
        <w:t>encoding duration slowest for backward pairs (</w:t>
      </w:r>
      <w:r w:rsidR="004661F2">
        <w:rPr>
          <w:rFonts w:ascii="Times New Roman" w:eastAsia="Arial" w:hAnsi="Times New Roman" w:cs="Times New Roman"/>
          <w:sz w:val="24"/>
          <w:szCs w:val="24"/>
        </w:rPr>
        <w:t>474</w:t>
      </w:r>
      <w:r w:rsidR="007100DF">
        <w:rPr>
          <w:rFonts w:ascii="Times New Roman" w:eastAsia="Arial" w:hAnsi="Times New Roman" w:cs="Times New Roman"/>
          <w:sz w:val="24"/>
          <w:szCs w:val="24"/>
        </w:rPr>
        <w:t xml:space="preserve">9 </w:t>
      </w:r>
      <w:proofErr w:type="spellStart"/>
      <w:r w:rsidR="006E1AA8">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594</w:t>
      </w:r>
      <w:r w:rsidR="007100DF">
        <w:rPr>
          <w:rFonts w:ascii="Times New Roman" w:eastAsia="Arial" w:hAnsi="Times New Roman" w:cs="Times New Roman"/>
          <w:sz w:val="24"/>
          <w:szCs w:val="24"/>
        </w:rPr>
        <w:t xml:space="preserve"> </w:t>
      </w:r>
      <w:proofErr w:type="spellStart"/>
      <w:r w:rsidR="007100DF">
        <w:rPr>
          <w:rFonts w:ascii="Times New Roman" w:eastAsia="Arial" w:hAnsi="Times New Roman" w:cs="Times New Roman"/>
          <w:sz w:val="24"/>
          <w:szCs w:val="24"/>
        </w:rPr>
        <w:t>ms</w:t>
      </w:r>
      <w:proofErr w:type="spellEnd"/>
      <w:r w:rsidR="006E1AA8">
        <w:rPr>
          <w:rFonts w:ascii="Times New Roman" w:eastAsia="Arial" w:hAnsi="Times New Roman" w:cs="Times New Roman"/>
          <w:sz w:val="24"/>
          <w:szCs w:val="24"/>
        </w:rPr>
        <w:t>) followed b</w:t>
      </w:r>
      <w:r w:rsidR="00FB0928">
        <w:rPr>
          <w:rFonts w:ascii="Times New Roman" w:eastAsia="Arial" w:hAnsi="Times New Roman" w:cs="Times New Roman"/>
          <w:sz w:val="24"/>
          <w:szCs w:val="24"/>
        </w:rPr>
        <w:t>y forward pairs</w:t>
      </w:r>
      <w:r w:rsidR="00F0519D">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w:t>
      </w:r>
      <w:r w:rsidR="007100DF">
        <w:rPr>
          <w:rFonts w:ascii="Times New Roman" w:eastAsia="Arial" w:hAnsi="Times New Roman" w:cs="Times New Roman"/>
          <w:sz w:val="24"/>
          <w:szCs w:val="24"/>
        </w:rPr>
        <w:t xml:space="preserve">700 </w:t>
      </w:r>
      <w:proofErr w:type="spellStart"/>
      <w:r w:rsidR="00F0519D">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41</w:t>
      </w:r>
      <w:r w:rsidR="007100DF">
        <w:rPr>
          <w:rFonts w:ascii="Times New Roman" w:eastAsia="Arial" w:hAnsi="Times New Roman" w:cs="Times New Roman"/>
          <w:sz w:val="24"/>
          <w:szCs w:val="24"/>
        </w:rPr>
        <w:t xml:space="preserve">5 </w:t>
      </w:r>
      <w:proofErr w:type="spellStart"/>
      <w:r w:rsidR="00D97B73">
        <w:rPr>
          <w:rFonts w:ascii="Times New Roman" w:eastAsia="Arial" w:hAnsi="Times New Roman" w:cs="Times New Roman"/>
          <w:sz w:val="24"/>
          <w:szCs w:val="24"/>
        </w:rPr>
        <w:t>ms</w:t>
      </w:r>
      <w:proofErr w:type="spellEnd"/>
      <w:r w:rsidR="00F0519D">
        <w:rPr>
          <w:rFonts w:ascii="Times New Roman" w:eastAsia="Arial" w:hAnsi="Times New Roman" w:cs="Times New Roman"/>
          <w:sz w:val="24"/>
          <w:szCs w:val="24"/>
        </w:rPr>
        <w:t>)</w:t>
      </w:r>
      <w:r w:rsidR="00FB0928">
        <w:rPr>
          <w:rFonts w:ascii="Times New Roman" w:eastAsia="Arial" w:hAnsi="Times New Roman" w:cs="Times New Roman"/>
          <w:sz w:val="24"/>
          <w:szCs w:val="24"/>
        </w:rPr>
        <w:t>, symmetrical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42</w:t>
      </w:r>
      <w:r w:rsidR="007100DF">
        <w:rPr>
          <w:rFonts w:ascii="Times New Roman" w:eastAsia="Arial" w:hAnsi="Times New Roman" w:cs="Times New Roman"/>
          <w:sz w:val="24"/>
          <w:szCs w:val="24"/>
        </w:rPr>
        <w:t xml:space="preserve">70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7A6848">
        <w:rPr>
          <w:rFonts w:ascii="Times New Roman" w:eastAsia="Arial" w:hAnsi="Times New Roman" w:cs="Times New Roman"/>
          <w:sz w:val="24"/>
          <w:szCs w:val="24"/>
        </w:rPr>
        <w:t>393</w:t>
      </w:r>
      <w:r w:rsidR="007100DF">
        <w:rPr>
          <w:rFonts w:ascii="Times New Roman" w:eastAsia="Arial" w:hAnsi="Times New Roman" w:cs="Times New Roman"/>
          <w:sz w:val="24"/>
          <w:szCs w:val="24"/>
        </w:rPr>
        <w:t xml:space="preserve">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 and unrelated pairs</w:t>
      </w:r>
      <w:r w:rsidR="00CA6D1C">
        <w:rPr>
          <w:rFonts w:ascii="Times New Roman" w:eastAsia="Arial" w:hAnsi="Times New Roman" w:cs="Times New Roman"/>
          <w:sz w:val="24"/>
          <w:szCs w:val="24"/>
        </w:rPr>
        <w:t xml:space="preserve"> (</w:t>
      </w:r>
      <w:r w:rsidR="004661F2">
        <w:rPr>
          <w:rFonts w:ascii="Times New Roman" w:eastAsia="Arial" w:hAnsi="Times New Roman" w:cs="Times New Roman"/>
          <w:sz w:val="24"/>
          <w:szCs w:val="24"/>
        </w:rPr>
        <w:t>392</w:t>
      </w:r>
      <w:r w:rsidR="007100DF">
        <w:rPr>
          <w:rFonts w:ascii="Times New Roman" w:eastAsia="Arial" w:hAnsi="Times New Roman" w:cs="Times New Roman"/>
          <w:sz w:val="24"/>
          <w:szCs w:val="24"/>
        </w:rPr>
        <w:t xml:space="preserve">5 </w:t>
      </w:r>
      <w:proofErr w:type="spellStart"/>
      <w:r w:rsidR="00CA6D1C">
        <w:rPr>
          <w:rFonts w:ascii="Times New Roman" w:eastAsia="Arial" w:hAnsi="Times New Roman" w:cs="Times New Roman"/>
          <w:sz w:val="24"/>
          <w:szCs w:val="24"/>
        </w:rPr>
        <w:t>ms</w:t>
      </w:r>
      <w:proofErr w:type="spellEnd"/>
      <w:r w:rsidR="00E24350">
        <w:rPr>
          <w:rFonts w:ascii="Times New Roman" w:eastAsia="Arial" w:hAnsi="Times New Roman" w:cs="Times New Roman"/>
          <w:sz w:val="24"/>
          <w:szCs w:val="24"/>
        </w:rPr>
        <w:t>;</w:t>
      </w:r>
      <w:r w:rsidR="00D97B73">
        <w:rPr>
          <w:rFonts w:ascii="Times New Roman" w:eastAsia="Arial" w:hAnsi="Times New Roman" w:cs="Times New Roman"/>
          <w:sz w:val="24"/>
          <w:szCs w:val="24"/>
        </w:rPr>
        <w:t xml:space="preserve"> </w:t>
      </w:r>
      <w:r w:rsidR="00D97B73">
        <w:rPr>
          <w:rFonts w:ascii="Times New Roman" w:eastAsia="Arial" w:hAnsi="Times New Roman" w:cs="Times New Roman"/>
          <w:i/>
          <w:iCs/>
          <w:sz w:val="24"/>
          <w:szCs w:val="24"/>
        </w:rPr>
        <w:t>SD</w:t>
      </w:r>
      <w:r w:rsidR="00D97B73">
        <w:rPr>
          <w:rFonts w:ascii="Times New Roman" w:eastAsia="Arial" w:hAnsi="Times New Roman" w:cs="Times New Roman"/>
          <w:sz w:val="24"/>
          <w:szCs w:val="24"/>
        </w:rPr>
        <w:t xml:space="preserve"> = </w:t>
      </w:r>
      <w:r w:rsidR="002A3BF0">
        <w:rPr>
          <w:rFonts w:ascii="Times New Roman" w:eastAsia="Arial" w:hAnsi="Times New Roman" w:cs="Times New Roman"/>
          <w:sz w:val="24"/>
          <w:szCs w:val="24"/>
        </w:rPr>
        <w:t>44</w:t>
      </w:r>
      <w:r w:rsidR="007100DF">
        <w:rPr>
          <w:rFonts w:ascii="Times New Roman" w:eastAsia="Arial" w:hAnsi="Times New Roman" w:cs="Times New Roman"/>
          <w:sz w:val="24"/>
          <w:szCs w:val="24"/>
        </w:rPr>
        <w:t xml:space="preserve">8 </w:t>
      </w:r>
      <w:proofErr w:type="spellStart"/>
      <w:r w:rsidR="00D97B73">
        <w:rPr>
          <w:rFonts w:ascii="Times New Roman" w:eastAsia="Arial" w:hAnsi="Times New Roman" w:cs="Times New Roman"/>
          <w:sz w:val="24"/>
          <w:szCs w:val="24"/>
        </w:rPr>
        <w:t>ms</w:t>
      </w:r>
      <w:proofErr w:type="spellEnd"/>
      <w:r w:rsidR="00CA6D1C">
        <w:rPr>
          <w:rFonts w:ascii="Times New Roman" w:eastAsia="Arial" w:hAnsi="Times New Roman" w:cs="Times New Roman"/>
          <w:sz w:val="24"/>
          <w:szCs w:val="24"/>
        </w:rPr>
        <w:t>)</w:t>
      </w:r>
      <w:r w:rsidR="00FB0928">
        <w:rPr>
          <w:rFonts w:ascii="Times New Roman" w:eastAsia="Arial" w:hAnsi="Times New Roman" w:cs="Times New Roman"/>
          <w:sz w:val="24"/>
          <w:szCs w:val="24"/>
        </w:rPr>
        <w:t>.</w:t>
      </w:r>
      <w:r w:rsidR="00946623">
        <w:rPr>
          <w:rFonts w:ascii="Times New Roman" w:eastAsia="Arial" w:hAnsi="Times New Roman" w:cs="Times New Roman"/>
          <w:sz w:val="24"/>
          <w:szCs w:val="24"/>
        </w:rPr>
        <w:t xml:space="preserve"> </w:t>
      </w:r>
      <w:r w:rsidR="007A6848" w:rsidRPr="007A6848">
        <w:rPr>
          <w:rFonts w:ascii="Times New Roman" w:eastAsia="Arial" w:hAnsi="Times New Roman" w:cs="Times New Roman"/>
          <w:sz w:val="24"/>
          <w:szCs w:val="24"/>
        </w:rPr>
        <w:t>All pairs differed from each other</w:t>
      </w:r>
      <w:r w:rsidR="007A6848">
        <w:rPr>
          <w:rFonts w:ascii="Times New Roman" w:eastAsia="Arial" w:hAnsi="Times New Roman" w:cs="Times New Roman"/>
          <w:sz w:val="24"/>
          <w:szCs w:val="24"/>
        </w:rPr>
        <w:t xml:space="preserve"> statistically</w:t>
      </w:r>
      <w:r w:rsidR="007A6848" w:rsidRPr="007A6848">
        <w:rPr>
          <w:rFonts w:ascii="Times New Roman" w:eastAsia="Arial" w:hAnsi="Times New Roman" w:cs="Times New Roman"/>
          <w:sz w:val="24"/>
          <w:szCs w:val="24"/>
        </w:rPr>
        <w:t xml:space="preserve">, </w:t>
      </w:r>
      <w:proofErr w:type="spellStart"/>
      <w:r w:rsidR="007A6848" w:rsidRPr="007A6848">
        <w:rPr>
          <w:rFonts w:ascii="Times New Roman" w:eastAsia="Arial" w:hAnsi="Times New Roman" w:cs="Times New Roman"/>
          <w:i/>
          <w:iCs/>
          <w:sz w:val="24"/>
          <w:szCs w:val="24"/>
        </w:rPr>
        <w:t>t</w:t>
      </w:r>
      <w:r w:rsidR="007A6848" w:rsidRPr="007A6848">
        <w:rPr>
          <w:rFonts w:ascii="Times New Roman" w:eastAsia="Arial" w:hAnsi="Times New Roman" w:cs="Times New Roman"/>
          <w:sz w:val="24"/>
          <w:szCs w:val="24"/>
        </w:rPr>
        <w:t>s</w:t>
      </w:r>
      <w:proofErr w:type="spellEnd"/>
      <w:r w:rsidR="007A6848" w:rsidRPr="007A6848">
        <w:rPr>
          <w:rFonts w:ascii="Times New Roman" w:eastAsia="Arial" w:hAnsi="Times New Roman" w:cs="Times New Roman"/>
          <w:sz w:val="24"/>
          <w:szCs w:val="24"/>
        </w:rPr>
        <w:t xml:space="preserve"> &gt; </w:t>
      </w:r>
      <w:r w:rsidR="007A6848">
        <w:rPr>
          <w:rFonts w:ascii="Times New Roman" w:eastAsia="Arial" w:hAnsi="Times New Roman" w:cs="Times New Roman"/>
          <w:sz w:val="24"/>
          <w:szCs w:val="24"/>
        </w:rPr>
        <w:lastRenderedPageBreak/>
        <w:t>3.67</w:t>
      </w:r>
      <w:r w:rsidR="007A6848" w:rsidRPr="007A6848">
        <w:rPr>
          <w:rFonts w:ascii="Times New Roman" w:eastAsia="Arial" w:hAnsi="Times New Roman" w:cs="Times New Roman"/>
          <w:sz w:val="24"/>
          <w:szCs w:val="24"/>
        </w:rPr>
        <w:t xml:space="preserve">, </w:t>
      </w:r>
      <w:r w:rsidR="007A6848" w:rsidRPr="007A6848">
        <w:rPr>
          <w:rFonts w:ascii="Times New Roman" w:eastAsia="Arial" w:hAnsi="Times New Roman" w:cs="Times New Roman"/>
          <w:i/>
          <w:iCs/>
          <w:sz w:val="24"/>
          <w:szCs w:val="24"/>
        </w:rPr>
        <w:t>d</w:t>
      </w:r>
      <w:r w:rsidR="007A6848" w:rsidRPr="007A6848">
        <w:rPr>
          <w:rFonts w:ascii="Times New Roman" w:eastAsia="Arial" w:hAnsi="Times New Roman" w:cs="Times New Roman"/>
          <w:sz w:val="24"/>
          <w:szCs w:val="24"/>
        </w:rPr>
        <w:t xml:space="preserve">s &gt; </w:t>
      </w:r>
      <w:r w:rsidR="007A6848">
        <w:rPr>
          <w:rFonts w:ascii="Times New Roman" w:eastAsia="Arial" w:hAnsi="Times New Roman" w:cs="Times New Roman"/>
          <w:sz w:val="24"/>
          <w:szCs w:val="24"/>
        </w:rPr>
        <w:t>1.06</w:t>
      </w:r>
      <w:r w:rsidR="007A6848" w:rsidRPr="007A6848">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sidR="007A6848" w:rsidRPr="007A6848">
        <w:rPr>
          <w:rFonts w:ascii="Times New Roman" w:eastAsia="Arial" w:hAnsi="Times New Roman" w:cs="Times New Roman"/>
          <w:sz w:val="24"/>
          <w:szCs w:val="24"/>
        </w:rPr>
        <w:t xml:space="preserve"> forward and backward pairs which were equivalent, </w:t>
      </w:r>
      <w:r w:rsidR="007A6848" w:rsidRPr="007A6848">
        <w:rPr>
          <w:rFonts w:ascii="Times New Roman" w:eastAsia="Arial" w:hAnsi="Times New Roman" w:cs="Times New Roman"/>
          <w:i/>
          <w:iCs/>
          <w:sz w:val="24"/>
          <w:szCs w:val="24"/>
        </w:rPr>
        <w:t>t</w:t>
      </w:r>
      <w:r w:rsidR="006C23E9">
        <w:rPr>
          <w:rFonts w:ascii="Times New Roman" w:eastAsia="Arial" w:hAnsi="Times New Roman" w:cs="Times New Roman"/>
          <w:sz w:val="24"/>
          <w:szCs w:val="24"/>
        </w:rPr>
        <w:t xml:space="preserve"> &lt; 1</w:t>
      </w:r>
      <w:r w:rsidR="007A6848" w:rsidRPr="007A6848">
        <w:rPr>
          <w:rFonts w:ascii="Times New Roman" w:eastAsia="Arial" w:hAnsi="Times New Roman" w:cs="Times New Roman"/>
          <w:sz w:val="24"/>
          <w:szCs w:val="24"/>
        </w:rPr>
        <w:t>.</w:t>
      </w:r>
      <w:r w:rsidR="007A6848">
        <w:rPr>
          <w:rFonts w:ascii="Times New Roman" w:eastAsia="Arial" w:hAnsi="Times New Roman" w:cs="Times New Roman"/>
          <w:sz w:val="24"/>
          <w:szCs w:val="24"/>
        </w:rPr>
        <w:t xml:space="preserve"> Gi</w:t>
      </w:r>
      <w:r w:rsidR="00566B1B">
        <w:rPr>
          <w:rFonts w:ascii="Times New Roman" w:eastAsia="Arial" w:hAnsi="Times New Roman" w:cs="Times New Roman"/>
          <w:sz w:val="24"/>
          <w:szCs w:val="24"/>
        </w:rPr>
        <w:t>ven the recall rates</w:t>
      </w:r>
      <w:r w:rsidR="002B4754">
        <w:rPr>
          <w:rFonts w:ascii="Times New Roman" w:eastAsia="Arial" w:hAnsi="Times New Roman" w:cs="Times New Roman"/>
          <w:sz w:val="24"/>
          <w:szCs w:val="24"/>
        </w:rPr>
        <w:t xml:space="preserve"> reported</w:t>
      </w:r>
      <w:r w:rsidR="00566B1B">
        <w:rPr>
          <w:rFonts w:ascii="Times New Roman" w:eastAsia="Arial" w:hAnsi="Times New Roman" w:cs="Times New Roman"/>
          <w:sz w:val="24"/>
          <w:szCs w:val="24"/>
        </w:rPr>
        <w:t xml:space="preserve"> above</w:t>
      </w:r>
      <w:r w:rsidR="00E24350">
        <w:rPr>
          <w:rFonts w:ascii="Times New Roman" w:eastAsia="Arial" w:hAnsi="Times New Roman" w:cs="Times New Roman"/>
          <w:sz w:val="24"/>
          <w:szCs w:val="24"/>
        </w:rPr>
        <w:t xml:space="preserve"> which may </w:t>
      </w:r>
      <w:r w:rsidR="00FC403C">
        <w:rPr>
          <w:rFonts w:ascii="Times New Roman" w:eastAsia="Arial" w:hAnsi="Times New Roman" w:cs="Times New Roman"/>
          <w:sz w:val="24"/>
          <w:szCs w:val="24"/>
        </w:rPr>
        <w:t xml:space="preserve">indicate </w:t>
      </w:r>
      <w:r w:rsidR="00E24350">
        <w:rPr>
          <w:rFonts w:ascii="Times New Roman" w:eastAsia="Arial" w:hAnsi="Times New Roman" w:cs="Times New Roman"/>
          <w:sz w:val="24"/>
          <w:szCs w:val="24"/>
        </w:rPr>
        <w:t>pair difficulty</w:t>
      </w:r>
      <w:r w:rsidR="00566B1B">
        <w:rPr>
          <w:rFonts w:ascii="Times New Roman" w:eastAsia="Arial" w:hAnsi="Times New Roman" w:cs="Times New Roman"/>
          <w:sz w:val="24"/>
          <w:szCs w:val="24"/>
        </w:rPr>
        <w:t xml:space="preserve">, </w:t>
      </w:r>
      <w:r w:rsidR="00F5350C">
        <w:rPr>
          <w:rFonts w:ascii="Times New Roman" w:eastAsia="Arial" w:hAnsi="Times New Roman" w:cs="Times New Roman"/>
          <w:sz w:val="24"/>
          <w:szCs w:val="24"/>
        </w:rPr>
        <w:t xml:space="preserve">we would have expected that participants would have spent more time studying unrelated pairs, though this was not </w:t>
      </w:r>
      <w:r w:rsidR="00FC403C">
        <w:rPr>
          <w:rFonts w:ascii="Times New Roman" w:eastAsia="Arial" w:hAnsi="Times New Roman" w:cs="Times New Roman"/>
          <w:sz w:val="24"/>
          <w:szCs w:val="24"/>
        </w:rPr>
        <w:t>in evidence</w:t>
      </w:r>
      <w:r w:rsidR="00F5350C">
        <w:rPr>
          <w:rFonts w:ascii="Times New Roman" w:eastAsia="Arial" w:hAnsi="Times New Roman" w:cs="Times New Roman"/>
          <w:sz w:val="24"/>
          <w:szCs w:val="24"/>
        </w:rPr>
        <w:t>.</w:t>
      </w:r>
      <w:r w:rsidR="00F17B78">
        <w:rPr>
          <w:rFonts w:ascii="Times New Roman" w:eastAsia="Arial" w:hAnsi="Times New Roman" w:cs="Times New Roman"/>
          <w:sz w:val="24"/>
          <w:szCs w:val="24"/>
        </w:rPr>
        <w:t xml:space="preserve"> </w:t>
      </w:r>
      <w:r w:rsidR="00F13468">
        <w:rPr>
          <w:rFonts w:ascii="Times New Roman" w:eastAsia="Arial" w:hAnsi="Times New Roman" w:cs="Times New Roman"/>
          <w:sz w:val="24"/>
          <w:szCs w:val="24"/>
        </w:rPr>
        <w:t xml:space="preserve">Instead, </w:t>
      </w:r>
      <w:r w:rsidR="007B03C2">
        <w:rPr>
          <w:rFonts w:ascii="Times New Roman" w:eastAsia="Arial" w:hAnsi="Times New Roman" w:cs="Times New Roman"/>
          <w:sz w:val="24"/>
          <w:szCs w:val="24"/>
        </w:rPr>
        <w:t>more</w:t>
      </w:r>
      <w:r w:rsidR="00F17B78">
        <w:rPr>
          <w:rFonts w:ascii="Times New Roman" w:eastAsia="Arial" w:hAnsi="Times New Roman" w:cs="Times New Roman"/>
          <w:sz w:val="24"/>
          <w:szCs w:val="24"/>
        </w:rPr>
        <w:t xml:space="preserve"> time was allocated towards s</w:t>
      </w:r>
      <w:r w:rsidR="009835D1">
        <w:rPr>
          <w:rFonts w:ascii="Times New Roman" w:eastAsia="Arial" w:hAnsi="Times New Roman" w:cs="Times New Roman"/>
          <w:sz w:val="24"/>
          <w:szCs w:val="24"/>
        </w:rPr>
        <w:t xml:space="preserve">tudy of </w:t>
      </w:r>
      <w:r w:rsidR="00E24350">
        <w:rPr>
          <w:rFonts w:ascii="Times New Roman" w:eastAsia="Arial" w:hAnsi="Times New Roman" w:cs="Times New Roman"/>
          <w:sz w:val="24"/>
          <w:szCs w:val="24"/>
        </w:rPr>
        <w:t>the backward and forward pairs</w:t>
      </w:r>
      <w:r w:rsidR="009835D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suggesting</w:t>
      </w:r>
      <w:r w:rsidR="009835D1">
        <w:rPr>
          <w:rFonts w:ascii="Times New Roman" w:eastAsia="Arial" w:hAnsi="Times New Roman" w:cs="Times New Roman"/>
          <w:sz w:val="24"/>
          <w:szCs w:val="24"/>
        </w:rPr>
        <w:t xml:space="preserve"> that participants noticed the asymmetrical association </w:t>
      </w:r>
      <w:r w:rsidR="007B03C2">
        <w:rPr>
          <w:rFonts w:ascii="Times New Roman" w:eastAsia="Arial" w:hAnsi="Times New Roman" w:cs="Times New Roman"/>
          <w:sz w:val="24"/>
          <w:szCs w:val="24"/>
        </w:rPr>
        <w:t xml:space="preserve">and </w:t>
      </w:r>
      <w:r w:rsidR="00FC2CB0">
        <w:rPr>
          <w:rFonts w:ascii="Times New Roman" w:eastAsia="Arial" w:hAnsi="Times New Roman" w:cs="Times New Roman"/>
          <w:sz w:val="24"/>
          <w:szCs w:val="24"/>
        </w:rPr>
        <w:t xml:space="preserve">placed additional efforts towards studying the pair. If so, </w:t>
      </w:r>
      <w:r w:rsidR="0034321D">
        <w:rPr>
          <w:rFonts w:ascii="Times New Roman" w:eastAsia="Arial" w:hAnsi="Times New Roman" w:cs="Times New Roman"/>
          <w:sz w:val="24"/>
          <w:szCs w:val="24"/>
        </w:rPr>
        <w:t>the magnitude of the illusion of competence may have been moderated by study duration which could h</w:t>
      </w:r>
      <w:r w:rsidR="00FA69E6">
        <w:rPr>
          <w:rFonts w:ascii="Times New Roman" w:eastAsia="Arial" w:hAnsi="Times New Roman" w:cs="Times New Roman"/>
          <w:sz w:val="24"/>
          <w:szCs w:val="24"/>
        </w:rPr>
        <w:t>ave affected recall rates and</w:t>
      </w:r>
      <w:r w:rsidR="00FC403C">
        <w:rPr>
          <w:rFonts w:ascii="Times New Roman" w:eastAsia="Arial" w:hAnsi="Times New Roman" w:cs="Times New Roman"/>
          <w:sz w:val="24"/>
          <w:szCs w:val="24"/>
        </w:rPr>
        <w:t>/or</w:t>
      </w:r>
      <w:r w:rsidR="00FA69E6">
        <w:rPr>
          <w:rFonts w:ascii="Times New Roman" w:eastAsia="Arial" w:hAnsi="Times New Roman" w:cs="Times New Roman"/>
          <w:sz w:val="24"/>
          <w:szCs w:val="24"/>
        </w:rPr>
        <w:t xml:space="preserve"> JOL ratings. </w:t>
      </w:r>
      <w:r w:rsidR="00FC403C">
        <w:rPr>
          <w:rFonts w:ascii="Times New Roman" w:eastAsia="Arial" w:hAnsi="Times New Roman" w:cs="Times New Roman"/>
          <w:sz w:val="24"/>
          <w:szCs w:val="24"/>
        </w:rPr>
        <w:t xml:space="preserve">To </w:t>
      </w:r>
      <w:r w:rsidR="00FA69E6">
        <w:rPr>
          <w:rFonts w:ascii="Times New Roman" w:eastAsia="Arial" w:hAnsi="Times New Roman" w:cs="Times New Roman"/>
          <w:sz w:val="24"/>
          <w:szCs w:val="24"/>
        </w:rPr>
        <w:t>control</w:t>
      </w:r>
      <w:r w:rsidR="002E00B1">
        <w:rPr>
          <w:rFonts w:ascii="Times New Roman" w:eastAsia="Arial" w:hAnsi="Times New Roman" w:cs="Times New Roman"/>
          <w:sz w:val="24"/>
          <w:szCs w:val="24"/>
        </w:rPr>
        <w:t xml:space="preserve"> for </w:t>
      </w:r>
      <w:r w:rsidR="00FC403C">
        <w:rPr>
          <w:rFonts w:ascii="Times New Roman" w:eastAsia="Arial" w:hAnsi="Times New Roman" w:cs="Times New Roman"/>
          <w:sz w:val="24"/>
          <w:szCs w:val="24"/>
        </w:rPr>
        <w:t>this possibility</w:t>
      </w:r>
      <w:r w:rsidR="002E00B1">
        <w:rPr>
          <w:rFonts w:ascii="Times New Roman" w:eastAsia="Arial" w:hAnsi="Times New Roman" w:cs="Times New Roman"/>
          <w:sz w:val="24"/>
          <w:szCs w:val="24"/>
        </w:rPr>
        <w:t>,</w:t>
      </w:r>
      <w:r w:rsidR="000C1706">
        <w:rPr>
          <w:rFonts w:ascii="Times New Roman" w:eastAsia="Arial" w:hAnsi="Times New Roman" w:cs="Times New Roman"/>
          <w:sz w:val="24"/>
          <w:szCs w:val="24"/>
        </w:rPr>
        <w:t xml:space="preserve"> Experiment 2</w:t>
      </w:r>
      <w:r w:rsidR="002E00B1">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equated study duration for all pair types by providing a deadline for participants to study each pair and provide a JOL rating.</w:t>
      </w:r>
    </w:p>
    <w:p w14:paraId="3A75DA89" w14:textId="7427DE39" w:rsidR="0066400E" w:rsidRDefault="0066400E" w:rsidP="0066400E">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2: </w:t>
      </w:r>
      <w:r w:rsidR="00D7235E">
        <w:rPr>
          <w:rFonts w:ascii="Times New Roman" w:eastAsia="Arial" w:hAnsi="Times New Roman" w:cs="Times New Roman"/>
          <w:b/>
          <w:sz w:val="24"/>
          <w:szCs w:val="24"/>
        </w:rPr>
        <w:t xml:space="preserve">Concurrent JOLs with </w:t>
      </w:r>
      <w:r w:rsidR="007B415E">
        <w:rPr>
          <w:rFonts w:ascii="Times New Roman" w:eastAsia="Arial" w:hAnsi="Times New Roman" w:cs="Times New Roman"/>
          <w:b/>
          <w:sz w:val="24"/>
          <w:szCs w:val="24"/>
        </w:rPr>
        <w:t xml:space="preserve">a Study </w:t>
      </w:r>
      <w:r w:rsidR="00DE0C78">
        <w:rPr>
          <w:rFonts w:ascii="Times New Roman" w:eastAsia="Arial" w:hAnsi="Times New Roman" w:cs="Times New Roman"/>
          <w:b/>
          <w:sz w:val="24"/>
          <w:szCs w:val="24"/>
        </w:rPr>
        <w:t>Deadline</w:t>
      </w:r>
    </w:p>
    <w:p w14:paraId="5A8BFA4E" w14:textId="73AEC982" w:rsidR="006E31E4" w:rsidRPr="000D2A0F" w:rsidRDefault="00741886" w:rsidP="006E31E4">
      <w:pPr>
        <w:spacing w:line="480" w:lineRule="auto"/>
        <w:contextualSpacing/>
        <w:rPr>
          <w:rFonts w:ascii="Times New Roman" w:eastAsia="Arial" w:hAnsi="Times New Roman" w:cs="Times New Roman"/>
          <w:sz w:val="24"/>
          <w:szCs w:val="24"/>
        </w:rPr>
      </w:pPr>
      <w:r>
        <w:rPr>
          <w:rFonts w:ascii="Times New Roman" w:eastAsia="Arial" w:hAnsi="Times New Roman" w:cs="Times New Roman"/>
          <w:bCs/>
          <w:sz w:val="24"/>
          <w:szCs w:val="24"/>
        </w:rPr>
        <w:tab/>
      </w:r>
      <w:r w:rsidR="006E31E4">
        <w:rPr>
          <w:rFonts w:ascii="Times New Roman" w:eastAsia="Arial" w:hAnsi="Times New Roman" w:cs="Times New Roman"/>
          <w:sz w:val="24"/>
          <w:szCs w:val="24"/>
        </w:rPr>
        <w:t xml:space="preserve">In Experiment 2, we tested whether </w:t>
      </w:r>
      <w:r w:rsidR="00101667">
        <w:rPr>
          <w:rFonts w:ascii="Times New Roman" w:eastAsia="Arial" w:hAnsi="Times New Roman" w:cs="Times New Roman"/>
          <w:sz w:val="24"/>
          <w:szCs w:val="24"/>
        </w:rPr>
        <w:t xml:space="preserve">calibration between JOLs and recall found in Experiment 1 would hold when a </w:t>
      </w:r>
      <w:r w:rsidR="00FC403C">
        <w:rPr>
          <w:rFonts w:ascii="Times New Roman" w:eastAsia="Arial" w:hAnsi="Times New Roman" w:cs="Times New Roman"/>
          <w:sz w:val="24"/>
          <w:szCs w:val="24"/>
        </w:rPr>
        <w:t xml:space="preserve">study </w:t>
      </w:r>
      <w:r w:rsidR="00101667">
        <w:rPr>
          <w:rFonts w:ascii="Times New Roman" w:eastAsia="Arial" w:hAnsi="Times New Roman" w:cs="Times New Roman"/>
          <w:sz w:val="24"/>
          <w:szCs w:val="24"/>
        </w:rPr>
        <w:t xml:space="preserve">deadline was used to restrict the amount of time participants studied each pair and provided a JOL. </w:t>
      </w:r>
      <w:r w:rsidR="006E31E4">
        <w:rPr>
          <w:rFonts w:ascii="Times New Roman" w:eastAsia="Arial" w:hAnsi="Times New Roman" w:cs="Times New Roman"/>
          <w:sz w:val="24"/>
          <w:szCs w:val="24"/>
        </w:rPr>
        <w:t xml:space="preserve">We expected JOL </w:t>
      </w:r>
      <w:r w:rsidR="006E31E4" w:rsidRPr="00E55FC5">
        <w:rPr>
          <w:rFonts w:ascii="Times New Roman" w:eastAsia="Arial" w:hAnsi="Times New Roman" w:cs="Times New Roman"/>
          <w:sz w:val="24"/>
          <w:szCs w:val="24"/>
        </w:rPr>
        <w:t>overestimation</w:t>
      </w:r>
      <w:r w:rsidR="007100DF">
        <w:rPr>
          <w:rFonts w:ascii="Times New Roman" w:eastAsia="Arial" w:hAnsi="Times New Roman" w:cs="Times New Roman"/>
          <w:sz w:val="24"/>
          <w:szCs w:val="24"/>
        </w:rPr>
        <w:t>s</w:t>
      </w:r>
      <w:r w:rsidR="006E31E4">
        <w:rPr>
          <w:rFonts w:ascii="Times New Roman" w:eastAsia="Arial" w:hAnsi="Times New Roman" w:cs="Times New Roman"/>
          <w:sz w:val="24"/>
          <w:szCs w:val="24"/>
        </w:rPr>
        <w:t xml:space="preserve"> w</w:t>
      </w:r>
      <w:r w:rsidR="00BD0012">
        <w:rPr>
          <w:rFonts w:ascii="Times New Roman" w:eastAsia="Arial" w:hAnsi="Times New Roman" w:cs="Times New Roman"/>
          <w:sz w:val="24"/>
          <w:szCs w:val="24"/>
        </w:rPr>
        <w:t>ould</w:t>
      </w:r>
      <w:r w:rsidR="006E31E4">
        <w:rPr>
          <w:rFonts w:ascii="Times New Roman" w:eastAsia="Arial" w:hAnsi="Times New Roman" w:cs="Times New Roman"/>
          <w:sz w:val="24"/>
          <w:szCs w:val="24"/>
        </w:rPr>
        <w:t xml:space="preserve"> increase</w:t>
      </w:r>
      <w:r w:rsidR="009C46FF">
        <w:rPr>
          <w:rFonts w:ascii="Times New Roman" w:eastAsia="Arial" w:hAnsi="Times New Roman" w:cs="Times New Roman"/>
          <w:sz w:val="24"/>
          <w:szCs w:val="24"/>
        </w:rPr>
        <w:t xml:space="preserve"> relative to Experiment 1</w:t>
      </w:r>
      <w:r w:rsidR="006E31E4" w:rsidRPr="00E55FC5">
        <w:rPr>
          <w:rFonts w:ascii="Times New Roman" w:eastAsia="Arial" w:hAnsi="Times New Roman" w:cs="Times New Roman"/>
          <w:sz w:val="24"/>
          <w:szCs w:val="24"/>
        </w:rPr>
        <w:t xml:space="preserve"> as </w:t>
      </w:r>
      <w:r w:rsidR="00DF29F3">
        <w:rPr>
          <w:rFonts w:ascii="Times New Roman" w:eastAsia="Arial" w:hAnsi="Times New Roman" w:cs="Times New Roman"/>
          <w:sz w:val="24"/>
          <w:szCs w:val="24"/>
        </w:rPr>
        <w:t xml:space="preserve">participants </w:t>
      </w:r>
      <w:r w:rsidR="00BE14E7">
        <w:rPr>
          <w:rFonts w:ascii="Times New Roman" w:eastAsia="Arial" w:hAnsi="Times New Roman" w:cs="Times New Roman"/>
          <w:sz w:val="24"/>
          <w:szCs w:val="24"/>
        </w:rPr>
        <w:t>would</w:t>
      </w:r>
      <w:r w:rsidR="00101667">
        <w:rPr>
          <w:rFonts w:ascii="Times New Roman" w:eastAsia="Arial" w:hAnsi="Times New Roman" w:cs="Times New Roman"/>
          <w:sz w:val="24"/>
          <w:szCs w:val="24"/>
        </w:rPr>
        <w:t xml:space="preserve"> not</w:t>
      </w:r>
      <w:r w:rsidR="00BE14E7">
        <w:rPr>
          <w:rFonts w:ascii="Times New Roman" w:eastAsia="Arial" w:hAnsi="Times New Roman" w:cs="Times New Roman"/>
          <w:sz w:val="24"/>
          <w:szCs w:val="24"/>
        </w:rPr>
        <w:t xml:space="preserve"> be able to</w:t>
      </w:r>
      <w:r w:rsidR="00FC403C">
        <w:rPr>
          <w:rFonts w:ascii="Times New Roman" w:eastAsia="Arial" w:hAnsi="Times New Roman" w:cs="Times New Roman"/>
          <w:sz w:val="24"/>
          <w:szCs w:val="24"/>
        </w:rPr>
        <w:t xml:space="preserve"> strategically</w:t>
      </w:r>
      <w:r w:rsidR="00101667">
        <w:rPr>
          <w:rFonts w:ascii="Times New Roman" w:eastAsia="Arial" w:hAnsi="Times New Roman" w:cs="Times New Roman"/>
          <w:sz w:val="24"/>
          <w:szCs w:val="24"/>
        </w:rPr>
        <w:t xml:space="preserve"> increase encoding duration in response to pairs perceived as being more difficult</w:t>
      </w:r>
      <w:r w:rsidR="00684D34">
        <w:rPr>
          <w:rFonts w:ascii="Times New Roman" w:eastAsia="Arial" w:hAnsi="Times New Roman" w:cs="Times New Roman"/>
          <w:sz w:val="24"/>
          <w:szCs w:val="24"/>
        </w:rPr>
        <w:t xml:space="preserve"> to improve later recall</w:t>
      </w:r>
      <w:r w:rsidR="00101667">
        <w:rPr>
          <w:rFonts w:ascii="Times New Roman" w:eastAsia="Arial" w:hAnsi="Times New Roman" w:cs="Times New Roman"/>
          <w:sz w:val="24"/>
          <w:szCs w:val="24"/>
        </w:rPr>
        <w:t>.</w:t>
      </w:r>
    </w:p>
    <w:p w14:paraId="784F3666" w14:textId="77777777" w:rsidR="00C65A60" w:rsidRPr="0066400E" w:rsidRDefault="00C65A60" w:rsidP="00C65A60">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Pr>
          <w:rFonts w:ascii="Times New Roman" w:eastAsia="Arial" w:hAnsi="Times New Roman" w:cs="Times New Roman"/>
          <w:b/>
          <w:sz w:val="24"/>
          <w:szCs w:val="24"/>
        </w:rPr>
        <w:t>s</w:t>
      </w:r>
    </w:p>
    <w:p w14:paraId="11E6EFE0"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 and Stimuli</w:t>
      </w:r>
    </w:p>
    <w:p w14:paraId="638D31ED" w14:textId="3C3D4141"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Pr>
          <w:rFonts w:ascii="Times New Roman" w:eastAsia="Arial" w:hAnsi="Times New Roman" w:cs="Times New Roman"/>
          <w:sz w:val="24"/>
          <w:szCs w:val="24"/>
        </w:rPr>
        <w:t>T</w:t>
      </w:r>
      <w:r w:rsidRPr="0066400E">
        <w:rPr>
          <w:rFonts w:ascii="Times New Roman" w:eastAsia="Arial" w:hAnsi="Times New Roman" w:cs="Times New Roman"/>
          <w:sz w:val="24"/>
          <w:szCs w:val="24"/>
        </w:rPr>
        <w:t>hirty-four University of Southern Mississippi</w:t>
      </w:r>
      <w:r>
        <w:rPr>
          <w:rFonts w:ascii="Times New Roman" w:eastAsia="Arial" w:hAnsi="Times New Roman" w:cs="Times New Roman"/>
          <w:sz w:val="24"/>
          <w:szCs w:val="24"/>
        </w:rPr>
        <w:t xml:space="preserve"> undergraduates participated for partial course credit. All were native English speakers and had normal or corrected-to-normal vision. Data screening followed the same procedure in Experiment 1, and less than 1% of the trial level data was imputed across associative direction groups. Two participants were found to be missing </w:t>
      </w:r>
      <w:r w:rsidR="00FC403C">
        <w:rPr>
          <w:rFonts w:ascii="Times New Roman" w:eastAsia="Arial" w:hAnsi="Times New Roman" w:cs="Times New Roman"/>
          <w:sz w:val="24"/>
          <w:szCs w:val="24"/>
        </w:rPr>
        <w:t xml:space="preserve">greater </w:t>
      </w:r>
      <w:r>
        <w:rPr>
          <w:rFonts w:ascii="Times New Roman" w:eastAsia="Arial" w:hAnsi="Times New Roman" w:cs="Times New Roman"/>
          <w:sz w:val="24"/>
          <w:szCs w:val="24"/>
        </w:rPr>
        <w:t>than 10% of their total JOL trials</w:t>
      </w:r>
      <w:r w:rsidR="000C0306">
        <w:rPr>
          <w:rFonts w:ascii="Times New Roman" w:eastAsia="Arial" w:hAnsi="Times New Roman" w:cs="Times New Roman"/>
          <w:sz w:val="24"/>
          <w:szCs w:val="24"/>
        </w:rPr>
        <w:t xml:space="preserve"> and</w:t>
      </w:r>
      <w:r>
        <w:rPr>
          <w:rFonts w:ascii="Times New Roman" w:eastAsia="Arial" w:hAnsi="Times New Roman" w:cs="Times New Roman"/>
          <w:sz w:val="24"/>
          <w:szCs w:val="24"/>
        </w:rPr>
        <w:t xml:space="preserve"> were removed</w:t>
      </w:r>
      <w:r w:rsidR="002E2D22">
        <w:rPr>
          <w:rFonts w:ascii="Times New Roman" w:eastAsia="Arial" w:hAnsi="Times New Roman" w:cs="Times New Roman"/>
          <w:sz w:val="24"/>
          <w:szCs w:val="24"/>
        </w:rPr>
        <w:t>,</w:t>
      </w:r>
      <w:r>
        <w:rPr>
          <w:rFonts w:ascii="Times New Roman" w:eastAsia="Arial" w:hAnsi="Times New Roman" w:cs="Times New Roman"/>
          <w:sz w:val="24"/>
          <w:szCs w:val="24"/>
        </w:rPr>
        <w:t xml:space="preserve"> resulting in 32 </w:t>
      </w:r>
      <w:r w:rsidR="00101667">
        <w:rPr>
          <w:rFonts w:ascii="Times New Roman" w:eastAsia="Arial" w:hAnsi="Times New Roman" w:cs="Times New Roman"/>
          <w:sz w:val="24"/>
          <w:szCs w:val="24"/>
        </w:rPr>
        <w:t>participants</w:t>
      </w:r>
      <w:r>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available for</w:t>
      </w:r>
      <w:r w:rsidR="000C0306">
        <w:rPr>
          <w:rFonts w:ascii="Times New Roman" w:eastAsia="Arial" w:hAnsi="Times New Roman" w:cs="Times New Roman"/>
          <w:sz w:val="24"/>
          <w:szCs w:val="24"/>
        </w:rPr>
        <w:t xml:space="preserve"> the</w:t>
      </w:r>
      <w:r w:rsidR="00101667">
        <w:rPr>
          <w:rFonts w:ascii="Times New Roman" w:eastAsia="Arial" w:hAnsi="Times New Roman" w:cs="Times New Roman"/>
          <w:sz w:val="24"/>
          <w:szCs w:val="24"/>
        </w:rPr>
        <w:t xml:space="preserve"> analyses</w:t>
      </w:r>
      <w:r>
        <w:rPr>
          <w:rFonts w:ascii="Times New Roman" w:eastAsia="Arial" w:hAnsi="Times New Roman" w:cs="Times New Roman"/>
          <w:sz w:val="24"/>
          <w:szCs w:val="24"/>
        </w:rPr>
        <w:t>.</w:t>
      </w:r>
    </w:p>
    <w:p w14:paraId="3AC12ADD" w14:textId="77777777" w:rsidR="00C65A60" w:rsidRDefault="00C65A60" w:rsidP="00C65A60">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lastRenderedPageBreak/>
        <w:t>Procedure</w:t>
      </w:r>
    </w:p>
    <w:p w14:paraId="1F962AFE" w14:textId="78FF3664" w:rsidR="00C65A60" w:rsidRPr="0066400E" w:rsidRDefault="00C65A60" w:rsidP="00C65A60">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 xml:space="preserve"> </w:t>
      </w:r>
      <w:r w:rsidRPr="0066400E">
        <w:rPr>
          <w:rFonts w:ascii="Times New Roman" w:eastAsia="Arial" w:hAnsi="Times New Roman" w:cs="Times New Roman"/>
          <w:sz w:val="24"/>
          <w:szCs w:val="24"/>
        </w:rPr>
        <w:t>The same procedure from Experiment 1 was followed</w:t>
      </w:r>
      <w:r w:rsidR="00FC40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except</w:t>
      </w:r>
      <w:r>
        <w:rPr>
          <w:rFonts w:ascii="Times New Roman" w:eastAsia="Arial" w:hAnsi="Times New Roman" w:cs="Times New Roman"/>
          <w:sz w:val="24"/>
          <w:szCs w:val="24"/>
        </w:rPr>
        <w:t xml:space="preserve"> that during study, participants were required to study the word pair and make a JOL response within 5 s.</w:t>
      </w:r>
      <w:r w:rsidR="007D4444">
        <w:rPr>
          <w:rFonts w:ascii="Times New Roman" w:eastAsia="Arial" w:hAnsi="Times New Roman" w:cs="Times New Roman"/>
          <w:sz w:val="24"/>
          <w:szCs w:val="24"/>
        </w:rPr>
        <w:t xml:space="preserve"> This deadline</w:t>
      </w:r>
      <w:r w:rsidR="00B54275">
        <w:rPr>
          <w:rFonts w:ascii="Times New Roman" w:eastAsia="Arial" w:hAnsi="Times New Roman" w:cs="Times New Roman"/>
          <w:sz w:val="24"/>
          <w:szCs w:val="24"/>
        </w:rPr>
        <w:t xml:space="preserve"> was based upon mean study durations found in Experiment 1 averaged across pair types (</w:t>
      </w:r>
      <w:r w:rsidR="00A2013D">
        <w:rPr>
          <w:rFonts w:ascii="Times New Roman" w:eastAsia="Arial" w:hAnsi="Times New Roman" w:cs="Times New Roman"/>
          <w:sz w:val="24"/>
          <w:szCs w:val="24"/>
        </w:rPr>
        <w:t>441</w:t>
      </w:r>
      <w:r w:rsidR="00101667">
        <w:rPr>
          <w:rFonts w:ascii="Times New Roman" w:eastAsia="Arial" w:hAnsi="Times New Roman" w:cs="Times New Roman"/>
          <w:sz w:val="24"/>
          <w:szCs w:val="24"/>
        </w:rPr>
        <w:t xml:space="preserve">1 </w:t>
      </w:r>
      <w:proofErr w:type="spellStart"/>
      <w:r w:rsidR="00B54275">
        <w:rPr>
          <w:rFonts w:ascii="Times New Roman" w:eastAsia="Arial" w:hAnsi="Times New Roman" w:cs="Times New Roman"/>
          <w:sz w:val="24"/>
          <w:szCs w:val="24"/>
        </w:rPr>
        <w:t>ms</w:t>
      </w:r>
      <w:proofErr w:type="spellEnd"/>
      <w:r w:rsidR="00B54275">
        <w:rPr>
          <w:rFonts w:ascii="Times New Roman" w:eastAsia="Arial" w:hAnsi="Times New Roman" w:cs="Times New Roman"/>
          <w:sz w:val="24"/>
          <w:szCs w:val="24"/>
        </w:rPr>
        <w:t>) plus</w:t>
      </w:r>
      <w:r w:rsidR="00914151">
        <w:rPr>
          <w:rFonts w:ascii="Times New Roman" w:eastAsia="Arial" w:hAnsi="Times New Roman" w:cs="Times New Roman"/>
          <w:sz w:val="24"/>
          <w:szCs w:val="24"/>
        </w:rPr>
        <w:t xml:space="preserve"> approximately</w:t>
      </w:r>
      <w:r w:rsidR="00B54275">
        <w:rPr>
          <w:rFonts w:ascii="Times New Roman" w:eastAsia="Arial" w:hAnsi="Times New Roman" w:cs="Times New Roman"/>
          <w:sz w:val="24"/>
          <w:szCs w:val="24"/>
        </w:rPr>
        <w:t xml:space="preserve"> </w:t>
      </w:r>
      <w:r w:rsidR="00101667">
        <w:rPr>
          <w:rFonts w:ascii="Times New Roman" w:eastAsia="Arial" w:hAnsi="Times New Roman" w:cs="Times New Roman"/>
          <w:sz w:val="24"/>
          <w:szCs w:val="24"/>
        </w:rPr>
        <w:t xml:space="preserve">500 </w:t>
      </w:r>
      <w:proofErr w:type="spellStart"/>
      <w:r w:rsidR="00101667">
        <w:rPr>
          <w:rFonts w:ascii="Times New Roman" w:eastAsia="Arial" w:hAnsi="Times New Roman" w:cs="Times New Roman"/>
          <w:sz w:val="24"/>
          <w:szCs w:val="24"/>
        </w:rPr>
        <w:t>ms</w:t>
      </w:r>
      <w:proofErr w:type="spellEnd"/>
      <w:r w:rsidR="00101667">
        <w:rPr>
          <w:rFonts w:ascii="Times New Roman" w:eastAsia="Arial" w:hAnsi="Times New Roman" w:cs="Times New Roman"/>
          <w:sz w:val="24"/>
          <w:szCs w:val="24"/>
        </w:rPr>
        <w:t xml:space="preserve"> to allow for a small buffer to ensure that participants would be able to study and provide JOL ratings for all pairs</w:t>
      </w:r>
      <w:r w:rsidR="00427142">
        <w:rPr>
          <w:rFonts w:ascii="Times New Roman" w:eastAsia="Arial" w:hAnsi="Times New Roman" w:cs="Times New Roman"/>
          <w:i/>
          <w:iCs/>
          <w:sz w:val="24"/>
          <w:szCs w:val="24"/>
        </w:rPr>
        <w:t xml:space="preserve">. </w:t>
      </w:r>
      <w:r w:rsidR="00101667">
        <w:rPr>
          <w:rFonts w:ascii="Times New Roman" w:eastAsia="Arial" w:hAnsi="Times New Roman" w:cs="Times New Roman"/>
          <w:sz w:val="24"/>
          <w:szCs w:val="24"/>
        </w:rPr>
        <w:t>Thus, t</w:t>
      </w:r>
      <w:r w:rsidR="00427142">
        <w:rPr>
          <w:rFonts w:ascii="Times New Roman" w:eastAsia="Arial" w:hAnsi="Times New Roman" w:cs="Times New Roman"/>
          <w:sz w:val="24"/>
          <w:szCs w:val="24"/>
        </w:rPr>
        <w:t>his time window was expected</w:t>
      </w:r>
      <w:r w:rsidR="00791469">
        <w:rPr>
          <w:rFonts w:ascii="Times New Roman" w:eastAsia="Arial" w:hAnsi="Times New Roman" w:cs="Times New Roman"/>
          <w:sz w:val="24"/>
          <w:szCs w:val="24"/>
        </w:rPr>
        <w:t xml:space="preserve"> </w:t>
      </w:r>
      <w:r w:rsidR="00914151">
        <w:rPr>
          <w:rFonts w:ascii="Times New Roman" w:eastAsia="Arial" w:hAnsi="Times New Roman" w:cs="Times New Roman"/>
          <w:sz w:val="24"/>
          <w:szCs w:val="24"/>
        </w:rPr>
        <w:t xml:space="preserve">to provide participants with </w:t>
      </w:r>
      <w:r w:rsidR="00C56A6F">
        <w:rPr>
          <w:rFonts w:ascii="Times New Roman" w:eastAsia="Arial" w:hAnsi="Times New Roman" w:cs="Times New Roman"/>
          <w:sz w:val="24"/>
          <w:szCs w:val="24"/>
        </w:rPr>
        <w:t>adequate</w:t>
      </w:r>
      <w:r w:rsidR="00914151">
        <w:rPr>
          <w:rFonts w:ascii="Times New Roman" w:eastAsia="Arial" w:hAnsi="Times New Roman" w:cs="Times New Roman"/>
          <w:sz w:val="24"/>
          <w:szCs w:val="24"/>
        </w:rPr>
        <w:t xml:space="preserve"> time to study the word pair and provide </w:t>
      </w:r>
      <w:r w:rsidR="00AA15F8">
        <w:rPr>
          <w:rFonts w:ascii="Times New Roman" w:eastAsia="Arial" w:hAnsi="Times New Roman" w:cs="Times New Roman"/>
          <w:sz w:val="24"/>
          <w:szCs w:val="24"/>
        </w:rPr>
        <w:t>their</w:t>
      </w:r>
      <w:r w:rsidR="00914151">
        <w:rPr>
          <w:rFonts w:ascii="Times New Roman" w:eastAsia="Arial" w:hAnsi="Times New Roman" w:cs="Times New Roman"/>
          <w:sz w:val="24"/>
          <w:szCs w:val="24"/>
        </w:rPr>
        <w:t xml:space="preserve"> JO</w:t>
      </w:r>
      <w:r w:rsidR="00C518DC">
        <w:rPr>
          <w:rFonts w:ascii="Times New Roman" w:eastAsia="Arial" w:hAnsi="Times New Roman" w:cs="Times New Roman"/>
          <w:sz w:val="24"/>
          <w:szCs w:val="24"/>
        </w:rPr>
        <w:t>L</w:t>
      </w:r>
      <w:r w:rsidR="00427142">
        <w:rPr>
          <w:rFonts w:ascii="Times New Roman" w:eastAsia="Arial" w:hAnsi="Times New Roman" w:cs="Times New Roman"/>
          <w:sz w:val="24"/>
          <w:szCs w:val="24"/>
        </w:rPr>
        <w:t>, while</w:t>
      </w:r>
      <w:r w:rsidR="00C518DC">
        <w:rPr>
          <w:rFonts w:ascii="Times New Roman" w:eastAsia="Arial" w:hAnsi="Times New Roman" w:cs="Times New Roman"/>
          <w:sz w:val="24"/>
          <w:szCs w:val="24"/>
        </w:rPr>
        <w:t xml:space="preserve"> preventing </w:t>
      </w:r>
      <w:r w:rsidR="001737F4">
        <w:rPr>
          <w:rFonts w:ascii="Times New Roman" w:eastAsia="Arial" w:hAnsi="Times New Roman" w:cs="Times New Roman"/>
          <w:sz w:val="24"/>
          <w:szCs w:val="24"/>
        </w:rPr>
        <w:t>excessively long study durations</w:t>
      </w:r>
      <w:r w:rsidR="00914151">
        <w:rPr>
          <w:rFonts w:ascii="Times New Roman" w:eastAsia="Arial" w:hAnsi="Times New Roman" w:cs="Times New Roman"/>
          <w:sz w:val="24"/>
          <w:szCs w:val="24"/>
        </w:rPr>
        <w:t>.</w:t>
      </w:r>
      <w:r>
        <w:rPr>
          <w:rFonts w:ascii="Times New Roman" w:eastAsia="Arial" w:hAnsi="Times New Roman" w:cs="Times New Roman"/>
          <w:sz w:val="24"/>
          <w:szCs w:val="24"/>
        </w:rPr>
        <w:t xml:space="preserve"> I</w:t>
      </w:r>
      <w:r w:rsidRPr="0066400E">
        <w:rPr>
          <w:rFonts w:ascii="Times New Roman" w:eastAsia="Arial" w:hAnsi="Times New Roman" w:cs="Times New Roman"/>
          <w:sz w:val="24"/>
          <w:szCs w:val="24"/>
        </w:rPr>
        <w:t xml:space="preserve">f </w:t>
      </w:r>
      <w:r>
        <w:rPr>
          <w:rFonts w:ascii="Times New Roman" w:eastAsia="Arial" w:hAnsi="Times New Roman" w:cs="Times New Roman"/>
          <w:sz w:val="24"/>
          <w:szCs w:val="24"/>
        </w:rPr>
        <w:t xml:space="preserve">a JOL rating was not made </w:t>
      </w:r>
      <w:r w:rsidR="007100DF">
        <w:rPr>
          <w:rFonts w:ascii="Times New Roman" w:eastAsia="Arial" w:hAnsi="Times New Roman" w:cs="Times New Roman"/>
          <w:sz w:val="24"/>
          <w:szCs w:val="24"/>
        </w:rPr>
        <w:t>by</w:t>
      </w:r>
      <w:r>
        <w:rPr>
          <w:rFonts w:ascii="Times New Roman" w:eastAsia="Arial" w:hAnsi="Times New Roman" w:cs="Times New Roman"/>
          <w:sz w:val="24"/>
          <w:szCs w:val="24"/>
        </w:rPr>
        <w:t xml:space="preserve"> the deadline, the computer automatically advanced to the next pair and the experimenter would remind the participant to </w:t>
      </w:r>
      <w:r w:rsidR="00FC403C">
        <w:rPr>
          <w:rFonts w:ascii="Times New Roman" w:eastAsia="Arial" w:hAnsi="Times New Roman" w:cs="Times New Roman"/>
          <w:sz w:val="24"/>
          <w:szCs w:val="24"/>
        </w:rPr>
        <w:t>provide</w:t>
      </w:r>
      <w:r>
        <w:rPr>
          <w:rFonts w:ascii="Times New Roman" w:eastAsia="Arial" w:hAnsi="Times New Roman" w:cs="Times New Roman"/>
          <w:sz w:val="24"/>
          <w:szCs w:val="24"/>
        </w:rPr>
        <w:t xml:space="preserve"> JOL responses within the time period. The pair and the JOL rating box were presented simultaneously on the computer screen.</w:t>
      </w:r>
      <w:r w:rsidR="00F8450E">
        <w:rPr>
          <w:rFonts w:ascii="Times New Roman" w:eastAsia="Arial" w:hAnsi="Times New Roman" w:cs="Times New Roman"/>
          <w:sz w:val="24"/>
          <w:szCs w:val="24"/>
        </w:rPr>
        <w:t xml:space="preserve"> Participants were provided with instruction regarding the deadline prior to study and completed a </w:t>
      </w:r>
      <w:r w:rsidR="00BD1625">
        <w:rPr>
          <w:rFonts w:ascii="Times New Roman" w:eastAsia="Arial" w:hAnsi="Times New Roman" w:cs="Times New Roman"/>
          <w:sz w:val="24"/>
          <w:szCs w:val="24"/>
        </w:rPr>
        <w:t>practice list to familiarize themselves with the procedure.</w:t>
      </w:r>
    </w:p>
    <w:p w14:paraId="5EFC096B" w14:textId="77777777" w:rsidR="00C65A60" w:rsidRPr="00DB647D" w:rsidRDefault="00C65A60" w:rsidP="00C65A60">
      <w:pPr>
        <w:spacing w:line="480" w:lineRule="auto"/>
        <w:contextualSpacing/>
        <w:jc w:val="center"/>
        <w:rPr>
          <w:rFonts w:ascii="Times New Roman" w:eastAsia="Arial" w:hAnsi="Times New Roman" w:cs="Times New Roman"/>
          <w:sz w:val="24"/>
          <w:szCs w:val="24"/>
        </w:rPr>
      </w:pPr>
      <w:r w:rsidRPr="00DB647D">
        <w:rPr>
          <w:rFonts w:ascii="Times New Roman" w:eastAsia="Arial" w:hAnsi="Times New Roman" w:cs="Times New Roman"/>
          <w:b/>
          <w:sz w:val="24"/>
          <w:szCs w:val="24"/>
        </w:rPr>
        <w:t>Results</w:t>
      </w:r>
    </w:p>
    <w:p w14:paraId="7472B248" w14:textId="2ACB2839" w:rsidR="00C65A60" w:rsidRPr="0066400E" w:rsidRDefault="00C12EB9" w:rsidP="00C65A60">
      <w:pPr>
        <w:spacing w:line="480" w:lineRule="auto"/>
        <w:ind w:firstLine="720"/>
        <w:contextualSpacing/>
        <w:rPr>
          <w:rFonts w:ascii="Times New Roman" w:eastAsia="Arial" w:hAnsi="Times New Roman" w:cs="Times New Roman"/>
          <w:sz w:val="24"/>
          <w:szCs w:val="24"/>
        </w:rPr>
      </w:pPr>
      <w:r w:rsidRPr="00DB647D">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 (</w:t>
      </w:r>
      <w:r w:rsidR="00DB647D" w:rsidRPr="00DB647D">
        <w:rPr>
          <w:rFonts w:ascii="Times New Roman" w:eastAsia="Arial" w:hAnsi="Times New Roman" w:cs="Times New Roman"/>
          <w:sz w:val="24"/>
          <w:szCs w:val="24"/>
        </w:rPr>
        <w:t>top right</w:t>
      </w:r>
      <w:r w:rsidR="008161D3" w:rsidRPr="00DB647D">
        <w:rPr>
          <w:rFonts w:ascii="Times New Roman" w:eastAsia="Arial" w:hAnsi="Times New Roman" w:cs="Times New Roman"/>
          <w:sz w:val="24"/>
          <w:szCs w:val="24"/>
        </w:rPr>
        <w:t xml:space="preserve">) </w:t>
      </w:r>
      <w:r w:rsidRPr="00DB647D">
        <w:rPr>
          <w:rFonts w:ascii="Times New Roman" w:eastAsia="Arial" w:hAnsi="Times New Roman" w:cs="Times New Roman"/>
          <w:sz w:val="24"/>
          <w:szCs w:val="24"/>
        </w:rPr>
        <w:t>plots</w:t>
      </w:r>
      <w:r w:rsidRPr="0066400E">
        <w:rPr>
          <w:rFonts w:ascii="Times New Roman" w:eastAsia="Arial" w:hAnsi="Times New Roman" w:cs="Times New Roman"/>
          <w:sz w:val="24"/>
          <w:szCs w:val="24"/>
        </w:rPr>
        <w:t xml:space="preserve"> mean JOL ratings and cued-recall rates as a function of pair type</w:t>
      </w:r>
      <w:r>
        <w:rPr>
          <w:rFonts w:ascii="Times New Roman" w:eastAsia="Arial" w:hAnsi="Times New Roman" w:cs="Times New Roman"/>
          <w:sz w:val="24"/>
          <w:szCs w:val="24"/>
        </w:rPr>
        <w:t xml:space="preserve"> for Experiment 2</w:t>
      </w:r>
      <w:r w:rsidR="00DB17F7">
        <w:rPr>
          <w:rFonts w:ascii="Times New Roman" w:eastAsia="Arial" w:hAnsi="Times New Roman" w:cs="Times New Roman"/>
          <w:sz w:val="24"/>
          <w:szCs w:val="24"/>
        </w:rPr>
        <w:t>.</w:t>
      </w:r>
      <w:r w:rsidRPr="008161D3">
        <w:rPr>
          <w:rFonts w:ascii="Times New Roman" w:eastAsia="Arial" w:hAnsi="Times New Roman" w:cs="Times New Roman"/>
          <w:sz w:val="24"/>
          <w:szCs w:val="24"/>
        </w:rPr>
        <w:t xml:space="preserve"> </w:t>
      </w:r>
      <w:r w:rsidR="004F0A06" w:rsidRPr="008161D3">
        <w:rPr>
          <w:rFonts w:ascii="Times New Roman" w:eastAsia="Arial" w:hAnsi="Times New Roman" w:cs="Times New Roman"/>
          <w:sz w:val="24"/>
          <w:szCs w:val="24"/>
        </w:rPr>
        <w:t>Using</w:t>
      </w:r>
      <w:r w:rsidR="004F0A06">
        <w:rPr>
          <w:rFonts w:ascii="Times New Roman" w:eastAsia="Arial" w:hAnsi="Times New Roman" w:cs="Times New Roman"/>
          <w:sz w:val="24"/>
          <w:szCs w:val="24"/>
        </w:rPr>
        <w:t xml:space="preserve"> the same ANOVA as Experiment 1,</w:t>
      </w:r>
      <w:r w:rsidR="001737F4">
        <w:rPr>
          <w:rFonts w:ascii="Times New Roman" w:eastAsia="Arial" w:hAnsi="Times New Roman" w:cs="Times New Roman"/>
          <w:sz w:val="24"/>
          <w:szCs w:val="24"/>
        </w:rPr>
        <w:t xml:space="preserve"> </w:t>
      </w:r>
      <w:r w:rsidR="004F0A06">
        <w:rPr>
          <w:rFonts w:ascii="Times New Roman" w:eastAsia="Arial" w:hAnsi="Times New Roman" w:cs="Times New Roman"/>
          <w:sz w:val="24"/>
          <w:szCs w:val="24"/>
        </w:rPr>
        <w:t>a</w:t>
      </w:r>
      <w:r w:rsidR="001737F4">
        <w:rPr>
          <w:rFonts w:ascii="Times New Roman" w:eastAsia="Arial" w:hAnsi="Times New Roman" w:cs="Times New Roman"/>
          <w:sz w:val="24"/>
          <w:szCs w:val="24"/>
        </w:rPr>
        <w:t>n</w:t>
      </w:r>
      <w:r w:rsidR="00C65A60">
        <w:rPr>
          <w:rFonts w:ascii="Times New Roman" w:eastAsia="Arial" w:hAnsi="Times New Roman" w:cs="Times New Roman"/>
          <w:sz w:val="24"/>
          <w:szCs w:val="24"/>
        </w:rPr>
        <w:t xml:space="preserve"> </w:t>
      </w:r>
      <w:r w:rsidR="00C65A60" w:rsidRPr="0066400E">
        <w:rPr>
          <w:rFonts w:ascii="Times New Roman" w:eastAsia="Arial" w:hAnsi="Times New Roman" w:cs="Times New Roman"/>
          <w:sz w:val="24"/>
          <w:szCs w:val="24"/>
        </w:rPr>
        <w:t>effect</w:t>
      </w:r>
      <w:r w:rsidR="00C65A60">
        <w:rPr>
          <w:rFonts w:ascii="Times New Roman" w:eastAsia="Arial" w:hAnsi="Times New Roman" w:cs="Times New Roman"/>
          <w:sz w:val="24"/>
          <w:szCs w:val="24"/>
        </w:rPr>
        <w:t xml:space="preserve"> of measure was </w:t>
      </w:r>
      <w:r w:rsidR="00FC403C">
        <w:rPr>
          <w:rFonts w:ascii="Times New Roman" w:eastAsia="Arial" w:hAnsi="Times New Roman" w:cs="Times New Roman"/>
          <w:sz w:val="24"/>
          <w:szCs w:val="24"/>
        </w:rPr>
        <w:t>found</w:t>
      </w:r>
      <w:r w:rsidR="00C65A60">
        <w:rPr>
          <w:rFonts w:ascii="Times New Roman" w:eastAsia="Arial" w:hAnsi="Times New Roman" w:cs="Times New Roman"/>
          <w:sz w:val="24"/>
          <w:szCs w:val="24"/>
        </w:rPr>
        <w:t xml:space="preserve">, </w:t>
      </w:r>
      <w:r w:rsidR="00C65A60" w:rsidRPr="00E93E64">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(1, 31)</w:t>
      </w:r>
      <w:r w:rsidR="00C65A60" w:rsidRPr="00E93E64">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17.99,</w:t>
      </w:r>
      <w:r w:rsidR="007A01A9">
        <w:rPr>
          <w:rFonts w:ascii="Times New Roman" w:eastAsia="Arial" w:hAnsi="Times New Roman" w:cs="Times New Roman"/>
          <w:sz w:val="24"/>
          <w:szCs w:val="24"/>
        </w:rPr>
        <w:t xml:space="preserve"> </w:t>
      </w:r>
      <w:r w:rsidR="007A01A9">
        <w:rPr>
          <w:rFonts w:ascii="Times New Roman" w:eastAsia="Arial" w:hAnsi="Times New Roman" w:cs="Times New Roman"/>
          <w:i/>
          <w:iCs/>
          <w:sz w:val="24"/>
          <w:szCs w:val="24"/>
        </w:rPr>
        <w:t>MSE</w:t>
      </w:r>
      <w:r w:rsidR="007A01A9">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772.82</w:t>
      </w:r>
      <w:r w:rsidR="007A01A9">
        <w:rPr>
          <w:rFonts w:ascii="Times New Roman" w:eastAsia="Arial" w:hAnsi="Times New Roman" w:cs="Times New Roman"/>
          <w:sz w:val="24"/>
          <w:szCs w:val="24"/>
        </w:rPr>
        <w:t>,</w:t>
      </w:r>
      <w:r w:rsidR="00C65A60" w:rsidRPr="00F168F1">
        <w:rPr>
          <w:rFonts w:ascii="Times New Roman" w:eastAsia="Arial" w:hAnsi="Times New Roman" w:cs="Times New Roman"/>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iCs/>
          <w:sz w:val="24"/>
          <w:szCs w:val="24"/>
        </w:rPr>
        <w:t xml:space="preserve"> </w:t>
      </w:r>
      <w:r w:rsidR="00C65A60" w:rsidRPr="00F168F1">
        <w:rPr>
          <w:rFonts w:ascii="Times New Roman" w:eastAsia="Arial" w:hAnsi="Times New Roman" w:cs="Times New Roman"/>
          <w:sz w:val="24"/>
          <w:szCs w:val="24"/>
        </w:rPr>
        <w:t>= .</w:t>
      </w:r>
      <w:r w:rsidR="00C65A60">
        <w:rPr>
          <w:rFonts w:ascii="Times New Roman" w:eastAsia="Arial" w:hAnsi="Times New Roman" w:cs="Times New Roman"/>
          <w:sz w:val="24"/>
          <w:szCs w:val="24"/>
        </w:rPr>
        <w:t>1</w:t>
      </w:r>
      <w:r w:rsidR="00C65A60" w:rsidRPr="00F168F1">
        <w:rPr>
          <w:rFonts w:ascii="Times New Roman" w:eastAsia="Arial" w:hAnsi="Times New Roman" w:cs="Times New Roman"/>
          <w:sz w:val="24"/>
          <w:szCs w:val="24"/>
        </w:rPr>
        <w:t>3</w:t>
      </w:r>
      <w:r w:rsidR="00C65A60">
        <w:rPr>
          <w:rFonts w:ascii="Times New Roman" w:eastAsia="Arial" w:hAnsi="Times New Roman" w:cs="Times New Roman"/>
          <w:sz w:val="24"/>
          <w:szCs w:val="24"/>
        </w:rPr>
        <w:t xml:space="preserve">, </w:t>
      </w:r>
      <w:r w:rsidR="00130EAC">
        <w:rPr>
          <w:rFonts w:ascii="Times New Roman" w:eastAsia="Arial" w:hAnsi="Times New Roman" w:cs="Times New Roman"/>
          <w:sz w:val="24"/>
          <w:szCs w:val="24"/>
        </w:rPr>
        <w:t>indicating</w:t>
      </w:r>
      <w:r w:rsidR="00C65A60">
        <w:rPr>
          <w:rFonts w:ascii="Times New Roman" w:eastAsia="Arial" w:hAnsi="Times New Roman" w:cs="Times New Roman"/>
          <w:sz w:val="24"/>
          <w:szCs w:val="24"/>
        </w:rPr>
        <w:t xml:space="preserve"> that</w:t>
      </w:r>
      <w:r w:rsidR="00FC403C">
        <w:rPr>
          <w:rFonts w:ascii="Times New Roman" w:eastAsia="Arial" w:hAnsi="Times New Roman" w:cs="Times New Roman"/>
          <w:sz w:val="24"/>
          <w:szCs w:val="24"/>
        </w:rPr>
        <w:t xml:space="preserve"> overall</w:t>
      </w:r>
      <w:r w:rsidR="00C65A60">
        <w:rPr>
          <w:rFonts w:ascii="Times New Roman" w:eastAsia="Arial" w:hAnsi="Times New Roman" w:cs="Times New Roman"/>
          <w:sz w:val="24"/>
          <w:szCs w:val="24"/>
        </w:rPr>
        <w:t xml:space="preserve"> JOL</w:t>
      </w:r>
      <w:r w:rsidR="00AC55D4">
        <w:rPr>
          <w:rFonts w:ascii="Times New Roman" w:eastAsia="Arial" w:hAnsi="Times New Roman" w:cs="Times New Roman"/>
          <w:sz w:val="24"/>
          <w:szCs w:val="24"/>
        </w:rPr>
        <w:t xml:space="preserve"> rates</w:t>
      </w:r>
      <w:r w:rsidR="00C65A60">
        <w:rPr>
          <w:rFonts w:ascii="Times New Roman" w:eastAsia="Arial" w:hAnsi="Times New Roman" w:cs="Times New Roman"/>
          <w:sz w:val="24"/>
          <w:szCs w:val="24"/>
        </w:rPr>
        <w:t xml:space="preserve">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subsequent recall rates (52.83 vs. 41.91).</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An effect of pair type was also found, </w:t>
      </w:r>
      <w:r w:rsidR="00C65A60" w:rsidRPr="00E93E64">
        <w:rPr>
          <w:rFonts w:ascii="Times New Roman" w:eastAsia="Arial" w:hAnsi="Times New Roman" w:cs="Times New Roman"/>
          <w:i/>
          <w:sz w:val="24"/>
          <w:szCs w:val="24"/>
        </w:rPr>
        <w:t>F</w:t>
      </w:r>
      <w:r w:rsidR="00C65A60" w:rsidRPr="00F168F1">
        <w:rPr>
          <w:rFonts w:ascii="Times New Roman" w:eastAsia="Arial" w:hAnsi="Times New Roman" w:cs="Times New Roman"/>
          <w:iCs/>
          <w:sz w:val="24"/>
          <w:szCs w:val="24"/>
        </w:rPr>
        <w:t>(3, 93) = 233.47,</w:t>
      </w:r>
      <w:r w:rsidR="007A01A9">
        <w:rPr>
          <w:rFonts w:ascii="Times New Roman" w:eastAsia="Arial" w:hAnsi="Times New Roman" w:cs="Times New Roman"/>
          <w:iCs/>
          <w:sz w:val="24"/>
          <w:szCs w:val="24"/>
        </w:rPr>
        <w:t xml:space="preserve"> </w:t>
      </w:r>
      <w:r w:rsidR="007A01A9">
        <w:rPr>
          <w:rFonts w:ascii="Times New Roman" w:eastAsia="Arial" w:hAnsi="Times New Roman" w:cs="Times New Roman"/>
          <w:i/>
          <w:sz w:val="24"/>
          <w:szCs w:val="24"/>
        </w:rPr>
        <w:t>MSE</w:t>
      </w:r>
      <w:r w:rsidR="007A01A9">
        <w:rPr>
          <w:rFonts w:ascii="Times New Roman" w:eastAsia="Arial" w:hAnsi="Times New Roman" w:cs="Times New Roman"/>
          <w:iCs/>
          <w:sz w:val="24"/>
          <w:szCs w:val="24"/>
        </w:rPr>
        <w:t xml:space="preserve"> = </w:t>
      </w:r>
      <w:r w:rsidR="00617DE8">
        <w:rPr>
          <w:rFonts w:ascii="Times New Roman" w:eastAsia="Arial" w:hAnsi="Times New Roman" w:cs="Times New Roman"/>
          <w:iCs/>
          <w:sz w:val="24"/>
          <w:szCs w:val="24"/>
        </w:rPr>
        <w:t>105.03</w:t>
      </w:r>
      <w:r w:rsidR="007A01A9">
        <w:rPr>
          <w:rFonts w:ascii="Times New Roman" w:eastAsia="Arial" w:hAnsi="Times New Roman" w:cs="Times New Roman"/>
          <w:iCs/>
          <w:sz w:val="24"/>
          <w:szCs w:val="24"/>
        </w:rPr>
        <w:t>,</w:t>
      </w:r>
      <w:r w:rsidR="00C65A60" w:rsidRPr="00E93E64">
        <w:rPr>
          <w:rFonts w:ascii="Times New Roman" w:eastAsia="Arial" w:hAnsi="Times New Roman" w:cs="Times New Roman"/>
          <w:i/>
          <w:sz w:val="24"/>
          <w:szCs w:val="24"/>
        </w:rPr>
        <w:t xml:space="preserve"> </w:t>
      </w:r>
      <w:r w:rsidR="007A01A9" w:rsidRPr="00327081">
        <w:rPr>
          <w:rFonts w:ascii="Times New Roman" w:eastAsia="Arial" w:hAnsi="Times New Roman" w:cs="Times New Roman"/>
          <w:i/>
          <w:iCs/>
          <w:sz w:val="24"/>
          <w:szCs w:val="24"/>
        </w:rPr>
        <w:t>η</w:t>
      </w:r>
      <w:r w:rsidR="007A01A9" w:rsidRPr="00327081">
        <w:rPr>
          <w:rFonts w:ascii="Times New Roman" w:eastAsia="Arial" w:hAnsi="Times New Roman" w:cs="Times New Roman"/>
          <w:sz w:val="24"/>
          <w:szCs w:val="24"/>
          <w:vertAlign w:val="subscript"/>
        </w:rPr>
        <w:t>p</w:t>
      </w:r>
      <w:r w:rsidR="007A01A9" w:rsidRPr="00327081">
        <w:rPr>
          <w:rFonts w:ascii="Times New Roman" w:eastAsia="Arial" w:hAnsi="Times New Roman" w:cs="Times New Roman"/>
          <w:sz w:val="24"/>
          <w:szCs w:val="24"/>
          <w:vertAlign w:val="superscript"/>
        </w:rPr>
        <w:t>2</w:t>
      </w:r>
      <w:r w:rsidR="00C65A60" w:rsidRPr="00E93E64">
        <w:rPr>
          <w:rFonts w:ascii="Times New Roman" w:eastAsia="Arial" w:hAnsi="Times New Roman" w:cs="Times New Roman"/>
          <w:i/>
          <w:sz w:val="24"/>
          <w:szCs w:val="24"/>
        </w:rPr>
        <w:t xml:space="preserve"> </w:t>
      </w:r>
      <w:r w:rsidR="00C65A60" w:rsidRPr="00F168F1">
        <w:rPr>
          <w:rFonts w:ascii="Times New Roman" w:eastAsia="Arial" w:hAnsi="Times New Roman" w:cs="Times New Roman"/>
          <w:iCs/>
          <w:sz w:val="24"/>
          <w:szCs w:val="24"/>
        </w:rPr>
        <w:t>= .63</w:t>
      </w:r>
      <w:r w:rsidR="00130EAC">
        <w:rPr>
          <w:rFonts w:ascii="Times New Roman" w:eastAsia="Arial" w:hAnsi="Times New Roman" w:cs="Times New Roman"/>
          <w:iCs/>
          <w:sz w:val="24"/>
          <w:szCs w:val="24"/>
        </w:rPr>
        <w:t xml:space="preserve">, indicating that JOL/recall rates were greatest </w:t>
      </w:r>
      <w:r w:rsidR="00C65A60" w:rsidRPr="0066400E">
        <w:rPr>
          <w:rFonts w:ascii="Times New Roman" w:eastAsia="Arial" w:hAnsi="Times New Roman" w:cs="Times New Roman"/>
          <w:sz w:val="24"/>
          <w:szCs w:val="24"/>
        </w:rPr>
        <w:t>for symmetrical pairs (</w:t>
      </w:r>
      <w:r w:rsidR="00316A11">
        <w:rPr>
          <w:rFonts w:ascii="Times New Roman" w:eastAsia="Arial" w:hAnsi="Times New Roman" w:cs="Times New Roman"/>
          <w:sz w:val="24"/>
          <w:szCs w:val="24"/>
        </w:rPr>
        <w:t>63.24</w:t>
      </w:r>
      <w:r w:rsidR="00C65A60" w:rsidRPr="0066400E">
        <w:rPr>
          <w:rFonts w:ascii="Times New Roman" w:eastAsia="Arial" w:hAnsi="Times New Roman" w:cs="Times New Roman"/>
          <w:sz w:val="24"/>
          <w:szCs w:val="24"/>
        </w:rPr>
        <w:t>), followed by forward pairs (</w:t>
      </w:r>
      <w:r w:rsidR="00316A11">
        <w:rPr>
          <w:rFonts w:ascii="Times New Roman" w:eastAsia="Arial" w:hAnsi="Times New Roman" w:cs="Times New Roman"/>
          <w:sz w:val="24"/>
          <w:szCs w:val="24"/>
        </w:rPr>
        <w:t>63.19</w:t>
      </w:r>
      <w:r w:rsidR="00C65A60" w:rsidRPr="0066400E">
        <w:rPr>
          <w:rFonts w:ascii="Times New Roman" w:eastAsia="Arial" w:hAnsi="Times New Roman" w:cs="Times New Roman"/>
          <w:sz w:val="24"/>
          <w:szCs w:val="24"/>
        </w:rPr>
        <w:t>), backward pairs (</w:t>
      </w:r>
      <w:r w:rsidR="00316A11">
        <w:rPr>
          <w:rFonts w:ascii="Times New Roman" w:eastAsia="Arial" w:hAnsi="Times New Roman" w:cs="Times New Roman"/>
          <w:sz w:val="24"/>
          <w:szCs w:val="24"/>
        </w:rPr>
        <w:t>45.40</w:t>
      </w:r>
      <w:r w:rsidR="00C65A60" w:rsidRPr="0066400E">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and</w:t>
      </w:r>
      <w:r w:rsidR="00C65A60" w:rsidRPr="0066400E">
        <w:rPr>
          <w:rFonts w:ascii="Times New Roman" w:eastAsia="Arial" w:hAnsi="Times New Roman" w:cs="Times New Roman"/>
          <w:sz w:val="24"/>
          <w:szCs w:val="24"/>
        </w:rPr>
        <w:t xml:space="preserve"> unrelated pairs (</w:t>
      </w:r>
      <w:r w:rsidR="00316A11">
        <w:rPr>
          <w:rFonts w:ascii="Times New Roman" w:eastAsia="Arial" w:hAnsi="Times New Roman" w:cs="Times New Roman"/>
          <w:sz w:val="24"/>
          <w:szCs w:val="24"/>
        </w:rPr>
        <w:t>17.64</w:t>
      </w:r>
      <w:r w:rsidR="00C65A60" w:rsidRPr="0066400E">
        <w:rPr>
          <w:rFonts w:ascii="Times New Roman" w:eastAsia="Arial" w:hAnsi="Times New Roman" w:cs="Times New Roman"/>
          <w:sz w:val="24"/>
          <w:szCs w:val="24"/>
        </w:rPr>
        <w:t xml:space="preserve">). </w:t>
      </w:r>
      <w:r w:rsidR="007100DF">
        <w:rPr>
          <w:rFonts w:ascii="Times New Roman" w:eastAsia="Arial" w:hAnsi="Times New Roman" w:cs="Times New Roman"/>
          <w:sz w:val="24"/>
          <w:szCs w:val="24"/>
        </w:rPr>
        <w:t>Differences were significant</w:t>
      </w:r>
      <w:r w:rsidR="00C65A60">
        <w:rPr>
          <w:rFonts w:ascii="Times New Roman" w:eastAsia="Arial" w:hAnsi="Times New Roman" w:cs="Times New Roman"/>
          <w:sz w:val="24"/>
          <w:szCs w:val="24"/>
        </w:rPr>
        <w:t xml:space="preserve"> across a</w:t>
      </w:r>
      <w:r w:rsidR="00C65A60" w:rsidRPr="0066400E">
        <w:rPr>
          <w:rFonts w:ascii="Times New Roman" w:eastAsia="Arial" w:hAnsi="Times New Roman" w:cs="Times New Roman"/>
          <w:sz w:val="24"/>
          <w:szCs w:val="24"/>
        </w:rPr>
        <w:t>ll comparisons</w:t>
      </w:r>
      <w:r w:rsidR="00C65A60">
        <w:rPr>
          <w:rFonts w:ascii="Times New Roman" w:eastAsia="Arial" w:hAnsi="Times New Roman" w:cs="Times New Roman"/>
          <w:sz w:val="24"/>
          <w:szCs w:val="24"/>
        </w:rPr>
        <w:t xml:space="preserve">, </w:t>
      </w:r>
      <w:proofErr w:type="spellStart"/>
      <w:r w:rsidR="00C65A60" w:rsidRPr="0066400E">
        <w:rPr>
          <w:rFonts w:ascii="Times New Roman" w:eastAsia="Arial" w:hAnsi="Times New Roman" w:cs="Times New Roman"/>
          <w:i/>
          <w:sz w:val="24"/>
          <w:szCs w:val="24"/>
        </w:rPr>
        <w:t>t</w:t>
      </w:r>
      <w:r w:rsidR="00C65A60" w:rsidRPr="0066400E">
        <w:rPr>
          <w:rFonts w:ascii="Times New Roman" w:eastAsia="Arial" w:hAnsi="Times New Roman" w:cs="Times New Roman"/>
          <w:sz w:val="24"/>
          <w:szCs w:val="24"/>
        </w:rPr>
        <w:t>s</w:t>
      </w:r>
      <w:proofErr w:type="spellEnd"/>
      <w:r w:rsidR="00C65A60" w:rsidRPr="0066400E">
        <w:rPr>
          <w:rFonts w:ascii="Times New Roman" w:eastAsia="Arial" w:hAnsi="Times New Roman" w:cs="Times New Roman"/>
          <w:sz w:val="24"/>
          <w:szCs w:val="24"/>
        </w:rPr>
        <w:t xml:space="preserve"> </w:t>
      </w:r>
      <w:r w:rsidR="00C65A60" w:rsidRPr="0016533A">
        <w:rPr>
          <w:rFonts w:ascii="Cambria Math" w:eastAsia="Arial" w:hAnsi="Cambria Math" w:cs="Times New Roman"/>
          <w:sz w:val="24"/>
          <w:szCs w:val="24"/>
        </w:rPr>
        <w:t>≥</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11.21</w:t>
      </w:r>
      <w:r w:rsidR="00C65A60" w:rsidRPr="0066400E">
        <w:rPr>
          <w:rFonts w:ascii="Times New Roman" w:eastAsia="Arial" w:hAnsi="Times New Roman" w:cs="Times New Roman"/>
          <w:sz w:val="24"/>
          <w:szCs w:val="24"/>
        </w:rPr>
        <w:t xml:space="preserve">, </w:t>
      </w:r>
      <w:r w:rsidR="00C65A60" w:rsidRPr="0066400E">
        <w:rPr>
          <w:rFonts w:ascii="Times New Roman" w:eastAsia="Arial" w:hAnsi="Times New Roman" w:cs="Times New Roman"/>
          <w:i/>
          <w:sz w:val="24"/>
          <w:szCs w:val="24"/>
        </w:rPr>
        <w:t>d</w:t>
      </w:r>
      <w:r w:rsidR="00C65A60" w:rsidRPr="0066400E">
        <w:rPr>
          <w:rFonts w:ascii="Times New Roman" w:eastAsia="Arial" w:hAnsi="Times New Roman" w:cs="Times New Roman"/>
          <w:sz w:val="24"/>
          <w:szCs w:val="24"/>
        </w:rPr>
        <w:t xml:space="preserve">s </w:t>
      </w:r>
      <w:r w:rsidR="00C65A60" w:rsidRPr="004D4065">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9B5C72">
        <w:rPr>
          <w:rFonts w:ascii="Times New Roman" w:eastAsia="Arial" w:hAnsi="Times New Roman" w:cs="Times New Roman"/>
          <w:sz w:val="24"/>
          <w:szCs w:val="24"/>
        </w:rPr>
        <w:t>1.39</w:t>
      </w:r>
      <w:r w:rsidR="00C65A60" w:rsidRPr="0066400E">
        <w:rPr>
          <w:rFonts w:ascii="Times New Roman" w:eastAsia="Arial" w:hAnsi="Times New Roman" w:cs="Times New Roman"/>
          <w:sz w:val="24"/>
          <w:szCs w:val="24"/>
        </w:rPr>
        <w:t xml:space="preserve">, </w:t>
      </w:r>
      <w:r w:rsidR="00130EAC" w:rsidRPr="0066400E">
        <w:rPr>
          <w:rFonts w:ascii="Times New Roman" w:eastAsia="Arial" w:hAnsi="Times New Roman" w:cs="Times New Roman"/>
          <w:sz w:val="24"/>
          <w:szCs w:val="24"/>
        </w:rPr>
        <w:t>except for</w:t>
      </w:r>
      <w:r w:rsidR="00C65A60" w:rsidRPr="0066400E">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symmetrical</w:t>
      </w:r>
      <w:r w:rsidR="00C65A60" w:rsidRPr="0066400E">
        <w:rPr>
          <w:rFonts w:ascii="Times New Roman" w:eastAsia="Arial" w:hAnsi="Times New Roman" w:cs="Times New Roman"/>
          <w:sz w:val="24"/>
          <w:szCs w:val="24"/>
        </w:rPr>
        <w:t xml:space="preserve"> and</w:t>
      </w:r>
      <w:r w:rsidR="00316A11">
        <w:rPr>
          <w:rFonts w:ascii="Times New Roman" w:eastAsia="Arial" w:hAnsi="Times New Roman" w:cs="Times New Roman"/>
          <w:sz w:val="24"/>
          <w:szCs w:val="24"/>
        </w:rPr>
        <w:t xml:space="preserve"> </w:t>
      </w:r>
      <w:r w:rsidR="005412C0">
        <w:rPr>
          <w:rFonts w:ascii="Times New Roman" w:eastAsia="Arial" w:hAnsi="Times New Roman" w:cs="Times New Roman"/>
          <w:sz w:val="24"/>
          <w:szCs w:val="24"/>
        </w:rPr>
        <w:t>forward</w:t>
      </w:r>
      <w:r w:rsidR="00316A11">
        <w:rPr>
          <w:rFonts w:ascii="Times New Roman" w:eastAsia="Arial" w:hAnsi="Times New Roman" w:cs="Times New Roman"/>
          <w:sz w:val="24"/>
          <w:szCs w:val="24"/>
        </w:rPr>
        <w:t xml:space="preserve"> pairs,</w:t>
      </w:r>
      <w:r w:rsidR="00C65A60">
        <w:rPr>
          <w:rFonts w:ascii="Times New Roman" w:eastAsia="Arial" w:hAnsi="Times New Roman" w:cs="Times New Roman"/>
          <w:sz w:val="24"/>
          <w:szCs w:val="24"/>
        </w:rPr>
        <w:t xml:space="preserve"> </w:t>
      </w:r>
      <w:r w:rsidR="00C65A60" w:rsidRPr="0016533A">
        <w:rPr>
          <w:rFonts w:ascii="Times New Roman" w:eastAsia="Arial" w:hAnsi="Times New Roman" w:cs="Times New Roman"/>
          <w:i/>
          <w:sz w:val="24"/>
          <w:szCs w:val="24"/>
        </w:rPr>
        <w:t>t</w:t>
      </w:r>
      <w:r w:rsidR="007100DF">
        <w:rPr>
          <w:rFonts w:ascii="Times New Roman" w:eastAsia="Arial" w:hAnsi="Times New Roman" w:cs="Times New Roman"/>
          <w:iCs/>
          <w:sz w:val="24"/>
          <w:szCs w:val="24"/>
        </w:rPr>
        <w:t xml:space="preserve"> &lt; 1</w:t>
      </w:r>
      <w:r w:rsidR="005412C0">
        <w:rPr>
          <w:rFonts w:ascii="Times New Roman" w:eastAsia="Arial" w:hAnsi="Times New Roman" w:cs="Times New Roman"/>
          <w:sz w:val="24"/>
          <w:szCs w:val="24"/>
        </w:rPr>
        <w:t xml:space="preserve">. </w:t>
      </w:r>
      <w:r w:rsidR="00C65A60">
        <w:rPr>
          <w:rFonts w:ascii="Times New Roman" w:eastAsia="Arial" w:hAnsi="Times New Roman" w:cs="Times New Roman"/>
          <w:sz w:val="24"/>
          <w:szCs w:val="24"/>
        </w:rPr>
        <w:t xml:space="preserve">A significant interaction </w:t>
      </w:r>
      <w:r w:rsidR="00EC6612">
        <w:rPr>
          <w:rFonts w:ascii="Times New Roman" w:eastAsia="Arial" w:hAnsi="Times New Roman" w:cs="Times New Roman"/>
          <w:sz w:val="24"/>
          <w:szCs w:val="24"/>
        </w:rPr>
        <w:t>was also found</w:t>
      </w:r>
      <w:r w:rsidR="00C65A60">
        <w:rPr>
          <w:rFonts w:ascii="Times New Roman" w:eastAsia="Arial" w:hAnsi="Times New Roman" w:cs="Times New Roman"/>
          <w:sz w:val="24"/>
          <w:szCs w:val="24"/>
        </w:rPr>
        <w:t xml:space="preserve">, </w:t>
      </w:r>
      <w:r w:rsidR="00C65A60" w:rsidRPr="00414DB9">
        <w:rPr>
          <w:rFonts w:ascii="Times New Roman" w:eastAsia="Arial" w:hAnsi="Times New Roman" w:cs="Times New Roman"/>
          <w:i/>
          <w:iCs/>
          <w:sz w:val="24"/>
          <w:szCs w:val="24"/>
        </w:rPr>
        <w:t>F</w:t>
      </w:r>
      <w:r w:rsidR="00C65A60" w:rsidRPr="00F168F1">
        <w:rPr>
          <w:rFonts w:ascii="Times New Roman" w:eastAsia="Arial" w:hAnsi="Times New Roman" w:cs="Times New Roman"/>
          <w:sz w:val="24"/>
          <w:szCs w:val="24"/>
        </w:rPr>
        <w:t>(3, 93)</w:t>
      </w:r>
      <w:r w:rsidR="00C65A60" w:rsidRPr="00414DB9">
        <w:rPr>
          <w:rFonts w:ascii="Times New Roman" w:eastAsia="Arial" w:hAnsi="Times New Roman" w:cs="Times New Roman"/>
          <w:i/>
          <w:iCs/>
          <w:sz w:val="24"/>
          <w:szCs w:val="24"/>
        </w:rPr>
        <w:t xml:space="preserve"> = </w:t>
      </w:r>
      <w:r w:rsidR="00C65A60" w:rsidRPr="00F168F1">
        <w:rPr>
          <w:rFonts w:ascii="Times New Roman" w:eastAsia="Arial" w:hAnsi="Times New Roman" w:cs="Times New Roman"/>
          <w:sz w:val="24"/>
          <w:szCs w:val="24"/>
        </w:rPr>
        <w:t>56.41,</w:t>
      </w:r>
      <w:r w:rsidR="00EC6612">
        <w:rPr>
          <w:rFonts w:ascii="Times New Roman" w:eastAsia="Arial" w:hAnsi="Times New Roman" w:cs="Times New Roman"/>
          <w:sz w:val="24"/>
          <w:szCs w:val="24"/>
        </w:rPr>
        <w:t xml:space="preserve"> </w:t>
      </w:r>
      <w:r w:rsidR="00EC6612">
        <w:rPr>
          <w:rFonts w:ascii="Times New Roman" w:eastAsia="Arial" w:hAnsi="Times New Roman" w:cs="Times New Roman"/>
          <w:i/>
          <w:iCs/>
          <w:sz w:val="24"/>
          <w:szCs w:val="24"/>
        </w:rPr>
        <w:t>MSE</w:t>
      </w:r>
      <w:r w:rsidR="00EC6612">
        <w:rPr>
          <w:rFonts w:ascii="Times New Roman" w:eastAsia="Arial" w:hAnsi="Times New Roman" w:cs="Times New Roman"/>
          <w:sz w:val="24"/>
          <w:szCs w:val="24"/>
        </w:rPr>
        <w:t xml:space="preserve"> = </w:t>
      </w:r>
      <w:r w:rsidR="00617DE8">
        <w:rPr>
          <w:rFonts w:ascii="Times New Roman" w:eastAsia="Arial" w:hAnsi="Times New Roman" w:cs="Times New Roman"/>
          <w:sz w:val="24"/>
          <w:szCs w:val="24"/>
        </w:rPr>
        <w:t>74.91</w:t>
      </w:r>
      <w:r w:rsidR="00EC6612">
        <w:rPr>
          <w:rFonts w:ascii="Times New Roman" w:eastAsia="Arial" w:hAnsi="Times New Roman" w:cs="Times New Roman"/>
          <w:sz w:val="24"/>
          <w:szCs w:val="24"/>
        </w:rPr>
        <w:t>,</w:t>
      </w:r>
      <w:r w:rsidR="00C65A60" w:rsidRPr="00414DB9">
        <w:rPr>
          <w:rFonts w:ascii="Times New Roman" w:eastAsia="Arial" w:hAnsi="Times New Roman" w:cs="Times New Roman"/>
          <w:i/>
          <w:iCs/>
          <w:sz w:val="24"/>
          <w:szCs w:val="24"/>
        </w:rPr>
        <w:t xml:space="preserve"> </w:t>
      </w:r>
      <w:r w:rsidR="00EC6612" w:rsidRPr="00327081">
        <w:rPr>
          <w:rFonts w:ascii="Times New Roman" w:eastAsia="Arial" w:hAnsi="Times New Roman" w:cs="Times New Roman"/>
          <w:i/>
          <w:iCs/>
          <w:sz w:val="24"/>
          <w:szCs w:val="24"/>
        </w:rPr>
        <w:t>η</w:t>
      </w:r>
      <w:r w:rsidR="00EC6612" w:rsidRPr="00327081">
        <w:rPr>
          <w:rFonts w:ascii="Times New Roman" w:eastAsia="Arial" w:hAnsi="Times New Roman" w:cs="Times New Roman"/>
          <w:sz w:val="24"/>
          <w:szCs w:val="24"/>
          <w:vertAlign w:val="subscript"/>
        </w:rPr>
        <w:t>p</w:t>
      </w:r>
      <w:r w:rsidR="00EC6612" w:rsidRPr="00327081">
        <w:rPr>
          <w:rFonts w:ascii="Times New Roman" w:eastAsia="Arial" w:hAnsi="Times New Roman" w:cs="Times New Roman"/>
          <w:sz w:val="24"/>
          <w:szCs w:val="24"/>
          <w:vertAlign w:val="superscript"/>
        </w:rPr>
        <w:t>2</w:t>
      </w:r>
      <w:r w:rsidR="00C65A60" w:rsidRPr="00414DB9">
        <w:rPr>
          <w:rFonts w:ascii="Times New Roman" w:eastAsia="Arial" w:hAnsi="Times New Roman" w:cs="Times New Roman"/>
          <w:i/>
          <w:iCs/>
          <w:sz w:val="24"/>
          <w:szCs w:val="24"/>
        </w:rPr>
        <w:t xml:space="preserve"> </w:t>
      </w:r>
      <w:r w:rsidR="00C65A60" w:rsidRPr="00AA562F">
        <w:rPr>
          <w:rFonts w:ascii="Times New Roman" w:eastAsia="Arial" w:hAnsi="Times New Roman" w:cs="Times New Roman"/>
          <w:sz w:val="24"/>
          <w:szCs w:val="24"/>
        </w:rPr>
        <w:t>= .14</w:t>
      </w:r>
      <w:r w:rsidR="00DB17F7">
        <w:rPr>
          <w:rFonts w:ascii="Times New Roman" w:eastAsia="Arial" w:hAnsi="Times New Roman" w:cs="Times New Roman"/>
          <w:sz w:val="24"/>
          <w:szCs w:val="24"/>
        </w:rPr>
        <w:t xml:space="preserve">, which indicated a significant </w:t>
      </w:r>
      <w:r w:rsidR="00C65A60">
        <w:rPr>
          <w:rFonts w:ascii="Times New Roman" w:eastAsia="Arial" w:hAnsi="Times New Roman" w:cs="Times New Roman"/>
          <w:sz w:val="24"/>
          <w:szCs w:val="24"/>
        </w:rPr>
        <w:t xml:space="preserve">illusion of competence </w:t>
      </w:r>
      <w:r w:rsidR="00DB17F7">
        <w:rPr>
          <w:rFonts w:ascii="Times New Roman" w:eastAsia="Arial" w:hAnsi="Times New Roman" w:cs="Times New Roman"/>
          <w:sz w:val="24"/>
          <w:szCs w:val="24"/>
        </w:rPr>
        <w:t>pattern</w:t>
      </w:r>
      <w:r w:rsidR="00C65A60">
        <w:rPr>
          <w:rFonts w:ascii="Times New Roman" w:eastAsia="Arial" w:hAnsi="Times New Roman" w:cs="Times New Roman"/>
          <w:sz w:val="24"/>
          <w:szCs w:val="24"/>
        </w:rPr>
        <w:t xml:space="preserve"> for </w:t>
      </w:r>
      <w:r w:rsidR="00C65A60">
        <w:rPr>
          <w:rFonts w:ascii="Times New Roman" w:eastAsia="Arial" w:hAnsi="Times New Roman" w:cs="Times New Roman"/>
          <w:sz w:val="24"/>
          <w:szCs w:val="24"/>
        </w:rPr>
        <w:lastRenderedPageBreak/>
        <w:t xml:space="preserve">backward pairs as JOLs </w:t>
      </w:r>
      <w:r w:rsidR="00FC403C">
        <w:rPr>
          <w:rFonts w:ascii="Times New Roman" w:eastAsia="Arial" w:hAnsi="Times New Roman" w:cs="Times New Roman"/>
          <w:sz w:val="24"/>
          <w:szCs w:val="24"/>
        </w:rPr>
        <w:t>exceeded</w:t>
      </w:r>
      <w:r w:rsidR="00C65A60">
        <w:rPr>
          <w:rFonts w:ascii="Times New Roman" w:eastAsia="Arial" w:hAnsi="Times New Roman" w:cs="Times New Roman"/>
          <w:sz w:val="24"/>
          <w:szCs w:val="24"/>
        </w:rPr>
        <w:t xml:space="preserve"> recall (59.08 vs. 31.72),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9.06,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3.14,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1.71</w:t>
      </w:r>
      <w:r w:rsidR="00DB17F7">
        <w:rPr>
          <w:rFonts w:ascii="Times New Roman" w:eastAsia="Arial" w:hAnsi="Times New Roman" w:cs="Times New Roman"/>
          <w:sz w:val="24"/>
          <w:szCs w:val="24"/>
        </w:rPr>
        <w:t>,</w:t>
      </w:r>
      <w:r w:rsidR="00C65A60">
        <w:rPr>
          <w:rFonts w:ascii="Times New Roman" w:eastAsia="Arial" w:hAnsi="Times New Roman" w:cs="Times New Roman"/>
          <w:sz w:val="24"/>
          <w:szCs w:val="24"/>
        </w:rPr>
        <w:t xml:space="preserve"> for symmetrical pairs (67.18 vs. 59.30),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2.74,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3.00,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0.54, and </w:t>
      </w:r>
      <w:r w:rsidR="00DB17F7">
        <w:rPr>
          <w:rFonts w:ascii="Times New Roman" w:eastAsia="Arial" w:hAnsi="Times New Roman" w:cs="Times New Roman"/>
          <w:sz w:val="24"/>
          <w:szCs w:val="24"/>
        </w:rPr>
        <w:t xml:space="preserve">for </w:t>
      </w:r>
      <w:r w:rsidR="00C65A60">
        <w:rPr>
          <w:rFonts w:ascii="Times New Roman" w:eastAsia="Arial" w:hAnsi="Times New Roman" w:cs="Times New Roman"/>
          <w:sz w:val="24"/>
          <w:szCs w:val="24"/>
        </w:rPr>
        <w:t xml:space="preserve">unrelated pairs (23.97 vs. 11.33),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4.26,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3.09, </w:t>
      </w:r>
      <w:r w:rsidR="00C65A60">
        <w:rPr>
          <w:rFonts w:ascii="Times New Roman" w:eastAsia="Arial" w:hAnsi="Times New Roman" w:cs="Times New Roman"/>
          <w:i/>
          <w:iCs/>
          <w:sz w:val="24"/>
          <w:szCs w:val="24"/>
        </w:rPr>
        <w:t>d</w:t>
      </w:r>
      <w:r w:rsidR="00C65A60">
        <w:rPr>
          <w:rFonts w:ascii="Times New Roman" w:eastAsia="Arial" w:hAnsi="Times New Roman" w:cs="Times New Roman"/>
          <w:sz w:val="24"/>
          <w:szCs w:val="24"/>
        </w:rPr>
        <w:t xml:space="preserve"> = 1.20</w:t>
      </w:r>
      <w:r w:rsidR="00A908E2">
        <w:rPr>
          <w:rFonts w:ascii="Times New Roman" w:eastAsia="Arial" w:hAnsi="Times New Roman" w:cs="Times New Roman"/>
          <w:sz w:val="24"/>
          <w:szCs w:val="24"/>
        </w:rPr>
        <w:t xml:space="preserve">, though again, </w:t>
      </w:r>
      <w:r w:rsidR="00DB17F7">
        <w:rPr>
          <w:rFonts w:ascii="Times New Roman" w:eastAsia="Arial" w:hAnsi="Times New Roman" w:cs="Times New Roman"/>
          <w:sz w:val="24"/>
          <w:szCs w:val="24"/>
        </w:rPr>
        <w:t xml:space="preserve">the latter two pair types were </w:t>
      </w:r>
      <w:r w:rsidR="00A908E2">
        <w:rPr>
          <w:rFonts w:ascii="Times New Roman" w:eastAsia="Arial" w:hAnsi="Times New Roman" w:cs="Times New Roman"/>
          <w:sz w:val="24"/>
          <w:szCs w:val="24"/>
        </w:rPr>
        <w:t>at a lower magnitude</w:t>
      </w:r>
      <w:r w:rsidR="00C65A60">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For</w:t>
      </w:r>
      <w:r w:rsidR="00DB17F7">
        <w:rPr>
          <w:rFonts w:ascii="Times New Roman" w:eastAsia="Arial" w:hAnsi="Times New Roman" w:cs="Times New Roman"/>
          <w:sz w:val="24"/>
          <w:szCs w:val="24"/>
        </w:rPr>
        <w:t xml:space="preserve"> forward pairs, </w:t>
      </w:r>
      <w:r w:rsidR="004550DB">
        <w:rPr>
          <w:rFonts w:ascii="Times New Roman" w:eastAsia="Arial" w:hAnsi="Times New Roman" w:cs="Times New Roman"/>
          <w:sz w:val="24"/>
          <w:szCs w:val="24"/>
        </w:rPr>
        <w:t>JOL ratings were equivalent to later recall</w:t>
      </w:r>
      <w:r w:rsidR="00C65A60">
        <w:rPr>
          <w:rFonts w:ascii="Times New Roman" w:eastAsia="Arial" w:hAnsi="Times New Roman" w:cs="Times New Roman"/>
          <w:sz w:val="24"/>
          <w:szCs w:val="24"/>
        </w:rPr>
        <w:t xml:space="preserve"> (61.07 vs. 65.31), </w:t>
      </w:r>
      <w:r w:rsidR="00C65A60">
        <w:rPr>
          <w:rFonts w:ascii="Times New Roman" w:eastAsia="Arial" w:hAnsi="Times New Roman" w:cs="Times New Roman"/>
          <w:i/>
          <w:iCs/>
          <w:sz w:val="24"/>
          <w:szCs w:val="24"/>
        </w:rPr>
        <w:t>t</w:t>
      </w:r>
      <w:r w:rsidR="00C65A60">
        <w:rPr>
          <w:rFonts w:ascii="Times New Roman" w:eastAsia="Arial" w:hAnsi="Times New Roman" w:cs="Times New Roman"/>
          <w:sz w:val="24"/>
          <w:szCs w:val="24"/>
        </w:rPr>
        <w:t xml:space="preserve">(31) = 1.39, </w:t>
      </w:r>
      <w:r w:rsidR="00C65A60">
        <w:rPr>
          <w:rFonts w:ascii="Times New Roman" w:eastAsia="Arial" w:hAnsi="Times New Roman" w:cs="Times New Roman"/>
          <w:i/>
          <w:iCs/>
          <w:sz w:val="24"/>
          <w:szCs w:val="24"/>
        </w:rPr>
        <w:t>SEM</w:t>
      </w:r>
      <w:r w:rsidR="00C65A60">
        <w:rPr>
          <w:rFonts w:ascii="Times New Roman" w:eastAsia="Arial" w:hAnsi="Times New Roman" w:cs="Times New Roman"/>
          <w:sz w:val="24"/>
          <w:szCs w:val="24"/>
        </w:rPr>
        <w:t xml:space="preserve"> = 3.18, </w:t>
      </w:r>
      <w:r w:rsidR="00C65A60">
        <w:rPr>
          <w:rFonts w:ascii="Times New Roman" w:eastAsia="Arial" w:hAnsi="Times New Roman" w:cs="Times New Roman"/>
          <w:i/>
          <w:iCs/>
          <w:sz w:val="24"/>
          <w:szCs w:val="24"/>
        </w:rPr>
        <w:t>p</w:t>
      </w:r>
      <w:r w:rsidR="00C65A60">
        <w:rPr>
          <w:rFonts w:ascii="Times New Roman" w:eastAsia="Arial" w:hAnsi="Times New Roman" w:cs="Times New Roman"/>
          <w:sz w:val="24"/>
          <w:szCs w:val="24"/>
        </w:rPr>
        <w:t xml:space="preserve"> = .18. </w:t>
      </w:r>
    </w:p>
    <w:p w14:paraId="6F2E7987" w14:textId="4ED2D3AB" w:rsidR="00C65A60" w:rsidRDefault="00DB7838" w:rsidP="00C65A60">
      <w:pPr>
        <w:spacing w:line="480" w:lineRule="auto"/>
        <w:ind w:firstLine="720"/>
        <w:contextualSpacing/>
        <w:rPr>
          <w:rStyle w:val="CommentReference"/>
          <w:rFonts w:ascii="Times New Roman" w:hAnsi="Times New Roman" w:cs="Times New Roman"/>
          <w:sz w:val="24"/>
          <w:szCs w:val="24"/>
        </w:rPr>
      </w:pPr>
      <w:r>
        <w:rPr>
          <w:rFonts w:ascii="Times New Roman" w:eastAsia="Arial" w:hAnsi="Times New Roman" w:cs="Times New Roman"/>
          <w:sz w:val="24"/>
          <w:szCs w:val="24"/>
        </w:rPr>
        <w:t xml:space="preserve">We again constructed calibration plots to </w:t>
      </w:r>
      <w:r w:rsidR="007100DF">
        <w:rPr>
          <w:rFonts w:ascii="Times New Roman" w:eastAsia="Arial" w:hAnsi="Times New Roman" w:cs="Times New Roman"/>
          <w:sz w:val="24"/>
          <w:szCs w:val="24"/>
        </w:rPr>
        <w:t xml:space="preserve">evaluate recall rates at 10% JOL increments </w:t>
      </w:r>
      <w:r w:rsidR="00B3484A">
        <w:rPr>
          <w:rFonts w:ascii="Times New Roman" w:eastAsia="Arial" w:hAnsi="Times New Roman" w:cs="Times New Roman"/>
          <w:sz w:val="24"/>
          <w:szCs w:val="24"/>
        </w:rPr>
        <w:t xml:space="preserve">(Figure </w:t>
      </w:r>
      <w:r w:rsidR="008161D3">
        <w:rPr>
          <w:rFonts w:ascii="Times New Roman" w:eastAsia="Arial" w:hAnsi="Times New Roman" w:cs="Times New Roman"/>
          <w:sz w:val="24"/>
          <w:szCs w:val="24"/>
        </w:rPr>
        <w:t>3</w:t>
      </w:r>
      <w:r w:rsidR="00B3484A">
        <w:rPr>
          <w:rFonts w:ascii="Times New Roman" w:eastAsia="Arial" w:hAnsi="Times New Roman" w:cs="Times New Roman"/>
          <w:sz w:val="24"/>
          <w:szCs w:val="24"/>
        </w:rPr>
        <w:t xml:space="preserve">). </w:t>
      </w:r>
      <w:r w:rsidR="00D5357D">
        <w:rPr>
          <w:rFonts w:ascii="Times New Roman" w:eastAsia="Arial" w:hAnsi="Times New Roman" w:cs="Times New Roman"/>
          <w:sz w:val="24"/>
          <w:szCs w:val="24"/>
        </w:rPr>
        <w:t>Consistent with Experiment 1</w:t>
      </w:r>
      <w:r w:rsidR="005308EA">
        <w:rPr>
          <w:rFonts w:ascii="Times New Roman" w:eastAsia="Arial" w:hAnsi="Times New Roman" w:cs="Times New Roman"/>
          <w:sz w:val="24"/>
          <w:szCs w:val="24"/>
        </w:rPr>
        <w:t>,</w:t>
      </w:r>
      <w:r w:rsidR="001918E9">
        <w:rPr>
          <w:rFonts w:ascii="Times New Roman" w:eastAsia="Arial" w:hAnsi="Times New Roman" w:cs="Times New Roman"/>
          <w:sz w:val="24"/>
          <w:szCs w:val="24"/>
        </w:rPr>
        <w:t xml:space="preserve"> overestimations emerged at different</w:t>
      </w:r>
      <w:r w:rsidR="009D2FB5">
        <w:rPr>
          <w:rFonts w:ascii="Times New Roman" w:eastAsia="Arial" w:hAnsi="Times New Roman" w:cs="Times New Roman"/>
          <w:sz w:val="24"/>
          <w:szCs w:val="24"/>
        </w:rPr>
        <w:t xml:space="preserve"> JOL ratings for each pair type. Overestimations were found for unrelated and backward</w:t>
      </w:r>
      <w:r w:rsidR="00813E70">
        <w:rPr>
          <w:rFonts w:ascii="Times New Roman" w:eastAsia="Arial" w:hAnsi="Times New Roman" w:cs="Times New Roman"/>
          <w:sz w:val="24"/>
          <w:szCs w:val="24"/>
        </w:rPr>
        <w:t xml:space="preserve"> pairs at low JOL ratings (&gt; 20% and 40%, respectively</w:t>
      </w:r>
      <w:r w:rsidR="00C65B48">
        <w:rPr>
          <w:rFonts w:ascii="Times New Roman" w:eastAsia="Arial" w:hAnsi="Times New Roman" w:cs="Times New Roman"/>
          <w:sz w:val="24"/>
          <w:szCs w:val="24"/>
        </w:rPr>
        <w:t>), but at a higher JOL rating</w:t>
      </w:r>
      <w:r w:rsidR="007B415E">
        <w:rPr>
          <w:rFonts w:ascii="Times New Roman" w:eastAsia="Arial" w:hAnsi="Times New Roman" w:cs="Times New Roman"/>
          <w:sz w:val="24"/>
          <w:szCs w:val="24"/>
        </w:rPr>
        <w:t>s</w:t>
      </w:r>
      <w:r w:rsidR="00C65B48">
        <w:rPr>
          <w:rFonts w:ascii="Times New Roman" w:eastAsia="Arial" w:hAnsi="Times New Roman" w:cs="Times New Roman"/>
          <w:sz w:val="24"/>
          <w:szCs w:val="24"/>
        </w:rPr>
        <w:t xml:space="preserve"> for symmetrical pairs (&gt; 70%) and only at the highest </w:t>
      </w:r>
      <w:r w:rsidR="001503BF">
        <w:rPr>
          <w:rFonts w:ascii="Times New Roman" w:eastAsia="Arial" w:hAnsi="Times New Roman" w:cs="Times New Roman"/>
          <w:sz w:val="24"/>
          <w:szCs w:val="24"/>
        </w:rPr>
        <w:t xml:space="preserve">JOL </w:t>
      </w:r>
      <w:r w:rsidR="00C65B48">
        <w:rPr>
          <w:rFonts w:ascii="Times New Roman" w:eastAsia="Arial" w:hAnsi="Times New Roman" w:cs="Times New Roman"/>
          <w:sz w:val="24"/>
          <w:szCs w:val="24"/>
        </w:rPr>
        <w:t xml:space="preserve">rating (100%) for forward pairs. </w:t>
      </w:r>
      <w:r w:rsidR="007F723D">
        <w:rPr>
          <w:rFonts w:ascii="Times New Roman" w:eastAsia="Arial" w:hAnsi="Times New Roman" w:cs="Times New Roman"/>
          <w:sz w:val="24"/>
          <w:szCs w:val="24"/>
        </w:rPr>
        <w:t>These patterns were confirmed by effects of pair type,</w:t>
      </w:r>
      <w:r w:rsidR="001918E9">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(3, 93) = </w:t>
      </w:r>
      <w:r w:rsidR="00C65A60">
        <w:rPr>
          <w:rFonts w:ascii="Times New Roman" w:eastAsia="Arial" w:hAnsi="Times New Roman" w:cs="Times New Roman"/>
          <w:sz w:val="24"/>
          <w:szCs w:val="24"/>
        </w:rPr>
        <w:t>95.86</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1365.79</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i/>
          <w:sz w:val="24"/>
          <w:szCs w:val="24"/>
        </w:rPr>
        <w:t xml:space="preserve"> </w:t>
      </w:r>
      <w:r w:rsidR="00C65A60" w:rsidRPr="003A15C5">
        <w:rPr>
          <w:rFonts w:ascii="Times New Roman" w:eastAsia="Arial" w:hAnsi="Times New Roman" w:cs="Times New Roman"/>
          <w:sz w:val="24"/>
          <w:szCs w:val="24"/>
        </w:rPr>
        <w:t>= .</w:t>
      </w:r>
      <w:r w:rsidR="00C65A60">
        <w:rPr>
          <w:rFonts w:ascii="Times New Roman" w:eastAsia="Arial" w:hAnsi="Times New Roman" w:cs="Times New Roman"/>
          <w:sz w:val="24"/>
          <w:szCs w:val="24"/>
        </w:rPr>
        <w:t>76</w:t>
      </w:r>
      <w:r w:rsidR="00C65A60" w:rsidRPr="007907FA">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JOL increment</w:t>
      </w:r>
      <w:r w:rsidR="00C65A60">
        <w:rPr>
          <w:rFonts w:ascii="Times New Roman" w:eastAsia="Arial" w:hAnsi="Times New Roman" w:cs="Times New Roman"/>
          <w:sz w:val="24"/>
          <w:szCs w:val="24"/>
        </w:rPr>
        <w:t>,</w:t>
      </w:r>
      <w:r w:rsidR="00C65A60" w:rsidRPr="0066400E">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 xml:space="preserve">(10, 310) = </w:t>
      </w:r>
      <w:r w:rsidR="00C65A60">
        <w:rPr>
          <w:rFonts w:ascii="Times New Roman" w:eastAsia="Arial" w:hAnsi="Times New Roman" w:cs="Times New Roman"/>
          <w:sz w:val="24"/>
          <w:szCs w:val="24"/>
        </w:rPr>
        <w:t>5.57</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1321.93</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15</w:t>
      </w:r>
      <w:r w:rsidR="007F723D">
        <w:rPr>
          <w:rFonts w:ascii="Times New Roman" w:eastAsia="Arial" w:hAnsi="Times New Roman" w:cs="Times New Roman"/>
          <w:sz w:val="24"/>
          <w:szCs w:val="24"/>
        </w:rPr>
        <w:t>, and a significant interaction</w:t>
      </w:r>
      <w:r w:rsidR="00C65A60">
        <w:rPr>
          <w:rFonts w:ascii="Times New Roman" w:eastAsia="Arial" w:hAnsi="Times New Roman" w:cs="Times New Roman"/>
          <w:sz w:val="24"/>
          <w:szCs w:val="24"/>
        </w:rPr>
        <w:t xml:space="preserve">, </w:t>
      </w:r>
      <w:r w:rsidR="00C65A60" w:rsidRPr="003A15C5">
        <w:rPr>
          <w:rFonts w:ascii="Times New Roman" w:eastAsia="Arial" w:hAnsi="Times New Roman" w:cs="Times New Roman"/>
          <w:i/>
          <w:sz w:val="24"/>
          <w:szCs w:val="24"/>
        </w:rPr>
        <w:t>F</w:t>
      </w:r>
      <w:r w:rsidR="00C65A60" w:rsidRPr="003A15C5">
        <w:rPr>
          <w:rFonts w:ascii="Times New Roman" w:eastAsia="Arial" w:hAnsi="Times New Roman" w:cs="Times New Roman"/>
          <w:sz w:val="24"/>
          <w:szCs w:val="24"/>
        </w:rPr>
        <w:t>(30, 930) = 2.</w:t>
      </w:r>
      <w:r w:rsidR="00C65A60">
        <w:rPr>
          <w:rFonts w:ascii="Times New Roman" w:eastAsia="Arial" w:hAnsi="Times New Roman" w:cs="Times New Roman"/>
          <w:sz w:val="24"/>
          <w:szCs w:val="24"/>
        </w:rPr>
        <w:t>98</w:t>
      </w:r>
      <w:r w:rsidR="00C65A60" w:rsidRPr="003A15C5">
        <w:rPr>
          <w:rFonts w:ascii="Times New Roman" w:eastAsia="Arial" w:hAnsi="Times New Roman" w:cs="Times New Roman"/>
          <w:sz w:val="24"/>
          <w:szCs w:val="24"/>
        </w:rPr>
        <w:t>,</w:t>
      </w:r>
      <w:r w:rsidR="002F1241">
        <w:rPr>
          <w:rFonts w:ascii="Times New Roman" w:eastAsia="Arial" w:hAnsi="Times New Roman" w:cs="Times New Roman"/>
          <w:sz w:val="24"/>
          <w:szCs w:val="24"/>
        </w:rPr>
        <w:t xml:space="preserve"> </w:t>
      </w:r>
      <w:r w:rsidR="002F1241">
        <w:rPr>
          <w:rFonts w:ascii="Times New Roman" w:eastAsia="Arial" w:hAnsi="Times New Roman" w:cs="Times New Roman"/>
          <w:i/>
          <w:iCs/>
          <w:sz w:val="24"/>
          <w:szCs w:val="24"/>
        </w:rPr>
        <w:t>MSE</w:t>
      </w:r>
      <w:r w:rsidR="002F1241">
        <w:rPr>
          <w:rFonts w:ascii="Times New Roman" w:eastAsia="Arial" w:hAnsi="Times New Roman" w:cs="Times New Roman"/>
          <w:sz w:val="24"/>
          <w:szCs w:val="24"/>
        </w:rPr>
        <w:t xml:space="preserve"> = </w:t>
      </w:r>
      <w:r w:rsidR="00A0497B">
        <w:rPr>
          <w:rFonts w:ascii="Times New Roman" w:eastAsia="Arial" w:hAnsi="Times New Roman" w:cs="Times New Roman"/>
          <w:sz w:val="24"/>
          <w:szCs w:val="24"/>
        </w:rPr>
        <w:t>793.78</w:t>
      </w:r>
      <w:r w:rsidR="001503BF">
        <w:rPr>
          <w:rFonts w:ascii="Times New Roman" w:eastAsia="Arial" w:hAnsi="Times New Roman" w:cs="Times New Roman"/>
          <w:sz w:val="24"/>
          <w:szCs w:val="24"/>
        </w:rPr>
        <w:t>,</w:t>
      </w:r>
      <w:r w:rsidR="001503BF" w:rsidRPr="00414DB9">
        <w:rPr>
          <w:rFonts w:ascii="Times New Roman" w:eastAsia="Arial" w:hAnsi="Times New Roman" w:cs="Times New Roman"/>
          <w:i/>
          <w:iCs/>
          <w:sz w:val="24"/>
          <w:szCs w:val="24"/>
        </w:rPr>
        <w:t xml:space="preserve"> </w:t>
      </w:r>
      <w:r w:rsidR="001503BF" w:rsidRPr="00327081">
        <w:rPr>
          <w:rFonts w:ascii="Times New Roman" w:eastAsia="Arial" w:hAnsi="Times New Roman" w:cs="Times New Roman"/>
          <w:i/>
          <w:iCs/>
          <w:sz w:val="24"/>
          <w:szCs w:val="24"/>
        </w:rPr>
        <w:t>η</w:t>
      </w:r>
      <w:r w:rsidR="001503BF" w:rsidRPr="00327081">
        <w:rPr>
          <w:rFonts w:ascii="Times New Roman" w:eastAsia="Arial" w:hAnsi="Times New Roman" w:cs="Times New Roman"/>
          <w:sz w:val="24"/>
          <w:szCs w:val="24"/>
          <w:vertAlign w:val="subscript"/>
        </w:rPr>
        <w:t>p</w:t>
      </w:r>
      <w:r w:rsidR="001503BF" w:rsidRPr="00327081">
        <w:rPr>
          <w:rFonts w:ascii="Times New Roman" w:eastAsia="Arial" w:hAnsi="Times New Roman" w:cs="Times New Roman"/>
          <w:sz w:val="24"/>
          <w:szCs w:val="24"/>
          <w:vertAlign w:val="superscript"/>
        </w:rPr>
        <w:t>2</w:t>
      </w:r>
      <w:r w:rsidR="00C65A60" w:rsidRPr="003A15C5">
        <w:rPr>
          <w:rFonts w:ascii="Times New Roman" w:eastAsia="Arial" w:hAnsi="Times New Roman" w:cs="Times New Roman"/>
          <w:sz w:val="24"/>
          <w:szCs w:val="24"/>
        </w:rPr>
        <w:t xml:space="preserve"> = .</w:t>
      </w:r>
      <w:r w:rsidR="00C65A60">
        <w:rPr>
          <w:rFonts w:ascii="Times New Roman" w:eastAsia="Arial" w:hAnsi="Times New Roman" w:cs="Times New Roman"/>
          <w:sz w:val="24"/>
          <w:szCs w:val="24"/>
        </w:rPr>
        <w:t>09</w:t>
      </w:r>
      <w:r w:rsidR="001503BF">
        <w:rPr>
          <w:rStyle w:val="CommentReference"/>
          <w:rFonts w:ascii="Times New Roman" w:hAnsi="Times New Roman" w:cs="Times New Roman"/>
          <w:sz w:val="24"/>
          <w:szCs w:val="24"/>
        </w:rPr>
        <w:t>.</w:t>
      </w:r>
    </w:p>
    <w:p w14:paraId="630F14B0" w14:textId="7260F6D9" w:rsidR="004802DA" w:rsidRDefault="00A560E4" w:rsidP="00A560E4">
      <w:pPr>
        <w:spacing w:line="480" w:lineRule="auto"/>
        <w:contextualSpacing/>
        <w:jc w:val="center"/>
        <w:rPr>
          <w:rStyle w:val="CommentReference"/>
          <w:rFonts w:ascii="Times New Roman" w:hAnsi="Times New Roman" w:cs="Times New Roman"/>
          <w:b/>
          <w:bCs/>
          <w:sz w:val="24"/>
          <w:szCs w:val="24"/>
        </w:rPr>
      </w:pPr>
      <w:r>
        <w:rPr>
          <w:rStyle w:val="CommentReference"/>
          <w:rFonts w:ascii="Times New Roman" w:hAnsi="Times New Roman" w:cs="Times New Roman"/>
          <w:b/>
          <w:bCs/>
          <w:sz w:val="24"/>
          <w:szCs w:val="24"/>
        </w:rPr>
        <w:t>Discussion</w:t>
      </w:r>
    </w:p>
    <w:p w14:paraId="0869B585" w14:textId="2585C733" w:rsidR="00CB19FF" w:rsidRDefault="00A560E4" w:rsidP="00A560E4">
      <w:pPr>
        <w:spacing w:line="480" w:lineRule="auto"/>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tab/>
        <w:t xml:space="preserve">The results of Experiment 2 largely </w:t>
      </w:r>
      <w:r w:rsidR="0040478D">
        <w:rPr>
          <w:rStyle w:val="CommentReference"/>
          <w:rFonts w:ascii="Times New Roman" w:hAnsi="Times New Roman" w:cs="Times New Roman"/>
          <w:sz w:val="24"/>
          <w:szCs w:val="24"/>
        </w:rPr>
        <w:t>followed</w:t>
      </w:r>
      <w:r>
        <w:rPr>
          <w:rStyle w:val="CommentReference"/>
          <w:rFonts w:ascii="Times New Roman" w:hAnsi="Times New Roman" w:cs="Times New Roman"/>
          <w:sz w:val="24"/>
          <w:szCs w:val="24"/>
        </w:rPr>
        <w:t xml:space="preserve"> Experiment 1</w:t>
      </w:r>
      <w:r w:rsidR="007B415E">
        <w:rPr>
          <w:rStyle w:val="CommentReference"/>
          <w:rFonts w:ascii="Times New Roman" w:hAnsi="Times New Roman" w:cs="Times New Roman"/>
          <w:sz w:val="24"/>
          <w:szCs w:val="24"/>
        </w:rPr>
        <w:t>:</w:t>
      </w:r>
      <w:r w:rsidR="0040478D">
        <w:rPr>
          <w:rStyle w:val="CommentReference"/>
          <w:rFonts w:ascii="Times New Roman" w:hAnsi="Times New Roman" w:cs="Times New Roman"/>
          <w:sz w:val="24"/>
          <w:szCs w:val="24"/>
        </w:rPr>
        <w:t xml:space="preserve"> </w:t>
      </w:r>
      <w:r w:rsidR="00DA6E87">
        <w:rPr>
          <w:rStyle w:val="CommentReference"/>
          <w:rFonts w:ascii="Times New Roman" w:hAnsi="Times New Roman" w:cs="Times New Roman"/>
          <w:sz w:val="24"/>
          <w:szCs w:val="24"/>
        </w:rPr>
        <w:t>JOL ratings exceeded recall for backward</w:t>
      </w:r>
      <w:r w:rsidR="00A37B6D">
        <w:rPr>
          <w:rStyle w:val="CommentReference"/>
          <w:rFonts w:ascii="Times New Roman" w:hAnsi="Times New Roman" w:cs="Times New Roman"/>
          <w:sz w:val="24"/>
          <w:szCs w:val="24"/>
        </w:rPr>
        <w:t xml:space="preserve">, symmetrical, and unrelated </w:t>
      </w:r>
      <w:r w:rsidR="00DA6E87">
        <w:rPr>
          <w:rStyle w:val="CommentReference"/>
          <w:rFonts w:ascii="Times New Roman" w:hAnsi="Times New Roman" w:cs="Times New Roman"/>
          <w:sz w:val="24"/>
          <w:szCs w:val="24"/>
        </w:rPr>
        <w:t>pairs</w:t>
      </w:r>
      <w:r w:rsidR="007B415E">
        <w:rPr>
          <w:rStyle w:val="CommentReference"/>
          <w:rFonts w:ascii="Times New Roman" w:hAnsi="Times New Roman" w:cs="Times New Roman"/>
          <w:sz w:val="24"/>
          <w:szCs w:val="24"/>
        </w:rPr>
        <w:t xml:space="preserve"> which</w:t>
      </w:r>
      <w:r w:rsidR="0094177E">
        <w:rPr>
          <w:rStyle w:val="CommentReference"/>
          <w:rFonts w:ascii="Times New Roman" w:hAnsi="Times New Roman" w:cs="Times New Roman"/>
          <w:sz w:val="24"/>
          <w:szCs w:val="24"/>
        </w:rPr>
        <w:t xml:space="preserve"> was particularly </w:t>
      </w:r>
      <w:r w:rsidR="00DB17F7">
        <w:rPr>
          <w:rStyle w:val="CommentReference"/>
          <w:rFonts w:ascii="Times New Roman" w:hAnsi="Times New Roman" w:cs="Times New Roman"/>
          <w:sz w:val="24"/>
          <w:szCs w:val="24"/>
        </w:rPr>
        <w:t>robust</w:t>
      </w:r>
      <w:r w:rsidR="0094177E">
        <w:rPr>
          <w:rStyle w:val="CommentReference"/>
          <w:rFonts w:ascii="Times New Roman" w:hAnsi="Times New Roman" w:cs="Times New Roman"/>
          <w:sz w:val="24"/>
          <w:szCs w:val="24"/>
        </w:rPr>
        <w:t xml:space="preserve"> for backward pairs. </w:t>
      </w:r>
      <w:r w:rsidR="00FE3ABA">
        <w:rPr>
          <w:rStyle w:val="CommentReference"/>
          <w:rFonts w:ascii="Times New Roman" w:hAnsi="Times New Roman" w:cs="Times New Roman"/>
          <w:sz w:val="24"/>
          <w:szCs w:val="24"/>
        </w:rPr>
        <w:t xml:space="preserve">For forward </w:t>
      </w:r>
      <w:r w:rsidR="007B415E">
        <w:rPr>
          <w:rStyle w:val="CommentReference"/>
          <w:rFonts w:ascii="Times New Roman" w:hAnsi="Times New Roman" w:cs="Times New Roman"/>
          <w:sz w:val="24"/>
          <w:szCs w:val="24"/>
        </w:rPr>
        <w:t>associates</w:t>
      </w:r>
      <w:r w:rsidR="00FE3ABA">
        <w:rPr>
          <w:rStyle w:val="CommentReference"/>
          <w:rFonts w:ascii="Times New Roman" w:hAnsi="Times New Roman" w:cs="Times New Roman"/>
          <w:sz w:val="24"/>
          <w:szCs w:val="24"/>
        </w:rPr>
        <w:t xml:space="preserve">, JOLs closely approximated later recall rates, indicating that participants were well calibrated. </w:t>
      </w:r>
      <w:r w:rsidR="00EF229B">
        <w:rPr>
          <w:rStyle w:val="CommentReference"/>
          <w:rFonts w:ascii="Times New Roman" w:hAnsi="Times New Roman" w:cs="Times New Roman"/>
          <w:sz w:val="24"/>
          <w:szCs w:val="24"/>
        </w:rPr>
        <w:t>C</w:t>
      </w:r>
      <w:r w:rsidR="00F45503">
        <w:rPr>
          <w:rStyle w:val="CommentReference"/>
          <w:rFonts w:ascii="Times New Roman" w:hAnsi="Times New Roman" w:cs="Times New Roman"/>
          <w:sz w:val="24"/>
          <w:szCs w:val="24"/>
        </w:rPr>
        <w:t>alibration plots also yielded similar patterns</w:t>
      </w:r>
      <w:r w:rsidR="00EF229B">
        <w:rPr>
          <w:rStyle w:val="CommentReference"/>
          <w:rFonts w:ascii="Times New Roman" w:hAnsi="Times New Roman" w:cs="Times New Roman"/>
          <w:sz w:val="24"/>
          <w:szCs w:val="24"/>
        </w:rPr>
        <w:t xml:space="preserve"> to Experiment 1</w:t>
      </w:r>
      <w:r w:rsidR="00F45503">
        <w:rPr>
          <w:rStyle w:val="CommentReference"/>
          <w:rFonts w:ascii="Times New Roman" w:hAnsi="Times New Roman" w:cs="Times New Roman"/>
          <w:sz w:val="24"/>
          <w:szCs w:val="24"/>
        </w:rPr>
        <w:t xml:space="preserve"> in which </w:t>
      </w:r>
      <w:r w:rsidR="003A70F2">
        <w:rPr>
          <w:rStyle w:val="CommentReference"/>
          <w:rFonts w:ascii="Times New Roman" w:hAnsi="Times New Roman" w:cs="Times New Roman"/>
          <w:sz w:val="24"/>
          <w:szCs w:val="24"/>
        </w:rPr>
        <w:t>overestimations emerged</w:t>
      </w:r>
      <w:r w:rsidR="009F4A48">
        <w:rPr>
          <w:rStyle w:val="CommentReference"/>
          <w:rFonts w:ascii="Times New Roman" w:hAnsi="Times New Roman" w:cs="Times New Roman"/>
          <w:sz w:val="24"/>
          <w:szCs w:val="24"/>
        </w:rPr>
        <w:t xml:space="preserve"> at early JOL ratings for unrelated pairs, at higher ratings for backward and symmetrical pairs, and only at </w:t>
      </w:r>
      <w:r w:rsidR="00DB17F7">
        <w:rPr>
          <w:rStyle w:val="CommentReference"/>
          <w:rFonts w:ascii="Times New Roman" w:hAnsi="Times New Roman" w:cs="Times New Roman"/>
          <w:sz w:val="24"/>
          <w:szCs w:val="24"/>
        </w:rPr>
        <w:t xml:space="preserve">the </w:t>
      </w:r>
      <w:r w:rsidR="009F4A48">
        <w:rPr>
          <w:rStyle w:val="CommentReference"/>
          <w:rFonts w:ascii="Times New Roman" w:hAnsi="Times New Roman" w:cs="Times New Roman"/>
          <w:sz w:val="24"/>
          <w:szCs w:val="24"/>
        </w:rPr>
        <w:t>high</w:t>
      </w:r>
      <w:r w:rsidR="00DB17F7">
        <w:rPr>
          <w:rStyle w:val="CommentReference"/>
          <w:rFonts w:ascii="Times New Roman" w:hAnsi="Times New Roman" w:cs="Times New Roman"/>
          <w:sz w:val="24"/>
          <w:szCs w:val="24"/>
        </w:rPr>
        <w:t>est recall</w:t>
      </w:r>
      <w:r w:rsidR="009F4A48">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sz w:val="24"/>
          <w:szCs w:val="24"/>
        </w:rPr>
        <w:t>rates</w:t>
      </w:r>
      <w:r w:rsidR="009F4A48">
        <w:rPr>
          <w:rStyle w:val="CommentReference"/>
          <w:rFonts w:ascii="Times New Roman" w:hAnsi="Times New Roman" w:cs="Times New Roman"/>
          <w:sz w:val="24"/>
          <w:szCs w:val="24"/>
        </w:rPr>
        <w:t xml:space="preserve"> for </w:t>
      </w:r>
      <w:r w:rsidR="00033A4A">
        <w:rPr>
          <w:rStyle w:val="CommentReference"/>
          <w:rFonts w:ascii="Times New Roman" w:hAnsi="Times New Roman" w:cs="Times New Roman"/>
          <w:sz w:val="24"/>
          <w:szCs w:val="24"/>
        </w:rPr>
        <w:t>forward pairs. Thus,</w:t>
      </w:r>
      <w:r w:rsidR="007100DF">
        <w:rPr>
          <w:rStyle w:val="CommentReference"/>
          <w:rFonts w:ascii="Times New Roman" w:hAnsi="Times New Roman" w:cs="Times New Roman"/>
          <w:sz w:val="24"/>
          <w:szCs w:val="24"/>
        </w:rPr>
        <w:t xml:space="preserve"> in contrast to our </w:t>
      </w:r>
      <w:r w:rsidR="007B415E">
        <w:rPr>
          <w:rStyle w:val="CommentReference"/>
          <w:rFonts w:ascii="Times New Roman" w:hAnsi="Times New Roman" w:cs="Times New Roman"/>
          <w:sz w:val="24"/>
          <w:szCs w:val="24"/>
        </w:rPr>
        <w:t>prediction</w:t>
      </w:r>
      <w:r w:rsidR="007100DF">
        <w:rPr>
          <w:rStyle w:val="CommentReference"/>
          <w:rFonts w:ascii="Times New Roman" w:hAnsi="Times New Roman" w:cs="Times New Roman"/>
          <w:sz w:val="24"/>
          <w:szCs w:val="24"/>
        </w:rPr>
        <w:t>,</w:t>
      </w:r>
      <w:r w:rsidR="00033A4A">
        <w:rPr>
          <w:rStyle w:val="CommentReference"/>
          <w:rFonts w:ascii="Times New Roman" w:hAnsi="Times New Roman" w:cs="Times New Roman"/>
          <w:sz w:val="24"/>
          <w:szCs w:val="24"/>
        </w:rPr>
        <w:t xml:space="preserve"> </w:t>
      </w:r>
      <w:r w:rsidR="007100DF">
        <w:rPr>
          <w:rStyle w:val="CommentReference"/>
          <w:rFonts w:ascii="Times New Roman" w:hAnsi="Times New Roman" w:cs="Times New Roman"/>
          <w:sz w:val="24"/>
          <w:szCs w:val="24"/>
        </w:rPr>
        <w:t>the study/rat</w:t>
      </w:r>
      <w:r w:rsidR="00CF462F">
        <w:rPr>
          <w:rStyle w:val="CommentReference"/>
          <w:rFonts w:ascii="Times New Roman" w:hAnsi="Times New Roman" w:cs="Times New Roman"/>
          <w:sz w:val="24"/>
          <w:szCs w:val="24"/>
        </w:rPr>
        <w:t>i</w:t>
      </w:r>
      <w:r w:rsidR="007100DF">
        <w:rPr>
          <w:rStyle w:val="CommentReference"/>
          <w:rFonts w:ascii="Times New Roman" w:hAnsi="Times New Roman" w:cs="Times New Roman"/>
          <w:sz w:val="24"/>
          <w:szCs w:val="24"/>
        </w:rPr>
        <w:t>ng</w:t>
      </w:r>
      <w:r w:rsidR="002C75DE">
        <w:rPr>
          <w:rStyle w:val="CommentReference"/>
          <w:rFonts w:ascii="Times New Roman" w:hAnsi="Times New Roman" w:cs="Times New Roman"/>
          <w:sz w:val="24"/>
          <w:szCs w:val="24"/>
        </w:rPr>
        <w:t xml:space="preserve"> deadline</w:t>
      </w:r>
      <w:r w:rsidR="00D64DB0">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produced the same illusion of competence pattern as Experiment 1</w:t>
      </w:r>
      <w:r w:rsidR="00033A4A">
        <w:rPr>
          <w:rStyle w:val="CommentReference"/>
          <w:rFonts w:ascii="Times New Roman" w:hAnsi="Times New Roman" w:cs="Times New Roman"/>
          <w:sz w:val="24"/>
          <w:szCs w:val="24"/>
        </w:rPr>
        <w:t xml:space="preserve">. </w:t>
      </w:r>
    </w:p>
    <w:p w14:paraId="11C2470A" w14:textId="272D1AC3" w:rsidR="00F5056B" w:rsidRDefault="00D5013F" w:rsidP="00CB19FF">
      <w:pPr>
        <w:spacing w:line="480" w:lineRule="auto"/>
        <w:ind w:firstLine="720"/>
        <w:contextualSpacing/>
        <w:rPr>
          <w:rStyle w:val="CommentReference"/>
          <w:rFonts w:ascii="Times New Roman" w:hAnsi="Times New Roman" w:cs="Times New Roman"/>
          <w:sz w:val="24"/>
          <w:szCs w:val="24"/>
        </w:rPr>
      </w:pPr>
      <w:r>
        <w:rPr>
          <w:rStyle w:val="CommentReference"/>
          <w:rFonts w:ascii="Times New Roman" w:hAnsi="Times New Roman" w:cs="Times New Roman"/>
          <w:sz w:val="24"/>
          <w:szCs w:val="24"/>
        </w:rPr>
        <w:lastRenderedPageBreak/>
        <w:t>Although study deadlines</w:t>
      </w:r>
      <w:r w:rsidR="00E752F7">
        <w:rPr>
          <w:rStyle w:val="CommentReference"/>
          <w:rFonts w:ascii="Times New Roman" w:hAnsi="Times New Roman" w:cs="Times New Roman"/>
          <w:sz w:val="24"/>
          <w:szCs w:val="24"/>
        </w:rPr>
        <w:t xml:space="preserve"> restricted the maximum amount of time for participants to study the pair and provide a JOL rating, they </w:t>
      </w:r>
      <w:r w:rsidR="000505EB">
        <w:rPr>
          <w:rStyle w:val="CommentReference"/>
          <w:rFonts w:ascii="Times New Roman" w:hAnsi="Times New Roman" w:cs="Times New Roman"/>
          <w:sz w:val="24"/>
          <w:szCs w:val="24"/>
        </w:rPr>
        <w:t xml:space="preserve">only ensured that participants responded before a deadline, meaning that </w:t>
      </w:r>
      <w:r w:rsidR="006B0980">
        <w:rPr>
          <w:rStyle w:val="CommentReference"/>
          <w:rFonts w:ascii="Times New Roman" w:hAnsi="Times New Roman" w:cs="Times New Roman"/>
          <w:sz w:val="24"/>
          <w:szCs w:val="24"/>
        </w:rPr>
        <w:t xml:space="preserve">participants </w:t>
      </w:r>
      <w:r w:rsidR="00DB17F7">
        <w:rPr>
          <w:rStyle w:val="CommentReference"/>
          <w:rFonts w:ascii="Times New Roman" w:hAnsi="Times New Roman" w:cs="Times New Roman"/>
          <w:sz w:val="24"/>
          <w:szCs w:val="24"/>
        </w:rPr>
        <w:t xml:space="preserve">still </w:t>
      </w:r>
      <w:r w:rsidR="006B0980">
        <w:rPr>
          <w:rStyle w:val="CommentReference"/>
          <w:rFonts w:ascii="Times New Roman" w:hAnsi="Times New Roman" w:cs="Times New Roman"/>
          <w:sz w:val="24"/>
          <w:szCs w:val="24"/>
        </w:rPr>
        <w:t>may have still encoded pairs at different rates</w:t>
      </w:r>
      <w:r w:rsidR="00D93D18">
        <w:rPr>
          <w:rStyle w:val="CommentReference"/>
          <w:rFonts w:ascii="Times New Roman" w:hAnsi="Times New Roman" w:cs="Times New Roman"/>
          <w:sz w:val="24"/>
          <w:szCs w:val="24"/>
        </w:rPr>
        <w:t xml:space="preserve">. </w:t>
      </w:r>
      <w:r w:rsidR="00CF462F">
        <w:rPr>
          <w:rStyle w:val="CommentReference"/>
          <w:rFonts w:ascii="Times New Roman" w:hAnsi="Times New Roman" w:cs="Times New Roman"/>
          <w:sz w:val="24"/>
          <w:szCs w:val="24"/>
        </w:rPr>
        <w:t>An analysis of encoding durations indicated that study/rating durations were equivalent across the four pair types</w:t>
      </w:r>
      <w:r w:rsidR="00DB17F7">
        <w:rPr>
          <w:rStyle w:val="CommentReference"/>
          <w:rFonts w:ascii="Times New Roman" w:hAnsi="Times New Roman" w:cs="Times New Roman"/>
          <w:sz w:val="24"/>
          <w:szCs w:val="24"/>
        </w:rPr>
        <w:t xml:space="preserve">, </w:t>
      </w:r>
      <w:r w:rsidR="00DB17F7">
        <w:rPr>
          <w:rStyle w:val="CommentReference"/>
          <w:rFonts w:ascii="Times New Roman" w:hAnsi="Times New Roman" w:cs="Times New Roman"/>
          <w:i/>
          <w:iCs/>
          <w:sz w:val="24"/>
          <w:szCs w:val="24"/>
        </w:rPr>
        <w:t>F</w:t>
      </w:r>
      <w:r w:rsidR="00DB17F7">
        <w:rPr>
          <w:rStyle w:val="CommentReference"/>
          <w:rFonts w:ascii="Times New Roman" w:hAnsi="Times New Roman" w:cs="Times New Roman"/>
          <w:sz w:val="24"/>
          <w:szCs w:val="24"/>
        </w:rPr>
        <w:t xml:space="preserve"> &lt; 1.</w:t>
      </w:r>
      <w:r w:rsidR="00EB11CF">
        <w:rPr>
          <w:rStyle w:val="CommentReference"/>
          <w:rFonts w:ascii="Times New Roman" w:hAnsi="Times New Roman" w:cs="Times New Roman"/>
          <w:sz w:val="24"/>
          <w:szCs w:val="24"/>
        </w:rPr>
        <w:t xml:space="preserve"> </w:t>
      </w:r>
      <w:r w:rsidR="002A33B7">
        <w:rPr>
          <w:rStyle w:val="CommentReference"/>
          <w:rFonts w:ascii="Times New Roman" w:hAnsi="Times New Roman" w:cs="Times New Roman"/>
          <w:sz w:val="24"/>
          <w:szCs w:val="24"/>
        </w:rPr>
        <w:t xml:space="preserve">Thus, whether participants are given self-paced study or </w:t>
      </w:r>
      <w:r w:rsidR="008B0C80">
        <w:rPr>
          <w:rStyle w:val="CommentReference"/>
          <w:rFonts w:ascii="Times New Roman" w:hAnsi="Times New Roman" w:cs="Times New Roman"/>
          <w:sz w:val="24"/>
          <w:szCs w:val="24"/>
        </w:rPr>
        <w:t xml:space="preserve">are </w:t>
      </w:r>
      <w:r w:rsidR="002A33B7">
        <w:rPr>
          <w:rStyle w:val="CommentReference"/>
          <w:rFonts w:ascii="Times New Roman" w:hAnsi="Times New Roman" w:cs="Times New Roman"/>
          <w:sz w:val="24"/>
          <w:szCs w:val="24"/>
        </w:rPr>
        <w:t xml:space="preserve">required to study pairs within a 5 s deadline, </w:t>
      </w:r>
      <w:r w:rsidR="00D36868">
        <w:rPr>
          <w:rStyle w:val="CommentReference"/>
          <w:rFonts w:ascii="Times New Roman" w:hAnsi="Times New Roman" w:cs="Times New Roman"/>
          <w:sz w:val="24"/>
          <w:szCs w:val="24"/>
        </w:rPr>
        <w:t xml:space="preserve">there </w:t>
      </w:r>
      <w:r w:rsidR="00086976">
        <w:rPr>
          <w:rStyle w:val="CommentReference"/>
          <w:rFonts w:ascii="Times New Roman" w:hAnsi="Times New Roman" w:cs="Times New Roman"/>
          <w:sz w:val="24"/>
          <w:szCs w:val="24"/>
        </w:rPr>
        <w:t>are</w:t>
      </w:r>
      <w:r w:rsidR="007B415E">
        <w:rPr>
          <w:rStyle w:val="CommentReference"/>
          <w:rFonts w:ascii="Times New Roman" w:hAnsi="Times New Roman" w:cs="Times New Roman"/>
          <w:sz w:val="24"/>
          <w:szCs w:val="24"/>
        </w:rPr>
        <w:t xml:space="preserve"> </w:t>
      </w:r>
      <w:r w:rsidR="00D36868">
        <w:rPr>
          <w:rStyle w:val="CommentReference"/>
          <w:rFonts w:ascii="Times New Roman" w:hAnsi="Times New Roman" w:cs="Times New Roman"/>
          <w:sz w:val="24"/>
          <w:szCs w:val="24"/>
        </w:rPr>
        <w:t>no differences in the correspondence between JOL ratings and later recall</w:t>
      </w:r>
      <w:r w:rsidR="007B415E">
        <w:rPr>
          <w:rStyle w:val="CommentReference"/>
          <w:rFonts w:ascii="Times New Roman" w:hAnsi="Times New Roman" w:cs="Times New Roman"/>
          <w:sz w:val="24"/>
          <w:szCs w:val="24"/>
        </w:rPr>
        <w:t xml:space="preserve"> (cf.</w:t>
      </w:r>
      <w:r w:rsidR="00D36868">
        <w:rPr>
          <w:rStyle w:val="CommentReference"/>
          <w:rFonts w:ascii="Times New Roman" w:hAnsi="Times New Roman" w:cs="Times New Roman"/>
          <w:sz w:val="24"/>
          <w:szCs w:val="24"/>
        </w:rPr>
        <w:t xml:space="preserve"> Castel et al.</w:t>
      </w:r>
      <w:r w:rsidR="007B415E">
        <w:rPr>
          <w:rStyle w:val="CommentReference"/>
          <w:rFonts w:ascii="Times New Roman" w:hAnsi="Times New Roman" w:cs="Times New Roman"/>
          <w:sz w:val="24"/>
          <w:szCs w:val="24"/>
        </w:rPr>
        <w:t>,</w:t>
      </w:r>
      <w:r w:rsidR="00967A25">
        <w:rPr>
          <w:rStyle w:val="CommentReference"/>
          <w:rFonts w:ascii="Times New Roman" w:hAnsi="Times New Roman" w:cs="Times New Roman"/>
          <w:sz w:val="24"/>
          <w:szCs w:val="24"/>
        </w:rPr>
        <w:t xml:space="preserve"> </w:t>
      </w:r>
      <w:r w:rsidR="006A2644">
        <w:rPr>
          <w:rStyle w:val="CommentReference"/>
          <w:rFonts w:ascii="Times New Roman" w:hAnsi="Times New Roman" w:cs="Times New Roman"/>
          <w:sz w:val="24"/>
          <w:szCs w:val="24"/>
        </w:rPr>
        <w:t>2007</w:t>
      </w:r>
      <w:r w:rsidR="00CF462F">
        <w:rPr>
          <w:rStyle w:val="CommentReference"/>
          <w:rFonts w:ascii="Times New Roman" w:hAnsi="Times New Roman" w:cs="Times New Roman"/>
          <w:sz w:val="24"/>
          <w:szCs w:val="24"/>
        </w:rPr>
        <w:t>)</w:t>
      </w:r>
      <w:r w:rsidR="00DB17F7">
        <w:rPr>
          <w:rStyle w:val="CommentReference"/>
          <w:rFonts w:ascii="Times New Roman" w:hAnsi="Times New Roman" w:cs="Times New Roman"/>
          <w:sz w:val="24"/>
          <w:szCs w:val="24"/>
        </w:rPr>
        <w:t>.</w:t>
      </w:r>
      <w:r w:rsidR="004F0620">
        <w:rPr>
          <w:rFonts w:ascii="Times New Roman" w:eastAsia="Arial" w:hAnsi="Times New Roman" w:cs="Times New Roman"/>
          <w:sz w:val="24"/>
          <w:szCs w:val="24"/>
        </w:rPr>
        <w:t xml:space="preserve"> </w:t>
      </w:r>
    </w:p>
    <w:p w14:paraId="7CE81CA2" w14:textId="1B128A34" w:rsidR="006A6603" w:rsidRDefault="006A6603" w:rsidP="006A6603">
      <w:pPr>
        <w:spacing w:line="480" w:lineRule="auto"/>
        <w:contextualSpacing/>
        <w:jc w:val="center"/>
        <w:rPr>
          <w:rFonts w:ascii="Times New Roman" w:eastAsia="Arial" w:hAnsi="Times New Roman" w:cs="Times New Roman"/>
          <w:b/>
          <w:sz w:val="24"/>
          <w:szCs w:val="24"/>
        </w:rPr>
      </w:pPr>
      <w:r w:rsidRPr="000D2A0F">
        <w:rPr>
          <w:rFonts w:ascii="Times New Roman" w:eastAsia="Arial" w:hAnsi="Times New Roman" w:cs="Times New Roman"/>
          <w:b/>
          <w:sz w:val="24"/>
          <w:szCs w:val="24"/>
        </w:rPr>
        <w:t xml:space="preserve">Experiment </w:t>
      </w:r>
      <w:r>
        <w:rPr>
          <w:rFonts w:ascii="Times New Roman" w:eastAsia="Arial" w:hAnsi="Times New Roman" w:cs="Times New Roman"/>
          <w:b/>
          <w:sz w:val="24"/>
          <w:szCs w:val="24"/>
        </w:rPr>
        <w:t>3</w:t>
      </w:r>
      <w:r w:rsidRPr="000D2A0F">
        <w:rPr>
          <w:rFonts w:ascii="Times New Roman" w:eastAsia="Arial" w:hAnsi="Times New Roman" w:cs="Times New Roman"/>
          <w:b/>
          <w:sz w:val="24"/>
          <w:szCs w:val="24"/>
        </w:rPr>
        <w:t xml:space="preserve">: </w:t>
      </w:r>
      <w:r w:rsidR="004428A6">
        <w:rPr>
          <w:rFonts w:ascii="Times New Roman" w:eastAsia="Arial" w:hAnsi="Times New Roman" w:cs="Times New Roman"/>
          <w:b/>
          <w:sz w:val="24"/>
          <w:szCs w:val="24"/>
        </w:rPr>
        <w:t>Immediate</w:t>
      </w:r>
      <w:r>
        <w:rPr>
          <w:rFonts w:ascii="Times New Roman" w:eastAsia="Arial" w:hAnsi="Times New Roman" w:cs="Times New Roman"/>
          <w:b/>
          <w:sz w:val="24"/>
          <w:szCs w:val="24"/>
        </w:rPr>
        <w:t xml:space="preserve"> </w:t>
      </w:r>
      <w:r w:rsidR="007B415E">
        <w:rPr>
          <w:rFonts w:ascii="Times New Roman" w:eastAsia="Arial" w:hAnsi="Times New Roman" w:cs="Times New Roman"/>
          <w:b/>
          <w:sz w:val="24"/>
          <w:szCs w:val="24"/>
        </w:rPr>
        <w:t>JOLs</w:t>
      </w:r>
    </w:p>
    <w:p w14:paraId="6BEDB10F" w14:textId="7165727A" w:rsidR="00696D3E" w:rsidRDefault="00B36C90" w:rsidP="00696D3E">
      <w:pPr>
        <w:spacing w:line="480" w:lineRule="auto"/>
        <w:ind w:firstLine="720"/>
        <w:contextualSpacing/>
        <w:rPr>
          <w:rFonts w:ascii="Times New Roman" w:eastAsia="Arial" w:hAnsi="Times New Roman" w:cs="Times New Roman"/>
          <w:sz w:val="24"/>
          <w:szCs w:val="24"/>
        </w:rPr>
      </w:pPr>
      <w:r w:rsidRPr="00B36C90">
        <w:rPr>
          <w:rFonts w:ascii="Times New Roman" w:eastAsia="Arial" w:hAnsi="Times New Roman" w:cs="Times New Roman"/>
          <w:sz w:val="24"/>
          <w:szCs w:val="24"/>
        </w:rPr>
        <w:t>Since self-paced versus restricted encoding durations do not appear to affect the illusion of competence, we next evaluated whether the illusion would hold when using an immediate JOL task</w:t>
      </w:r>
      <w:r w:rsidR="0094664E">
        <w:rPr>
          <w:rFonts w:ascii="Times New Roman" w:eastAsia="Arial" w:hAnsi="Times New Roman" w:cs="Times New Roman"/>
          <w:sz w:val="24"/>
          <w:szCs w:val="24"/>
        </w:rPr>
        <w:t xml:space="preserve">, in which JOLs were elicited </w:t>
      </w:r>
      <w:r w:rsidR="00D53CE9">
        <w:rPr>
          <w:rFonts w:ascii="Times New Roman" w:eastAsia="Arial" w:hAnsi="Times New Roman" w:cs="Times New Roman"/>
          <w:sz w:val="24"/>
          <w:szCs w:val="24"/>
        </w:rPr>
        <w:t xml:space="preserve">immediately </w:t>
      </w:r>
      <w:r w:rsidR="0094664E">
        <w:rPr>
          <w:rFonts w:ascii="Times New Roman" w:eastAsia="Arial" w:hAnsi="Times New Roman" w:cs="Times New Roman"/>
          <w:sz w:val="24"/>
          <w:szCs w:val="24"/>
        </w:rPr>
        <w:t xml:space="preserve">following </w:t>
      </w:r>
      <w:r w:rsidR="00D53CE9">
        <w:rPr>
          <w:rFonts w:ascii="Times New Roman" w:eastAsia="Arial" w:hAnsi="Times New Roman" w:cs="Times New Roman"/>
          <w:sz w:val="24"/>
          <w:szCs w:val="24"/>
        </w:rPr>
        <w:t xml:space="preserve">the </w:t>
      </w:r>
      <w:r w:rsidR="0094664E">
        <w:rPr>
          <w:rFonts w:ascii="Times New Roman" w:eastAsia="Arial" w:hAnsi="Times New Roman" w:cs="Times New Roman"/>
          <w:sz w:val="24"/>
          <w:szCs w:val="24"/>
        </w:rPr>
        <w:t xml:space="preserve">removal of the </w:t>
      </w:r>
      <w:r w:rsidR="00D53CE9">
        <w:rPr>
          <w:rFonts w:ascii="Times New Roman" w:eastAsia="Arial" w:hAnsi="Times New Roman" w:cs="Times New Roman"/>
          <w:sz w:val="24"/>
          <w:szCs w:val="24"/>
        </w:rPr>
        <w:t xml:space="preserve">study pair (i.e., pairs </w:t>
      </w:r>
      <w:r w:rsidR="00CC38D2">
        <w:rPr>
          <w:rFonts w:ascii="Times New Roman" w:eastAsia="Arial" w:hAnsi="Times New Roman" w:cs="Times New Roman"/>
          <w:sz w:val="24"/>
          <w:szCs w:val="24"/>
        </w:rPr>
        <w:t>was not available for reference when providing a JOL</w:t>
      </w:r>
      <w:r w:rsidR="00D53CE9">
        <w:rPr>
          <w:rFonts w:ascii="Times New Roman" w:eastAsia="Arial" w:hAnsi="Times New Roman" w:cs="Times New Roman"/>
          <w:sz w:val="24"/>
          <w:szCs w:val="24"/>
        </w:rPr>
        <w:t xml:space="preserve">). </w:t>
      </w:r>
      <w:r w:rsidR="00CC38D2">
        <w:rPr>
          <w:rFonts w:ascii="Times New Roman" w:eastAsia="Arial" w:hAnsi="Times New Roman" w:cs="Times New Roman"/>
          <w:sz w:val="24"/>
          <w:szCs w:val="24"/>
        </w:rPr>
        <w:t>Since</w:t>
      </w:r>
      <w:r w:rsidR="00D53CE9">
        <w:rPr>
          <w:rFonts w:ascii="Times New Roman" w:eastAsia="Arial" w:hAnsi="Times New Roman" w:cs="Times New Roman"/>
          <w:sz w:val="24"/>
          <w:szCs w:val="24"/>
        </w:rPr>
        <w:t xml:space="preserve"> the pair is no longer accessible, participants may be more likely to modulate their JOL ratings, leading to improved calibration. </w:t>
      </w:r>
      <w:r w:rsidR="0094664E">
        <w:rPr>
          <w:rFonts w:ascii="Times New Roman" w:eastAsia="Arial" w:hAnsi="Times New Roman" w:cs="Times New Roman"/>
          <w:sz w:val="24"/>
          <w:szCs w:val="24"/>
        </w:rPr>
        <w:t>Furthermore, w</w:t>
      </w:r>
      <w:r w:rsidRPr="00B36C90">
        <w:rPr>
          <w:rFonts w:ascii="Times New Roman" w:eastAsia="Arial" w:hAnsi="Times New Roman" w:cs="Times New Roman"/>
          <w:sz w:val="24"/>
          <w:szCs w:val="24"/>
        </w:rPr>
        <w:t xml:space="preserve">hereas </w:t>
      </w:r>
      <w:r w:rsidR="00B24FCF">
        <w:rPr>
          <w:rFonts w:ascii="Times New Roman" w:eastAsia="Arial" w:hAnsi="Times New Roman" w:cs="Times New Roman"/>
          <w:sz w:val="24"/>
          <w:szCs w:val="24"/>
        </w:rPr>
        <w:t>our first two experiments</w:t>
      </w:r>
      <w:r w:rsidRPr="00B36C90">
        <w:rPr>
          <w:rFonts w:ascii="Times New Roman" w:eastAsia="Arial" w:hAnsi="Times New Roman" w:cs="Times New Roman"/>
          <w:sz w:val="24"/>
          <w:szCs w:val="24"/>
        </w:rPr>
        <w:t xml:space="preserve"> used a concurrent JOL task, </w:t>
      </w:r>
      <w:r>
        <w:rPr>
          <w:rFonts w:ascii="Times New Roman" w:eastAsia="Arial" w:hAnsi="Times New Roman" w:cs="Times New Roman"/>
          <w:sz w:val="24"/>
          <w:szCs w:val="24"/>
        </w:rPr>
        <w:t>Experiment 3</w:t>
      </w:r>
      <w:r w:rsidRPr="00B36C90">
        <w:rPr>
          <w:rFonts w:ascii="Times New Roman" w:eastAsia="Arial" w:hAnsi="Times New Roman" w:cs="Times New Roman"/>
          <w:sz w:val="24"/>
          <w:szCs w:val="24"/>
        </w:rPr>
        <w:t xml:space="preserve"> allowed us to directly replicate the JOL task employed by </w:t>
      </w:r>
      <w:proofErr w:type="spellStart"/>
      <w:r w:rsidRPr="00B36C90">
        <w:rPr>
          <w:rFonts w:ascii="Times New Roman" w:eastAsia="Arial" w:hAnsi="Times New Roman" w:cs="Times New Roman"/>
          <w:sz w:val="24"/>
          <w:szCs w:val="24"/>
        </w:rPr>
        <w:t>Koriat</w:t>
      </w:r>
      <w:proofErr w:type="spellEnd"/>
      <w:r w:rsidRPr="00B36C90">
        <w:rPr>
          <w:rFonts w:ascii="Times New Roman" w:eastAsia="Arial" w:hAnsi="Times New Roman" w:cs="Times New Roman"/>
          <w:sz w:val="24"/>
          <w:szCs w:val="24"/>
        </w:rPr>
        <w:t xml:space="preserve"> &amp; Bjork (2005)</w:t>
      </w:r>
      <w:r w:rsidR="00B24FCF">
        <w:rPr>
          <w:rFonts w:ascii="Times New Roman" w:eastAsia="Arial" w:hAnsi="Times New Roman" w:cs="Times New Roman"/>
          <w:sz w:val="24"/>
          <w:szCs w:val="24"/>
        </w:rPr>
        <w:t xml:space="preserve"> while extending it to include the symmetrical pairs incorporated in Experiments 1 and 2</w:t>
      </w:r>
      <w:r w:rsidRPr="00B36C90">
        <w:rPr>
          <w:rFonts w:ascii="Times New Roman" w:eastAsia="Arial" w:hAnsi="Times New Roman" w:cs="Times New Roman"/>
          <w:sz w:val="24"/>
          <w:szCs w:val="24"/>
        </w:rPr>
        <w:t>.</w:t>
      </w:r>
      <w:r w:rsidR="00127EAA">
        <w:rPr>
          <w:rFonts w:ascii="Times New Roman" w:eastAsia="Arial" w:hAnsi="Times New Roman" w:cs="Times New Roman"/>
          <w:sz w:val="24"/>
          <w:szCs w:val="24"/>
        </w:rPr>
        <w:t xml:space="preserve"> </w:t>
      </w:r>
      <w:r w:rsidR="00696D3E">
        <w:rPr>
          <w:rFonts w:ascii="Times New Roman" w:eastAsia="Arial" w:hAnsi="Times New Roman" w:cs="Times New Roman"/>
          <w:sz w:val="24"/>
          <w:szCs w:val="24"/>
        </w:rPr>
        <w:t xml:space="preserve">We similarly constructed calibration plots to qualitatively evaluate JOLs as a function of recall accuracy. </w:t>
      </w:r>
    </w:p>
    <w:p w14:paraId="564D7CD4" w14:textId="6FB65B26" w:rsidR="0066400E" w:rsidRPr="0066400E" w:rsidRDefault="0066400E" w:rsidP="000D2A0F">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w:t>
      </w:r>
      <w:r w:rsidR="0016533A">
        <w:rPr>
          <w:rFonts w:ascii="Times New Roman" w:eastAsia="Arial" w:hAnsi="Times New Roman" w:cs="Times New Roman"/>
          <w:b/>
          <w:sz w:val="24"/>
          <w:szCs w:val="24"/>
        </w:rPr>
        <w:t>s</w:t>
      </w:r>
    </w:p>
    <w:p w14:paraId="7130779C" w14:textId="09CE0ABA" w:rsidR="0016533A" w:rsidRDefault="0066400E" w:rsidP="000D2A0F">
      <w:pPr>
        <w:spacing w:line="480" w:lineRule="auto"/>
        <w:contextualSpacing/>
        <w:rPr>
          <w:rFonts w:ascii="Times New Roman" w:eastAsia="Arial" w:hAnsi="Times New Roman" w:cs="Times New Roman"/>
          <w:b/>
          <w:sz w:val="24"/>
          <w:szCs w:val="24"/>
        </w:rPr>
      </w:pPr>
      <w:r w:rsidRPr="0066400E">
        <w:rPr>
          <w:rFonts w:ascii="Times New Roman" w:eastAsia="Arial" w:hAnsi="Times New Roman" w:cs="Times New Roman"/>
          <w:b/>
          <w:sz w:val="24"/>
          <w:szCs w:val="24"/>
        </w:rPr>
        <w:t>Participants</w:t>
      </w:r>
    </w:p>
    <w:p w14:paraId="75BAC0A8" w14:textId="63F5B6FF" w:rsid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Thirty-three University of Southern Mississippi </w:t>
      </w:r>
      <w:r w:rsidR="00541D60">
        <w:rPr>
          <w:rFonts w:ascii="Times New Roman" w:eastAsia="Arial" w:hAnsi="Times New Roman" w:cs="Times New Roman"/>
          <w:sz w:val="24"/>
          <w:szCs w:val="24"/>
        </w:rPr>
        <w:t xml:space="preserve">undergraduates completed the study for partial course credit. </w:t>
      </w:r>
      <w:r w:rsidR="00BE5EC4">
        <w:rPr>
          <w:rFonts w:ascii="Times New Roman" w:eastAsia="Arial" w:hAnsi="Times New Roman" w:cs="Times New Roman"/>
          <w:sz w:val="24"/>
          <w:szCs w:val="24"/>
        </w:rPr>
        <w:t xml:space="preserve">Data screening followed the same procedure used in Experiment 1, and no participants were eliminated. </w:t>
      </w:r>
      <w:r w:rsidR="007B415E">
        <w:rPr>
          <w:rFonts w:ascii="Times New Roman" w:eastAsia="Arial" w:hAnsi="Times New Roman" w:cs="Times New Roman"/>
          <w:sz w:val="24"/>
          <w:szCs w:val="24"/>
        </w:rPr>
        <w:t>P</w:t>
      </w:r>
      <w:r w:rsidR="00541D60">
        <w:rPr>
          <w:rFonts w:ascii="Times New Roman" w:eastAsia="Arial" w:hAnsi="Times New Roman" w:cs="Times New Roman"/>
          <w:sz w:val="24"/>
          <w:szCs w:val="24"/>
        </w:rPr>
        <w:t>articipants were native English speakers with normal or corrected-to-normal vision.</w:t>
      </w:r>
      <w:r w:rsidR="00541D60" w:rsidRPr="0066400E">
        <w:rPr>
          <w:rFonts w:ascii="Times New Roman" w:eastAsia="Arial" w:hAnsi="Times New Roman" w:cs="Times New Roman"/>
          <w:sz w:val="24"/>
          <w:szCs w:val="24"/>
        </w:rPr>
        <w:t xml:space="preserve"> </w:t>
      </w:r>
    </w:p>
    <w:p w14:paraId="21E8A8F1" w14:textId="122C76EC" w:rsidR="00541D60" w:rsidRPr="00F5609B" w:rsidRDefault="00541D60" w:rsidP="00F5609B">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Materials and Procedure</w:t>
      </w:r>
    </w:p>
    <w:p w14:paraId="187DDF99" w14:textId="321A4168" w:rsidR="0066400E" w:rsidRPr="00FE03A3" w:rsidRDefault="00541D60" w:rsidP="0066400E">
      <w:pPr>
        <w:spacing w:line="480" w:lineRule="auto"/>
        <w:ind w:firstLine="720"/>
        <w:contextualSpacing/>
        <w:rPr>
          <w:rFonts w:ascii="Times New Roman" w:eastAsia="Arial" w:hAnsi="Times New Roman" w:cs="Times New Roman"/>
          <w:sz w:val="24"/>
          <w:szCs w:val="24"/>
        </w:rPr>
      </w:pPr>
      <w:bookmarkStart w:id="9" w:name="_Hlk23929852"/>
      <w:r>
        <w:rPr>
          <w:rFonts w:ascii="Times New Roman" w:eastAsia="Arial" w:hAnsi="Times New Roman" w:cs="Times New Roman"/>
          <w:sz w:val="24"/>
          <w:szCs w:val="24"/>
        </w:rPr>
        <w:t xml:space="preserve">All materials and procedure in Experiment </w:t>
      </w:r>
      <w:r w:rsidR="00E06424">
        <w:rPr>
          <w:rFonts w:ascii="Times New Roman" w:eastAsia="Arial" w:hAnsi="Times New Roman" w:cs="Times New Roman"/>
          <w:sz w:val="24"/>
          <w:szCs w:val="24"/>
        </w:rPr>
        <w:t>3</w:t>
      </w:r>
      <w:r>
        <w:rPr>
          <w:rFonts w:ascii="Times New Roman" w:eastAsia="Arial" w:hAnsi="Times New Roman" w:cs="Times New Roman"/>
          <w:sz w:val="24"/>
          <w:szCs w:val="24"/>
        </w:rPr>
        <w:t xml:space="preserve"> were identical to that of Experiment 1</w:t>
      </w:r>
      <w:r w:rsidR="006A6603">
        <w:rPr>
          <w:rFonts w:ascii="Times New Roman" w:eastAsia="Arial" w:hAnsi="Times New Roman" w:cs="Times New Roman"/>
          <w:sz w:val="24"/>
          <w:szCs w:val="24"/>
        </w:rPr>
        <w:t xml:space="preserve"> (including self-paced study)</w:t>
      </w:r>
      <w:r>
        <w:rPr>
          <w:rFonts w:ascii="Times New Roman" w:eastAsia="Arial" w:hAnsi="Times New Roman" w:cs="Times New Roman"/>
          <w:sz w:val="24"/>
          <w:szCs w:val="24"/>
        </w:rPr>
        <w:t xml:space="preserve"> with </w:t>
      </w:r>
      <w:r w:rsidR="001B013D">
        <w:rPr>
          <w:rFonts w:ascii="Times New Roman" w:eastAsia="Arial" w:hAnsi="Times New Roman" w:cs="Times New Roman"/>
          <w:sz w:val="24"/>
          <w:szCs w:val="24"/>
        </w:rPr>
        <w:t>one exception. Specifically, participants viewed a single word pair for each study trial but pressed a key on the keyboard which advanced</w:t>
      </w:r>
      <w:r w:rsidR="008D59B1">
        <w:rPr>
          <w:rFonts w:ascii="Times New Roman" w:eastAsia="Arial" w:hAnsi="Times New Roman" w:cs="Times New Roman"/>
          <w:sz w:val="24"/>
          <w:szCs w:val="24"/>
        </w:rPr>
        <w:t xml:space="preserve"> them</w:t>
      </w:r>
      <w:r w:rsidR="001B013D">
        <w:rPr>
          <w:rFonts w:ascii="Times New Roman" w:eastAsia="Arial" w:hAnsi="Times New Roman" w:cs="Times New Roman"/>
          <w:sz w:val="24"/>
          <w:szCs w:val="24"/>
        </w:rPr>
        <w:t xml:space="preserve"> to a new screen </w:t>
      </w:r>
      <w:r w:rsidR="00D7235E">
        <w:rPr>
          <w:rFonts w:ascii="Times New Roman" w:eastAsia="Arial" w:hAnsi="Times New Roman" w:cs="Times New Roman"/>
          <w:sz w:val="24"/>
          <w:szCs w:val="24"/>
        </w:rPr>
        <w:t>in which</w:t>
      </w:r>
      <w:r w:rsidR="002863AD">
        <w:rPr>
          <w:rFonts w:ascii="Times New Roman" w:eastAsia="Arial" w:hAnsi="Times New Roman" w:cs="Times New Roman"/>
          <w:sz w:val="24"/>
          <w:szCs w:val="24"/>
        </w:rPr>
        <w:t xml:space="preserve"> </w:t>
      </w:r>
      <w:r w:rsidR="001B013D">
        <w:rPr>
          <w:rFonts w:ascii="Times New Roman" w:eastAsia="Arial" w:hAnsi="Times New Roman" w:cs="Times New Roman"/>
          <w:sz w:val="24"/>
          <w:szCs w:val="24"/>
        </w:rPr>
        <w:t xml:space="preserve">the word pair </w:t>
      </w:r>
      <w:r w:rsidR="00D7235E">
        <w:rPr>
          <w:rFonts w:ascii="Times New Roman" w:eastAsia="Arial" w:hAnsi="Times New Roman" w:cs="Times New Roman"/>
          <w:sz w:val="24"/>
          <w:szCs w:val="24"/>
        </w:rPr>
        <w:t>was removed</w:t>
      </w:r>
      <w:r w:rsidR="007B415E">
        <w:rPr>
          <w:rFonts w:ascii="Times New Roman" w:eastAsia="Arial" w:hAnsi="Times New Roman" w:cs="Times New Roman"/>
          <w:sz w:val="24"/>
          <w:szCs w:val="24"/>
        </w:rPr>
        <w:t xml:space="preserve"> and replaced with</w:t>
      </w:r>
      <w:r w:rsidR="001B013D">
        <w:rPr>
          <w:rFonts w:ascii="Times New Roman" w:eastAsia="Arial" w:hAnsi="Times New Roman" w:cs="Times New Roman"/>
          <w:sz w:val="24"/>
          <w:szCs w:val="24"/>
        </w:rPr>
        <w:t xml:space="preserve"> a dialog box </w:t>
      </w:r>
      <w:r w:rsidR="00A4377A">
        <w:rPr>
          <w:rFonts w:ascii="Times New Roman" w:eastAsia="Arial" w:hAnsi="Times New Roman" w:cs="Times New Roman"/>
          <w:sz w:val="24"/>
          <w:szCs w:val="24"/>
        </w:rPr>
        <w:t>to enter their</w:t>
      </w:r>
      <w:r w:rsidR="001B013D">
        <w:rPr>
          <w:rFonts w:ascii="Times New Roman" w:eastAsia="Arial" w:hAnsi="Times New Roman" w:cs="Times New Roman"/>
          <w:sz w:val="24"/>
          <w:szCs w:val="24"/>
        </w:rPr>
        <w:t xml:space="preserve"> JOL response.</w:t>
      </w:r>
      <w:r w:rsidR="00A4377A">
        <w:rPr>
          <w:rFonts w:ascii="Times New Roman" w:eastAsia="Arial" w:hAnsi="Times New Roman" w:cs="Times New Roman"/>
          <w:sz w:val="24"/>
          <w:szCs w:val="24"/>
        </w:rPr>
        <w:t xml:space="preserve"> Thus, participants made JOLs after study when the pair was no longer </w:t>
      </w:r>
      <w:bookmarkEnd w:id="9"/>
      <w:r w:rsidR="00A4377A">
        <w:rPr>
          <w:rFonts w:ascii="Times New Roman" w:eastAsia="Arial" w:hAnsi="Times New Roman" w:cs="Times New Roman"/>
          <w:sz w:val="24"/>
          <w:szCs w:val="24"/>
        </w:rPr>
        <w:t>available</w:t>
      </w:r>
      <w:r w:rsidR="00D7235E">
        <w:rPr>
          <w:rFonts w:ascii="Times New Roman" w:eastAsia="Arial" w:hAnsi="Times New Roman" w:cs="Times New Roman"/>
          <w:sz w:val="24"/>
          <w:szCs w:val="24"/>
        </w:rPr>
        <w:t xml:space="preserve"> to reference</w:t>
      </w:r>
      <w:r w:rsidR="00A4377A">
        <w:rPr>
          <w:rFonts w:ascii="Times New Roman" w:eastAsia="Arial" w:hAnsi="Times New Roman" w:cs="Times New Roman"/>
          <w:sz w:val="24"/>
          <w:szCs w:val="24"/>
        </w:rPr>
        <w:t>.</w:t>
      </w:r>
    </w:p>
    <w:p w14:paraId="4E90B4C1" w14:textId="77777777" w:rsidR="0066400E" w:rsidRPr="0066400E" w:rsidRDefault="0066400E" w:rsidP="00F5609B">
      <w:pPr>
        <w:tabs>
          <w:tab w:val="left" w:pos="7740"/>
        </w:tabs>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Results</w:t>
      </w:r>
    </w:p>
    <w:p w14:paraId="7C0953B9" w14:textId="3111591B" w:rsidR="0066400E" w:rsidRPr="0066400E" w:rsidRDefault="0066400E" w:rsidP="0066400E">
      <w:pPr>
        <w:spacing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Data screening</w:t>
      </w:r>
      <w:r w:rsidR="007B415E">
        <w:rPr>
          <w:rFonts w:ascii="Times New Roman" w:eastAsia="Arial" w:hAnsi="Times New Roman" w:cs="Times New Roman"/>
          <w:sz w:val="24"/>
          <w:szCs w:val="24"/>
        </w:rPr>
        <w:t>/</w:t>
      </w:r>
      <w:r w:rsidR="00CE7720">
        <w:rPr>
          <w:rFonts w:ascii="Times New Roman" w:eastAsia="Arial" w:hAnsi="Times New Roman" w:cs="Times New Roman"/>
          <w:sz w:val="24"/>
          <w:szCs w:val="24"/>
        </w:rPr>
        <w:t xml:space="preserve">imputation </w:t>
      </w:r>
      <w:r w:rsidRPr="0066400E">
        <w:rPr>
          <w:rFonts w:ascii="Times New Roman" w:eastAsia="Arial" w:hAnsi="Times New Roman" w:cs="Times New Roman"/>
          <w:sz w:val="24"/>
          <w:szCs w:val="24"/>
        </w:rPr>
        <w:t xml:space="preserve">followed the same procedure </w:t>
      </w:r>
      <w:r w:rsidR="007B415E">
        <w:rPr>
          <w:rFonts w:ascii="Times New Roman" w:eastAsia="Arial" w:hAnsi="Times New Roman" w:cs="Times New Roman"/>
          <w:sz w:val="24"/>
          <w:szCs w:val="24"/>
        </w:rPr>
        <w:t>as</w:t>
      </w:r>
      <w:r w:rsidRPr="0066400E">
        <w:rPr>
          <w:rFonts w:ascii="Times New Roman" w:eastAsia="Arial" w:hAnsi="Times New Roman" w:cs="Times New Roman"/>
          <w:sz w:val="24"/>
          <w:szCs w:val="24"/>
        </w:rPr>
        <w:t xml:space="preserve"> Experiment 1</w:t>
      </w:r>
      <w:r w:rsidR="009E0313">
        <w:rPr>
          <w:rFonts w:ascii="Times New Roman" w:eastAsia="Arial" w:hAnsi="Times New Roman" w:cs="Times New Roman"/>
          <w:sz w:val="24"/>
          <w:szCs w:val="24"/>
        </w:rPr>
        <w:t xml:space="preserve">. </w:t>
      </w:r>
      <w:r w:rsidR="007B415E">
        <w:rPr>
          <w:rFonts w:ascii="Times New Roman" w:eastAsia="Arial" w:hAnsi="Times New Roman" w:cs="Times New Roman"/>
          <w:sz w:val="24"/>
          <w:szCs w:val="24"/>
        </w:rPr>
        <w:t>D</w:t>
      </w:r>
      <w:r w:rsidR="00A748F0">
        <w:rPr>
          <w:rFonts w:ascii="Times New Roman" w:eastAsia="Arial" w:hAnsi="Times New Roman" w:cs="Times New Roman"/>
          <w:sz w:val="24"/>
          <w:szCs w:val="24"/>
        </w:rPr>
        <w:t xml:space="preserve">ata were imputed for less than 1% of trials, which were randomly distributed across associative direction conditions. </w:t>
      </w:r>
      <w:r w:rsidR="008161D3">
        <w:rPr>
          <w:rFonts w:ascii="Times New Roman" w:eastAsia="Arial" w:hAnsi="Times New Roman" w:cs="Times New Roman"/>
          <w:sz w:val="24"/>
          <w:szCs w:val="24"/>
        </w:rPr>
        <w:t xml:space="preserve">Figure </w:t>
      </w:r>
      <w:r w:rsidR="008161D3" w:rsidRPr="00DB647D">
        <w:rPr>
          <w:rFonts w:ascii="Times New Roman" w:eastAsia="Arial" w:hAnsi="Times New Roman" w:cs="Times New Roman"/>
          <w:sz w:val="24"/>
          <w:szCs w:val="24"/>
        </w:rPr>
        <w:t>1</w:t>
      </w:r>
      <w:r w:rsidR="001F2875" w:rsidRPr="00DB647D">
        <w:rPr>
          <w:rFonts w:ascii="Times New Roman" w:eastAsia="Arial" w:hAnsi="Times New Roman" w:cs="Times New Roman"/>
          <w:sz w:val="24"/>
          <w:szCs w:val="24"/>
        </w:rPr>
        <w:t xml:space="preserve"> (</w:t>
      </w:r>
      <w:r w:rsidR="00DB647D" w:rsidRPr="00DB647D">
        <w:rPr>
          <w:rFonts w:ascii="Times New Roman" w:eastAsia="Arial" w:hAnsi="Times New Roman" w:cs="Times New Roman"/>
          <w:sz w:val="24"/>
          <w:szCs w:val="24"/>
        </w:rPr>
        <w:t>bottom left</w:t>
      </w:r>
      <w:r w:rsidR="001F2875" w:rsidRPr="00DB647D">
        <w:rPr>
          <w:rFonts w:ascii="Times New Roman" w:eastAsia="Arial" w:hAnsi="Times New Roman" w:cs="Times New Roman"/>
          <w:sz w:val="24"/>
          <w:szCs w:val="24"/>
        </w:rPr>
        <w:t>) reports</w:t>
      </w:r>
      <w:r w:rsidRPr="0066400E">
        <w:rPr>
          <w:rFonts w:ascii="Times New Roman" w:eastAsia="Arial" w:hAnsi="Times New Roman" w:cs="Times New Roman"/>
          <w:sz w:val="24"/>
          <w:szCs w:val="24"/>
        </w:rPr>
        <w:t xml:space="preserve"> mean JOLs and percent correct recall as a function of pair direction.</w:t>
      </w:r>
    </w:p>
    <w:p w14:paraId="4636073B" w14:textId="6CF4E614" w:rsidR="00A26F1F" w:rsidRDefault="007B415E" w:rsidP="004F4B0D">
      <w:pPr>
        <w:spacing w:line="480" w:lineRule="auto"/>
        <w:ind w:firstLine="720"/>
        <w:contextualSpacing/>
        <w:rPr>
          <w:rFonts w:ascii="Times New Roman" w:eastAsia="Arial" w:hAnsi="Times New Roman" w:cs="Times New Roman"/>
          <w:sz w:val="24"/>
          <w:szCs w:val="24"/>
        </w:rPr>
      </w:pPr>
      <w:bookmarkStart w:id="10" w:name="_Hlk11862790"/>
      <w:r>
        <w:rPr>
          <w:rFonts w:ascii="Times New Roman" w:eastAsia="Arial" w:hAnsi="Times New Roman" w:cs="Times New Roman"/>
          <w:sz w:val="24"/>
          <w:szCs w:val="24"/>
        </w:rPr>
        <w:t xml:space="preserve">Overall </w:t>
      </w:r>
      <w:r w:rsidR="00327081">
        <w:rPr>
          <w:rFonts w:ascii="Times New Roman" w:eastAsia="Arial" w:hAnsi="Times New Roman" w:cs="Times New Roman"/>
          <w:sz w:val="24"/>
          <w:szCs w:val="24"/>
        </w:rPr>
        <w:t>JOL ratings were again found to exceed later recall rates</w:t>
      </w:r>
      <w:r w:rsidR="00327081" w:rsidRPr="00327081">
        <w:rPr>
          <w:rFonts w:ascii="Times New Roman" w:eastAsia="Arial" w:hAnsi="Times New Roman" w:cs="Times New Roman"/>
          <w:sz w:val="24"/>
          <w:szCs w:val="24"/>
        </w:rPr>
        <w:t xml:space="preserve"> </w:t>
      </w:r>
      <w:r w:rsidR="00327081" w:rsidRPr="005841BC">
        <w:rPr>
          <w:rFonts w:ascii="Times New Roman" w:eastAsia="Arial" w:hAnsi="Times New Roman" w:cs="Times New Roman"/>
          <w:sz w:val="24"/>
          <w:szCs w:val="24"/>
        </w:rPr>
        <w:t>(</w:t>
      </w:r>
      <w:r w:rsidR="00327081">
        <w:rPr>
          <w:rFonts w:ascii="Times New Roman" w:eastAsia="Arial" w:hAnsi="Times New Roman" w:cs="Times New Roman"/>
          <w:sz w:val="24"/>
          <w:szCs w:val="24"/>
        </w:rPr>
        <w:t>62.32</w:t>
      </w:r>
      <w:r w:rsidR="00327081" w:rsidRPr="005841BC">
        <w:rPr>
          <w:rFonts w:ascii="Times New Roman" w:eastAsia="Arial" w:hAnsi="Times New Roman" w:cs="Times New Roman"/>
          <w:sz w:val="24"/>
          <w:szCs w:val="24"/>
        </w:rPr>
        <w:t xml:space="preserve"> vs. </w:t>
      </w:r>
      <w:r w:rsidR="00327081">
        <w:rPr>
          <w:rFonts w:ascii="Times New Roman" w:eastAsia="Arial" w:hAnsi="Times New Roman" w:cs="Times New Roman"/>
          <w:sz w:val="24"/>
          <w:szCs w:val="24"/>
        </w:rPr>
        <w:t>43.88</w:t>
      </w:r>
      <w:r w:rsidR="00327081" w:rsidRPr="005841BC">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(1, 32) = 29.04</w:t>
      </w:r>
      <w:r w:rsidR="00534E05" w:rsidRPr="00534E05">
        <w:rPr>
          <w:rFonts w:ascii="Times New Roman" w:eastAsia="Arial" w:hAnsi="Times New Roman" w:cs="Times New Roman"/>
          <w:i/>
          <w:iCs/>
          <w:sz w:val="24"/>
          <w:szCs w:val="24"/>
        </w:rPr>
        <w:t>,</w:t>
      </w:r>
      <w:r w:rsidR="002863AD">
        <w:rPr>
          <w:rFonts w:ascii="Times New Roman" w:eastAsia="Arial" w:hAnsi="Times New Roman" w:cs="Times New Roman"/>
          <w:i/>
          <w:iCs/>
          <w:sz w:val="24"/>
          <w:szCs w:val="24"/>
        </w:rPr>
        <w:t xml:space="preserve"> 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423.65</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.28</w:t>
      </w:r>
      <w:r w:rsidR="005841BC" w:rsidRPr="005841BC">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 xml:space="preserve">Additionally, JOLs/recall rates were also found to differ across pair types, </w:t>
      </w:r>
      <w:r w:rsidR="00534E05" w:rsidRPr="00534E05">
        <w:rPr>
          <w:rFonts w:ascii="Times New Roman" w:eastAsia="Arial" w:hAnsi="Times New Roman" w:cs="Times New Roman"/>
          <w:i/>
          <w:iCs/>
          <w:sz w:val="24"/>
          <w:szCs w:val="24"/>
        </w:rPr>
        <w:t>F</w:t>
      </w:r>
      <w:r w:rsidR="00534E05" w:rsidRPr="00F168F1">
        <w:rPr>
          <w:rFonts w:ascii="Times New Roman" w:eastAsia="Arial" w:hAnsi="Times New Roman" w:cs="Times New Roman"/>
          <w:sz w:val="24"/>
          <w:szCs w:val="24"/>
        </w:rPr>
        <w:t>(3, 96) = 282.36</w:t>
      </w:r>
      <w:r w:rsidR="00A26F1F">
        <w:rPr>
          <w:rFonts w:ascii="Times New Roman" w:eastAsia="Arial" w:hAnsi="Times New Roman" w:cs="Times New Roman"/>
          <w:sz w:val="24"/>
          <w:szCs w:val="24"/>
        </w:rPr>
        <w:t>,</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MSE</w:t>
      </w:r>
      <w:r w:rsidR="002863AD">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123.96</w:t>
      </w:r>
      <w:r w:rsidR="002863AD">
        <w:rPr>
          <w:rFonts w:ascii="Times New Roman" w:eastAsia="Arial" w:hAnsi="Times New Roman" w:cs="Times New Roman"/>
          <w:sz w:val="24"/>
          <w:szCs w:val="24"/>
        </w:rPr>
        <w:t>,</w:t>
      </w:r>
      <w:r w:rsidR="00534E05" w:rsidRPr="00534E05">
        <w:rPr>
          <w:rFonts w:ascii="Times New Roman" w:eastAsia="Arial" w:hAnsi="Times New Roman" w:cs="Times New Roman"/>
          <w:i/>
          <w:iCs/>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534E05" w:rsidRPr="00534E05">
        <w:rPr>
          <w:rFonts w:ascii="Times New Roman" w:eastAsia="Arial" w:hAnsi="Times New Roman" w:cs="Times New Roman"/>
          <w:i/>
          <w:iCs/>
          <w:sz w:val="24"/>
          <w:szCs w:val="24"/>
        </w:rPr>
        <w:t xml:space="preserve"> = </w:t>
      </w:r>
      <w:r w:rsidR="00534E05" w:rsidRPr="00F168F1">
        <w:rPr>
          <w:rFonts w:ascii="Times New Roman" w:eastAsia="Arial" w:hAnsi="Times New Roman" w:cs="Times New Roman"/>
          <w:sz w:val="24"/>
          <w:szCs w:val="24"/>
        </w:rPr>
        <w:t>.60</w:t>
      </w:r>
      <w:r w:rsidR="00A26F1F">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JOL ratings</w:t>
      </w:r>
      <w:r w:rsidR="00FF6527">
        <w:rPr>
          <w:rFonts w:ascii="Times New Roman" w:eastAsia="Arial" w:hAnsi="Times New Roman" w:cs="Times New Roman"/>
          <w:sz w:val="24"/>
          <w:szCs w:val="24"/>
        </w:rPr>
        <w:t>/recall rates</w:t>
      </w:r>
      <w:r w:rsidR="005841BC" w:rsidRPr="005841BC">
        <w:rPr>
          <w:rFonts w:ascii="Times New Roman" w:eastAsia="Arial" w:hAnsi="Times New Roman" w:cs="Times New Roman"/>
          <w:sz w:val="24"/>
          <w:szCs w:val="24"/>
        </w:rPr>
        <w:t xml:space="preserve"> were greatest for </w:t>
      </w:r>
      <w:r w:rsidR="009B5C72">
        <w:rPr>
          <w:rFonts w:ascii="Times New Roman" w:eastAsia="Arial" w:hAnsi="Times New Roman" w:cs="Times New Roman"/>
          <w:sz w:val="24"/>
          <w:szCs w:val="24"/>
        </w:rPr>
        <w:t>forward</w:t>
      </w:r>
      <w:r w:rsidR="005841BC" w:rsidRPr="005841BC">
        <w:rPr>
          <w:rFonts w:ascii="Times New Roman" w:eastAsia="Arial" w:hAnsi="Times New Roman" w:cs="Times New Roman"/>
          <w:sz w:val="24"/>
          <w:szCs w:val="24"/>
        </w:rPr>
        <w:t xml:space="preserve"> pairs (</w:t>
      </w:r>
      <w:r w:rsidR="009B5C72">
        <w:rPr>
          <w:rFonts w:ascii="Times New Roman" w:eastAsia="Arial" w:hAnsi="Times New Roman" w:cs="Times New Roman"/>
          <w:sz w:val="24"/>
          <w:szCs w:val="24"/>
        </w:rPr>
        <w:t>69.54</w:t>
      </w:r>
      <w:r w:rsidR="005841BC" w:rsidRPr="005841BC">
        <w:rPr>
          <w:rFonts w:ascii="Times New Roman" w:eastAsia="Arial" w:hAnsi="Times New Roman" w:cs="Times New Roman"/>
          <w:sz w:val="24"/>
          <w:szCs w:val="24"/>
        </w:rPr>
        <w:t xml:space="preserve">), followed by </w:t>
      </w:r>
      <w:r w:rsidR="009B5C72">
        <w:rPr>
          <w:rFonts w:ascii="Times New Roman" w:eastAsia="Arial" w:hAnsi="Times New Roman" w:cs="Times New Roman"/>
          <w:sz w:val="24"/>
          <w:szCs w:val="24"/>
        </w:rPr>
        <w:t>symmetrical pairs</w:t>
      </w:r>
      <w:r w:rsidR="005841BC" w:rsidRPr="005841BC">
        <w:rPr>
          <w:rFonts w:ascii="Times New Roman" w:eastAsia="Arial" w:hAnsi="Times New Roman" w:cs="Times New Roman"/>
          <w:sz w:val="24"/>
          <w:szCs w:val="24"/>
        </w:rPr>
        <w:t xml:space="preserve"> (</w:t>
      </w:r>
      <w:r w:rsidR="00D75A9A">
        <w:rPr>
          <w:rFonts w:ascii="Times New Roman" w:eastAsia="Arial" w:hAnsi="Times New Roman" w:cs="Times New Roman"/>
          <w:sz w:val="24"/>
          <w:szCs w:val="24"/>
        </w:rPr>
        <w:t>6</w:t>
      </w:r>
      <w:r w:rsidR="009B5C72">
        <w:rPr>
          <w:rFonts w:ascii="Times New Roman" w:eastAsia="Arial" w:hAnsi="Times New Roman" w:cs="Times New Roman"/>
          <w:sz w:val="24"/>
          <w:szCs w:val="24"/>
        </w:rPr>
        <w:t>7.14</w:t>
      </w:r>
      <w:r w:rsidR="005841BC" w:rsidRPr="005841BC">
        <w:rPr>
          <w:rFonts w:ascii="Times New Roman" w:eastAsia="Arial" w:hAnsi="Times New Roman" w:cs="Times New Roman"/>
          <w:sz w:val="24"/>
          <w:szCs w:val="24"/>
        </w:rPr>
        <w:t>), backward pairs (</w:t>
      </w:r>
      <w:r w:rsidR="009B5C72">
        <w:rPr>
          <w:rFonts w:ascii="Times New Roman" w:eastAsia="Arial" w:hAnsi="Times New Roman" w:cs="Times New Roman"/>
          <w:sz w:val="24"/>
          <w:szCs w:val="24"/>
        </w:rPr>
        <w:t>52.30</w:t>
      </w:r>
      <w:r w:rsidR="005841BC" w:rsidRPr="005841BC">
        <w:rPr>
          <w:rFonts w:ascii="Times New Roman" w:eastAsia="Arial" w:hAnsi="Times New Roman" w:cs="Times New Roman"/>
          <w:sz w:val="24"/>
          <w:szCs w:val="24"/>
        </w:rPr>
        <w:t>), and unrelated pairs (</w:t>
      </w:r>
      <w:r w:rsidR="00D75A9A">
        <w:rPr>
          <w:rFonts w:ascii="Times New Roman" w:eastAsia="Arial" w:hAnsi="Times New Roman" w:cs="Times New Roman"/>
          <w:sz w:val="24"/>
          <w:szCs w:val="24"/>
        </w:rPr>
        <w:t>23.43</w:t>
      </w:r>
      <w:r w:rsidR="005841BC" w:rsidRPr="005841BC">
        <w:rPr>
          <w:rFonts w:ascii="Times New Roman" w:eastAsia="Arial" w:hAnsi="Times New Roman" w:cs="Times New Roman"/>
          <w:sz w:val="24"/>
          <w:szCs w:val="24"/>
        </w:rPr>
        <w:t xml:space="preserve">). </w:t>
      </w:r>
      <w:r w:rsidR="00A26F1F">
        <w:rPr>
          <w:rFonts w:ascii="Times New Roman" w:eastAsia="Arial" w:hAnsi="Times New Roman" w:cs="Times New Roman"/>
          <w:sz w:val="24"/>
          <w:szCs w:val="24"/>
        </w:rPr>
        <w:t>Pos</w:t>
      </w:r>
      <w:r w:rsidR="009133AE">
        <w:rPr>
          <w:rFonts w:ascii="Times New Roman" w:eastAsia="Arial" w:hAnsi="Times New Roman" w:cs="Times New Roman"/>
          <w:sz w:val="24"/>
          <w:szCs w:val="24"/>
        </w:rPr>
        <w:t>t</w:t>
      </w:r>
      <w:r w:rsidR="00A26F1F">
        <w:rPr>
          <w:rFonts w:ascii="Times New Roman" w:eastAsia="Arial" w:hAnsi="Times New Roman" w:cs="Times New Roman"/>
          <w:sz w:val="24"/>
          <w:szCs w:val="24"/>
        </w:rPr>
        <w:t>-hoc tests indicated that</w:t>
      </w:r>
      <w:r w:rsidR="005841BC" w:rsidRPr="005841BC">
        <w:rPr>
          <w:rFonts w:ascii="Times New Roman" w:eastAsia="Arial" w:hAnsi="Times New Roman" w:cs="Times New Roman"/>
          <w:sz w:val="24"/>
          <w:szCs w:val="24"/>
        </w:rPr>
        <w:t xml:space="preserve"> comparisons across </w:t>
      </w:r>
      <w:r w:rsidR="00A26F1F">
        <w:rPr>
          <w:rFonts w:ascii="Times New Roman" w:eastAsia="Arial" w:hAnsi="Times New Roman" w:cs="Times New Roman"/>
          <w:sz w:val="24"/>
          <w:szCs w:val="24"/>
        </w:rPr>
        <w:t xml:space="preserve">all </w:t>
      </w:r>
      <w:r w:rsidR="001F2875">
        <w:rPr>
          <w:rFonts w:ascii="Times New Roman" w:eastAsia="Arial" w:hAnsi="Times New Roman" w:cs="Times New Roman"/>
          <w:sz w:val="24"/>
          <w:szCs w:val="24"/>
        </w:rPr>
        <w:t>pair types</w:t>
      </w:r>
      <w:r w:rsidR="005841BC" w:rsidRPr="005841BC">
        <w:rPr>
          <w:rFonts w:ascii="Times New Roman" w:eastAsia="Arial" w:hAnsi="Times New Roman" w:cs="Times New Roman"/>
          <w:sz w:val="24"/>
          <w:szCs w:val="24"/>
        </w:rPr>
        <w:t xml:space="preserve"> </w:t>
      </w:r>
      <w:r w:rsidR="009133AE">
        <w:rPr>
          <w:rFonts w:ascii="Times New Roman" w:eastAsia="Arial" w:hAnsi="Times New Roman" w:cs="Times New Roman"/>
          <w:sz w:val="24"/>
          <w:szCs w:val="24"/>
        </w:rPr>
        <w:t>differed significantly</w:t>
      </w:r>
      <w:r w:rsidR="00C12884">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proofErr w:type="spellStart"/>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s</w:t>
      </w:r>
      <w:proofErr w:type="spellEnd"/>
      <w:r w:rsidR="005841BC" w:rsidRPr="005841BC">
        <w:rPr>
          <w:rFonts w:ascii="Times New Roman" w:eastAsia="Arial" w:hAnsi="Times New Roman" w:cs="Times New Roman"/>
          <w:sz w:val="24"/>
          <w:szCs w:val="24"/>
        </w:rPr>
        <w:t xml:space="preserve"> ≥ </w:t>
      </w:r>
      <w:r w:rsidR="00833E6A">
        <w:rPr>
          <w:rFonts w:ascii="Times New Roman" w:eastAsia="Arial" w:hAnsi="Times New Roman" w:cs="Times New Roman"/>
          <w:sz w:val="24"/>
          <w:szCs w:val="24"/>
        </w:rPr>
        <w:t>9.85</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s ≥ </w:t>
      </w:r>
      <w:r w:rsidR="009B5C72">
        <w:rPr>
          <w:rFonts w:ascii="Times New Roman" w:eastAsia="Arial" w:hAnsi="Times New Roman" w:cs="Times New Roman"/>
          <w:sz w:val="24"/>
          <w:szCs w:val="24"/>
        </w:rPr>
        <w:t>1.</w:t>
      </w:r>
      <w:r w:rsidR="00833E6A">
        <w:rPr>
          <w:rFonts w:ascii="Times New Roman" w:eastAsia="Arial" w:hAnsi="Times New Roman" w:cs="Times New Roman"/>
          <w:sz w:val="24"/>
          <w:szCs w:val="24"/>
        </w:rPr>
        <w:t>35</w:t>
      </w:r>
      <w:r w:rsidR="005841BC" w:rsidRPr="005841BC">
        <w:rPr>
          <w:rFonts w:ascii="Times New Roman" w:eastAsia="Arial" w:hAnsi="Times New Roman" w:cs="Times New Roman"/>
          <w:sz w:val="24"/>
          <w:szCs w:val="24"/>
        </w:rPr>
        <w:t xml:space="preserve">, </w:t>
      </w:r>
      <w:r w:rsidR="00316A11">
        <w:rPr>
          <w:rFonts w:ascii="Times New Roman" w:eastAsia="Arial" w:hAnsi="Times New Roman" w:cs="Times New Roman"/>
          <w:sz w:val="24"/>
          <w:szCs w:val="24"/>
        </w:rPr>
        <w:t xml:space="preserve">with the exception of </w:t>
      </w:r>
      <w:r w:rsidR="00A26F1F">
        <w:rPr>
          <w:rFonts w:ascii="Times New Roman" w:eastAsia="Arial" w:hAnsi="Times New Roman" w:cs="Times New Roman"/>
          <w:sz w:val="24"/>
          <w:szCs w:val="24"/>
        </w:rPr>
        <w:t>forward and symmetrical pairs,</w:t>
      </w:r>
      <w:r w:rsidR="000C2C8D">
        <w:rPr>
          <w:rFonts w:ascii="Times New Roman" w:eastAsia="Arial" w:hAnsi="Times New Roman" w:cs="Times New Roman"/>
          <w:sz w:val="24"/>
          <w:szCs w:val="24"/>
        </w:rPr>
        <w:t xml:space="preserve"> which </w:t>
      </w:r>
      <w:r w:rsidR="00316A11">
        <w:rPr>
          <w:rFonts w:ascii="Times New Roman" w:eastAsia="Arial" w:hAnsi="Times New Roman" w:cs="Times New Roman"/>
          <w:sz w:val="24"/>
          <w:szCs w:val="24"/>
        </w:rPr>
        <w:t>was</w:t>
      </w:r>
      <w:r w:rsidR="000C2C8D">
        <w:rPr>
          <w:rFonts w:ascii="Times New Roman" w:eastAsia="Arial" w:hAnsi="Times New Roman" w:cs="Times New Roman"/>
          <w:sz w:val="24"/>
          <w:szCs w:val="24"/>
        </w:rPr>
        <w:t xml:space="preserve"> marginal</w:t>
      </w:r>
      <w:r w:rsidR="009133AE">
        <w:rPr>
          <w:rFonts w:ascii="Times New Roman" w:eastAsia="Arial" w:hAnsi="Times New Roman" w:cs="Times New Roman"/>
          <w:sz w:val="24"/>
          <w:szCs w:val="24"/>
        </w:rPr>
        <w:t>,</w:t>
      </w:r>
      <w:r w:rsidR="005841BC" w:rsidRPr="005841BC">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t</w:t>
      </w:r>
      <w:r w:rsidR="00A26F1F" w:rsidRPr="00A26F1F">
        <w:rPr>
          <w:rFonts w:ascii="Times New Roman" w:eastAsia="Arial" w:hAnsi="Times New Roman" w:cs="Times New Roman"/>
          <w:sz w:val="24"/>
          <w:szCs w:val="24"/>
        </w:rPr>
        <w:t xml:space="preserve">(32) = </w:t>
      </w:r>
      <w:r w:rsidR="00316A11">
        <w:rPr>
          <w:rFonts w:ascii="Times New Roman" w:eastAsia="Arial" w:hAnsi="Times New Roman" w:cs="Times New Roman"/>
          <w:sz w:val="24"/>
          <w:szCs w:val="24"/>
        </w:rPr>
        <w:t>1.92</w:t>
      </w:r>
      <w:r w:rsidR="00A26F1F" w:rsidRPr="00A26F1F">
        <w:rPr>
          <w:rFonts w:ascii="Times New Roman" w:eastAsia="Arial" w:hAnsi="Times New Roman" w:cs="Times New Roman"/>
          <w:sz w:val="24"/>
          <w:szCs w:val="24"/>
        </w:rPr>
        <w:t xml:space="preserve">, </w:t>
      </w:r>
      <w:r w:rsidR="00A26F1F" w:rsidRPr="00F168F1">
        <w:rPr>
          <w:rFonts w:ascii="Times New Roman" w:eastAsia="Arial" w:hAnsi="Times New Roman" w:cs="Times New Roman"/>
          <w:i/>
          <w:iCs/>
          <w:sz w:val="24"/>
          <w:szCs w:val="24"/>
        </w:rPr>
        <w:t>SEM</w:t>
      </w:r>
      <w:r w:rsidR="00A26F1F" w:rsidRPr="00A26F1F">
        <w:rPr>
          <w:rFonts w:ascii="Times New Roman" w:eastAsia="Arial" w:hAnsi="Times New Roman" w:cs="Times New Roman"/>
          <w:sz w:val="24"/>
          <w:szCs w:val="24"/>
        </w:rPr>
        <w:t xml:space="preserve"> = </w:t>
      </w:r>
      <w:r w:rsidR="00C76D2D">
        <w:rPr>
          <w:rFonts w:ascii="Times New Roman" w:eastAsia="Arial" w:hAnsi="Times New Roman" w:cs="Times New Roman"/>
          <w:sz w:val="24"/>
          <w:szCs w:val="24"/>
        </w:rPr>
        <w:t>1.</w:t>
      </w:r>
      <w:r w:rsidR="00316A11">
        <w:rPr>
          <w:rFonts w:ascii="Times New Roman" w:eastAsia="Arial" w:hAnsi="Times New Roman" w:cs="Times New Roman"/>
          <w:sz w:val="24"/>
          <w:szCs w:val="24"/>
        </w:rPr>
        <w:t>29</w:t>
      </w:r>
      <w:r w:rsidR="00A26F1F">
        <w:rPr>
          <w:rFonts w:ascii="Times New Roman" w:eastAsia="Arial" w:hAnsi="Times New Roman" w:cs="Times New Roman"/>
          <w:sz w:val="24"/>
          <w:szCs w:val="24"/>
        </w:rPr>
        <w:t xml:space="preserve">, </w:t>
      </w:r>
      <w:r w:rsidR="00A26F1F">
        <w:rPr>
          <w:rFonts w:ascii="Times New Roman" w:eastAsia="Arial" w:hAnsi="Times New Roman" w:cs="Times New Roman"/>
          <w:i/>
          <w:iCs/>
          <w:sz w:val="24"/>
          <w:szCs w:val="24"/>
        </w:rPr>
        <w:t>p</w:t>
      </w:r>
      <w:r w:rsidR="00A26F1F">
        <w:rPr>
          <w:rFonts w:ascii="Times New Roman" w:eastAsia="Arial" w:hAnsi="Times New Roman" w:cs="Times New Roman"/>
          <w:sz w:val="24"/>
          <w:szCs w:val="24"/>
        </w:rPr>
        <w:t xml:space="preserve"> = .0</w:t>
      </w:r>
      <w:r w:rsidR="000C2C8D">
        <w:rPr>
          <w:rFonts w:ascii="Times New Roman" w:eastAsia="Arial" w:hAnsi="Times New Roman" w:cs="Times New Roman"/>
          <w:sz w:val="24"/>
          <w:szCs w:val="24"/>
        </w:rPr>
        <w:t>6</w:t>
      </w:r>
      <w:r w:rsidR="002863AD">
        <w:rPr>
          <w:rFonts w:ascii="Times New Roman" w:eastAsia="Arial" w:hAnsi="Times New Roman" w:cs="Times New Roman"/>
          <w:sz w:val="24"/>
          <w:szCs w:val="24"/>
        </w:rPr>
        <w:t xml:space="preserve">, </w:t>
      </w:r>
      <w:r w:rsidR="002863AD">
        <w:rPr>
          <w:rFonts w:ascii="Times New Roman" w:eastAsia="Arial" w:hAnsi="Times New Roman" w:cs="Times New Roman"/>
          <w:i/>
          <w:iCs/>
          <w:sz w:val="24"/>
          <w:szCs w:val="24"/>
        </w:rPr>
        <w:t>d</w:t>
      </w:r>
      <w:r w:rsidR="002863AD">
        <w:rPr>
          <w:rFonts w:ascii="Times New Roman" w:eastAsia="Arial" w:hAnsi="Times New Roman" w:cs="Times New Roman"/>
          <w:sz w:val="24"/>
          <w:szCs w:val="24"/>
        </w:rPr>
        <w:t xml:space="preserve"> = </w:t>
      </w:r>
      <w:r w:rsidR="009B5C72">
        <w:rPr>
          <w:rFonts w:ascii="Times New Roman" w:eastAsia="Arial" w:hAnsi="Times New Roman" w:cs="Times New Roman"/>
          <w:sz w:val="24"/>
          <w:szCs w:val="24"/>
        </w:rPr>
        <w:t>0.18</w:t>
      </w:r>
      <w:r w:rsidR="00A26F1F">
        <w:rPr>
          <w:rFonts w:ascii="Times New Roman" w:eastAsia="Arial" w:hAnsi="Times New Roman" w:cs="Times New Roman"/>
          <w:sz w:val="24"/>
          <w:szCs w:val="24"/>
        </w:rPr>
        <w:t xml:space="preserve">. </w:t>
      </w:r>
    </w:p>
    <w:p w14:paraId="2B513555" w14:textId="41F7CC39" w:rsidR="00FB62A5" w:rsidRPr="0066400E" w:rsidRDefault="00A26F1F" w:rsidP="004F4B0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5841BC" w:rsidRPr="005841BC">
        <w:rPr>
          <w:rFonts w:ascii="Times New Roman" w:eastAsia="Arial" w:hAnsi="Times New Roman" w:cs="Times New Roman"/>
          <w:sz w:val="24"/>
          <w:szCs w:val="24"/>
        </w:rPr>
        <w:t xml:space="preserve"> significant interaction was </w:t>
      </w:r>
      <w:r w:rsidR="001F2875">
        <w:rPr>
          <w:rFonts w:ascii="Times New Roman" w:eastAsia="Arial" w:hAnsi="Times New Roman" w:cs="Times New Roman"/>
          <w:sz w:val="24"/>
          <w:szCs w:val="24"/>
        </w:rPr>
        <w:t>again</w:t>
      </w:r>
      <w:r w:rsidR="005841BC" w:rsidRPr="005841BC">
        <w:rPr>
          <w:rFonts w:ascii="Times New Roman" w:eastAsia="Arial" w:hAnsi="Times New Roman" w:cs="Times New Roman"/>
          <w:sz w:val="24"/>
          <w:szCs w:val="24"/>
        </w:rPr>
        <w:t xml:space="preserve"> </w:t>
      </w:r>
      <w:r w:rsidR="00551C3A">
        <w:rPr>
          <w:rFonts w:ascii="Times New Roman" w:eastAsia="Arial" w:hAnsi="Times New Roman" w:cs="Times New Roman"/>
          <w:sz w:val="24"/>
          <w:szCs w:val="24"/>
        </w:rPr>
        <w:t>found</w:t>
      </w:r>
      <w:r w:rsidR="005841BC" w:rsidRPr="005841BC">
        <w:rPr>
          <w:rFonts w:ascii="Times New Roman" w:eastAsia="Arial" w:hAnsi="Times New Roman" w:cs="Times New Roman"/>
          <w:sz w:val="24"/>
          <w:szCs w:val="24"/>
        </w:rPr>
        <w:t xml:space="preserve">, </w:t>
      </w:r>
      <w:r w:rsidR="00414DB9" w:rsidRPr="00414DB9">
        <w:rPr>
          <w:rFonts w:ascii="Times New Roman" w:eastAsia="Arial" w:hAnsi="Times New Roman" w:cs="Times New Roman"/>
          <w:i/>
          <w:iCs/>
          <w:sz w:val="24"/>
          <w:szCs w:val="24"/>
        </w:rPr>
        <w:t>F</w:t>
      </w:r>
      <w:r w:rsidR="00414DB9" w:rsidRPr="00F168F1">
        <w:rPr>
          <w:rFonts w:ascii="Times New Roman" w:eastAsia="Arial" w:hAnsi="Times New Roman" w:cs="Times New Roman"/>
          <w:sz w:val="24"/>
          <w:szCs w:val="24"/>
        </w:rPr>
        <w:t>(3, 96) = 40.15,</w:t>
      </w:r>
      <w:r w:rsidR="00551C3A">
        <w:rPr>
          <w:rFonts w:ascii="Times New Roman" w:eastAsia="Arial" w:hAnsi="Times New Roman" w:cs="Times New Roman"/>
          <w:sz w:val="24"/>
          <w:szCs w:val="24"/>
        </w:rPr>
        <w:t xml:space="preserve"> </w:t>
      </w:r>
      <w:r w:rsidR="00551C3A">
        <w:rPr>
          <w:rFonts w:ascii="Times New Roman" w:eastAsia="Arial" w:hAnsi="Times New Roman" w:cs="Times New Roman"/>
          <w:i/>
          <w:iCs/>
          <w:sz w:val="24"/>
          <w:szCs w:val="24"/>
        </w:rPr>
        <w:t>MSE</w:t>
      </w:r>
      <w:r w:rsidR="00551C3A">
        <w:rPr>
          <w:rFonts w:ascii="Times New Roman" w:eastAsia="Arial" w:hAnsi="Times New Roman" w:cs="Times New Roman"/>
          <w:sz w:val="24"/>
          <w:szCs w:val="24"/>
        </w:rPr>
        <w:t xml:space="preserve"> = </w:t>
      </w:r>
      <w:r w:rsidR="00C064D4">
        <w:rPr>
          <w:rFonts w:ascii="Times New Roman" w:eastAsia="Arial" w:hAnsi="Times New Roman" w:cs="Times New Roman"/>
          <w:sz w:val="24"/>
          <w:szCs w:val="24"/>
        </w:rPr>
        <w:t>48.44</w:t>
      </w:r>
      <w:r w:rsidR="00551C3A">
        <w:rPr>
          <w:rFonts w:ascii="Times New Roman" w:eastAsia="Arial" w:hAnsi="Times New Roman" w:cs="Times New Roman"/>
          <w:sz w:val="24"/>
          <w:szCs w:val="24"/>
        </w:rPr>
        <w:t>,</w:t>
      </w:r>
      <w:r w:rsidR="00414DB9" w:rsidRPr="00F168F1">
        <w:rPr>
          <w:rFonts w:ascii="Times New Roman" w:eastAsia="Arial" w:hAnsi="Times New Roman" w:cs="Times New Roman"/>
          <w:sz w:val="24"/>
          <w:szCs w:val="24"/>
        </w:rPr>
        <w:t xml:space="preserve"> </w:t>
      </w:r>
      <w:r w:rsidR="00327081" w:rsidRPr="00327081">
        <w:rPr>
          <w:rFonts w:ascii="Times New Roman" w:eastAsia="Arial" w:hAnsi="Times New Roman" w:cs="Times New Roman"/>
          <w:i/>
          <w:iCs/>
          <w:sz w:val="24"/>
          <w:szCs w:val="24"/>
        </w:rPr>
        <w:t>η</w:t>
      </w:r>
      <w:r w:rsidR="00327081" w:rsidRPr="00327081">
        <w:rPr>
          <w:rFonts w:ascii="Times New Roman" w:eastAsia="Arial" w:hAnsi="Times New Roman" w:cs="Times New Roman"/>
          <w:sz w:val="24"/>
          <w:szCs w:val="24"/>
          <w:vertAlign w:val="subscript"/>
        </w:rPr>
        <w:t>p</w:t>
      </w:r>
      <w:r w:rsidR="00327081" w:rsidRPr="00327081">
        <w:rPr>
          <w:rFonts w:ascii="Times New Roman" w:eastAsia="Arial" w:hAnsi="Times New Roman" w:cs="Times New Roman"/>
          <w:sz w:val="24"/>
          <w:szCs w:val="24"/>
          <w:vertAlign w:val="superscript"/>
        </w:rPr>
        <w:t>2</w:t>
      </w:r>
      <w:r w:rsidR="00414DB9" w:rsidRPr="00414DB9">
        <w:rPr>
          <w:rFonts w:ascii="Times New Roman" w:eastAsia="Arial" w:hAnsi="Times New Roman" w:cs="Times New Roman"/>
          <w:i/>
          <w:iCs/>
          <w:sz w:val="24"/>
          <w:szCs w:val="24"/>
        </w:rPr>
        <w:t xml:space="preserve"> </w:t>
      </w:r>
      <w:r w:rsidR="00414DB9" w:rsidRPr="00F168F1">
        <w:rPr>
          <w:rFonts w:ascii="Times New Roman" w:eastAsia="Arial" w:hAnsi="Times New Roman" w:cs="Times New Roman"/>
          <w:sz w:val="24"/>
          <w:szCs w:val="24"/>
        </w:rPr>
        <w:t>= .13</w:t>
      </w:r>
      <w:r w:rsidRPr="00B45FD4">
        <w:rPr>
          <w:rFonts w:ascii="Times New Roman" w:eastAsia="Arial" w:hAnsi="Times New Roman" w:cs="Times New Roman"/>
          <w:sz w:val="24"/>
          <w:szCs w:val="24"/>
        </w:rPr>
        <w:t>,</w:t>
      </w:r>
      <w:r>
        <w:rPr>
          <w:rFonts w:ascii="Times New Roman" w:eastAsia="Arial" w:hAnsi="Times New Roman" w:cs="Times New Roman"/>
          <w:sz w:val="24"/>
          <w:szCs w:val="24"/>
        </w:rPr>
        <w:t xml:space="preserve"> and f</w:t>
      </w:r>
      <w:r w:rsidR="005841BC" w:rsidRPr="005841BC">
        <w:rPr>
          <w:rFonts w:ascii="Times New Roman" w:eastAsia="Arial" w:hAnsi="Times New Roman" w:cs="Times New Roman"/>
          <w:sz w:val="24"/>
          <w:szCs w:val="24"/>
        </w:rPr>
        <w:t>ollow up test</w:t>
      </w:r>
      <w:r w:rsidR="002863AD">
        <w:rPr>
          <w:rFonts w:ascii="Times New Roman" w:eastAsia="Arial" w:hAnsi="Times New Roman" w:cs="Times New Roman"/>
          <w:sz w:val="24"/>
          <w:szCs w:val="24"/>
        </w:rPr>
        <w:t>s</w:t>
      </w:r>
      <w:r w:rsidR="005841BC" w:rsidRPr="005841BC">
        <w:rPr>
          <w:rFonts w:ascii="Times New Roman" w:eastAsia="Arial" w:hAnsi="Times New Roman" w:cs="Times New Roman"/>
          <w:sz w:val="24"/>
          <w:szCs w:val="24"/>
        </w:rPr>
        <w:t xml:space="preserve"> indicated a </w:t>
      </w:r>
      <w:r>
        <w:rPr>
          <w:rFonts w:ascii="Times New Roman" w:eastAsia="Arial" w:hAnsi="Times New Roman" w:cs="Times New Roman"/>
          <w:sz w:val="24"/>
          <w:szCs w:val="24"/>
        </w:rPr>
        <w:t>similar pattern of overestimation as Experiment</w:t>
      </w:r>
      <w:r w:rsidR="00CF462F">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CF462F">
        <w:rPr>
          <w:rFonts w:ascii="Times New Roman" w:eastAsia="Arial" w:hAnsi="Times New Roman" w:cs="Times New Roman"/>
          <w:sz w:val="24"/>
          <w:szCs w:val="24"/>
        </w:rPr>
        <w:t xml:space="preserve"> and 2</w:t>
      </w:r>
      <w:r>
        <w:rPr>
          <w:rFonts w:ascii="Times New Roman" w:eastAsia="Arial" w:hAnsi="Times New Roman" w:cs="Times New Roman"/>
          <w:sz w:val="24"/>
          <w:szCs w:val="24"/>
        </w:rPr>
        <w:t xml:space="preserve">. </w:t>
      </w:r>
      <w:bookmarkStart w:id="11" w:name="_Hlk12541793"/>
      <w:r>
        <w:rPr>
          <w:rFonts w:ascii="Times New Roman" w:eastAsia="Arial" w:hAnsi="Times New Roman" w:cs="Times New Roman"/>
          <w:sz w:val="24"/>
          <w:szCs w:val="24"/>
        </w:rPr>
        <w:t xml:space="preserve">Overall, the illusion of competence was </w:t>
      </w:r>
      <w:r w:rsidR="00CF462F">
        <w:rPr>
          <w:rFonts w:ascii="Times New Roman" w:eastAsia="Arial" w:hAnsi="Times New Roman" w:cs="Times New Roman"/>
          <w:sz w:val="24"/>
          <w:szCs w:val="24"/>
        </w:rPr>
        <w:t>greatest</w:t>
      </w:r>
      <w:r w:rsidR="005841BC" w:rsidRPr="005841BC">
        <w:rPr>
          <w:rFonts w:ascii="Times New Roman" w:eastAsia="Arial" w:hAnsi="Times New Roman" w:cs="Times New Roman"/>
          <w:sz w:val="24"/>
          <w:szCs w:val="24"/>
        </w:rPr>
        <w:t xml:space="preserve"> for backward pairs</w:t>
      </w:r>
      <w:r w:rsidR="001F2875">
        <w:rPr>
          <w:rFonts w:ascii="Times New Roman" w:eastAsia="Arial" w:hAnsi="Times New Roman" w:cs="Times New Roman"/>
          <w:sz w:val="24"/>
          <w:szCs w:val="24"/>
        </w:rPr>
        <w:t xml:space="preserve"> </w:t>
      </w:r>
      <w:r w:rsidR="005841BC" w:rsidRPr="005841BC">
        <w:rPr>
          <w:rFonts w:ascii="Times New Roman" w:eastAsia="Arial" w:hAnsi="Times New Roman" w:cs="Times New Roman"/>
          <w:sz w:val="24"/>
          <w:szCs w:val="24"/>
        </w:rPr>
        <w:t>(</w:t>
      </w:r>
      <w:r w:rsidR="0045493F">
        <w:rPr>
          <w:rFonts w:ascii="Times New Roman" w:eastAsia="Arial" w:hAnsi="Times New Roman" w:cs="Times New Roman"/>
          <w:sz w:val="24"/>
          <w:szCs w:val="24"/>
        </w:rPr>
        <w:t>70.50</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34.09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9.28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4.08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2.87</w:t>
      </w:r>
      <w:r w:rsidR="001F2875">
        <w:rPr>
          <w:rFonts w:ascii="Times New Roman" w:eastAsia="Arial" w:hAnsi="Times New Roman" w:cs="Times New Roman"/>
          <w:sz w:val="24"/>
          <w:szCs w:val="24"/>
        </w:rPr>
        <w:t xml:space="preserve">, and similar patterns of </w:t>
      </w:r>
      <w:r w:rsidR="00D10A6E">
        <w:rPr>
          <w:rFonts w:ascii="Times New Roman" w:eastAsia="Arial" w:hAnsi="Times New Roman" w:cs="Times New Roman"/>
          <w:sz w:val="24"/>
          <w:szCs w:val="24"/>
        </w:rPr>
        <w:t xml:space="preserve">overestimation </w:t>
      </w:r>
      <w:r w:rsidR="005841BC" w:rsidRPr="005841BC">
        <w:rPr>
          <w:rFonts w:ascii="Times New Roman" w:eastAsia="Arial" w:hAnsi="Times New Roman" w:cs="Times New Roman"/>
          <w:sz w:val="24"/>
          <w:szCs w:val="24"/>
        </w:rPr>
        <w:t xml:space="preserve">were </w:t>
      </w:r>
      <w:r w:rsidR="00D10A6E">
        <w:rPr>
          <w:rFonts w:ascii="Times New Roman" w:eastAsia="Arial" w:hAnsi="Times New Roman" w:cs="Times New Roman"/>
          <w:sz w:val="24"/>
          <w:szCs w:val="24"/>
        </w:rPr>
        <w:t xml:space="preserve">observed </w:t>
      </w:r>
      <w:r w:rsidR="005841BC" w:rsidRPr="005841BC">
        <w:rPr>
          <w:rFonts w:ascii="Times New Roman" w:eastAsia="Arial" w:hAnsi="Times New Roman" w:cs="Times New Roman"/>
          <w:sz w:val="24"/>
          <w:szCs w:val="24"/>
        </w:rPr>
        <w:t>for symmetrical pairs (</w:t>
      </w:r>
      <w:r w:rsidR="0045493F">
        <w:rPr>
          <w:rFonts w:ascii="Times New Roman" w:eastAsia="Arial" w:hAnsi="Times New Roman" w:cs="Times New Roman"/>
          <w:sz w:val="24"/>
          <w:szCs w:val="24"/>
        </w:rPr>
        <w:t>74.29</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60.00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3.39</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4.38</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d</w:t>
      </w:r>
      <w:r w:rsidR="005841BC" w:rsidRPr="005841BC">
        <w:rPr>
          <w:rFonts w:ascii="Times New Roman" w:eastAsia="Arial" w:hAnsi="Times New Roman" w:cs="Times New Roman"/>
          <w:sz w:val="24"/>
          <w:szCs w:val="24"/>
        </w:rPr>
        <w:t xml:space="preserve"> = </w:t>
      </w:r>
      <w:r w:rsidR="00DD11CA">
        <w:rPr>
          <w:rFonts w:ascii="Times New Roman" w:eastAsia="Arial" w:hAnsi="Times New Roman" w:cs="Times New Roman"/>
          <w:sz w:val="24"/>
          <w:szCs w:val="24"/>
        </w:rPr>
        <w:t>0.92</w:t>
      </w:r>
      <w:r w:rsidR="005841BC" w:rsidRPr="005841BC">
        <w:rPr>
          <w:rFonts w:ascii="Times New Roman" w:eastAsia="Arial" w:hAnsi="Times New Roman" w:cs="Times New Roman"/>
          <w:sz w:val="24"/>
          <w:szCs w:val="24"/>
        </w:rPr>
        <w:t>, and unrelated pairs (</w:t>
      </w:r>
      <w:r w:rsidR="0045493F">
        <w:rPr>
          <w:rFonts w:ascii="Times New Roman" w:eastAsia="Arial" w:hAnsi="Times New Roman" w:cs="Times New Roman"/>
          <w:sz w:val="24"/>
          <w:szCs w:val="24"/>
        </w:rPr>
        <w:t>32.93</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13.94</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4.80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lastRenderedPageBreak/>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4.12</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 xml:space="preserve">d </w:t>
      </w:r>
      <w:r w:rsidR="005841BC" w:rsidRPr="005841BC">
        <w:rPr>
          <w:rFonts w:ascii="Times New Roman" w:eastAsia="Arial" w:hAnsi="Times New Roman" w:cs="Times New Roman"/>
          <w:sz w:val="24"/>
          <w:szCs w:val="24"/>
        </w:rPr>
        <w:t xml:space="preserve">= </w:t>
      </w:r>
      <w:r w:rsidR="00DD11CA">
        <w:rPr>
          <w:rFonts w:ascii="Times New Roman" w:eastAsia="Arial" w:hAnsi="Times New Roman" w:cs="Times New Roman"/>
          <w:sz w:val="24"/>
          <w:szCs w:val="24"/>
        </w:rPr>
        <w:t>1.24</w:t>
      </w:r>
      <w:r w:rsidR="005841BC" w:rsidRPr="005841BC">
        <w:rPr>
          <w:rFonts w:ascii="Times New Roman" w:eastAsia="Arial" w:hAnsi="Times New Roman" w:cs="Times New Roman"/>
          <w:sz w:val="24"/>
          <w:szCs w:val="24"/>
        </w:rPr>
        <w:t>, but</w:t>
      </w:r>
      <w:r w:rsidR="00D10A6E">
        <w:rPr>
          <w:rFonts w:ascii="Times New Roman" w:eastAsia="Arial" w:hAnsi="Times New Roman" w:cs="Times New Roman"/>
          <w:sz w:val="24"/>
          <w:szCs w:val="24"/>
        </w:rPr>
        <w:t xml:space="preserve"> again, </w:t>
      </w:r>
      <w:r w:rsidR="00853F76">
        <w:rPr>
          <w:rFonts w:ascii="Times New Roman" w:eastAsia="Arial" w:hAnsi="Times New Roman" w:cs="Times New Roman"/>
          <w:sz w:val="24"/>
          <w:szCs w:val="24"/>
        </w:rPr>
        <w:t xml:space="preserve">JOL ratings and recall rates were equivalent </w:t>
      </w:r>
      <w:r w:rsidR="000D5A43">
        <w:rPr>
          <w:rFonts w:ascii="Times New Roman" w:eastAsia="Arial" w:hAnsi="Times New Roman" w:cs="Times New Roman"/>
          <w:sz w:val="24"/>
          <w:szCs w:val="24"/>
        </w:rPr>
        <w:t>on</w:t>
      </w:r>
      <w:r w:rsidR="005841BC" w:rsidRPr="005841BC">
        <w:rPr>
          <w:rFonts w:ascii="Times New Roman" w:eastAsia="Arial" w:hAnsi="Times New Roman" w:cs="Times New Roman"/>
          <w:sz w:val="24"/>
          <w:szCs w:val="24"/>
        </w:rPr>
        <w:t xml:space="preserve"> forward pairs (</w:t>
      </w:r>
      <w:r w:rsidR="0045493F">
        <w:rPr>
          <w:rFonts w:ascii="Times New Roman" w:eastAsia="Arial" w:hAnsi="Times New Roman" w:cs="Times New Roman"/>
          <w:sz w:val="24"/>
          <w:szCs w:val="24"/>
        </w:rPr>
        <w:t>71.58</w:t>
      </w:r>
      <w:r w:rsidR="005841BC" w:rsidRPr="005841BC">
        <w:rPr>
          <w:rFonts w:ascii="Times New Roman" w:eastAsia="Arial" w:hAnsi="Times New Roman" w:cs="Times New Roman"/>
          <w:sz w:val="24"/>
          <w:szCs w:val="24"/>
        </w:rPr>
        <w:t xml:space="preserve"> vs. </w:t>
      </w:r>
      <w:r w:rsidR="0045493F">
        <w:rPr>
          <w:rFonts w:ascii="Times New Roman" w:eastAsia="Arial" w:hAnsi="Times New Roman" w:cs="Times New Roman"/>
          <w:sz w:val="24"/>
          <w:szCs w:val="24"/>
        </w:rPr>
        <w:t>67.50</w:t>
      </w:r>
      <w:r w:rsidR="005841BC" w:rsidRPr="005841BC">
        <w:rPr>
          <w:rFonts w:ascii="Times New Roman" w:eastAsia="Arial" w:hAnsi="Times New Roman" w:cs="Times New Roman"/>
          <w:sz w:val="24"/>
          <w:szCs w:val="24"/>
        </w:rPr>
        <w:t xml:space="preserve">), </w:t>
      </w:r>
      <w:r w:rsidR="005841BC" w:rsidRPr="00F168F1">
        <w:rPr>
          <w:rFonts w:ascii="Times New Roman" w:eastAsia="Arial" w:hAnsi="Times New Roman" w:cs="Times New Roman"/>
          <w:i/>
          <w:iCs/>
          <w:sz w:val="24"/>
          <w:szCs w:val="24"/>
        </w:rPr>
        <w:t>t</w:t>
      </w:r>
      <w:r w:rsidR="005841BC" w:rsidRPr="005841BC">
        <w:rPr>
          <w:rFonts w:ascii="Times New Roman" w:eastAsia="Arial" w:hAnsi="Times New Roman" w:cs="Times New Roman"/>
          <w:sz w:val="24"/>
          <w:szCs w:val="24"/>
        </w:rPr>
        <w:t>(</w:t>
      </w:r>
      <w:r w:rsidR="00D10A6E">
        <w:rPr>
          <w:rFonts w:ascii="Times New Roman" w:eastAsia="Arial" w:hAnsi="Times New Roman" w:cs="Times New Roman"/>
          <w:sz w:val="24"/>
          <w:szCs w:val="24"/>
        </w:rPr>
        <w:t>32</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1.19</w:t>
      </w:r>
      <w:r w:rsidR="005841BC" w:rsidRPr="005841BC">
        <w:rPr>
          <w:rFonts w:ascii="Times New Roman" w:eastAsia="Arial" w:hAnsi="Times New Roman" w:cs="Times New Roman"/>
          <w:sz w:val="24"/>
          <w:szCs w:val="24"/>
        </w:rPr>
        <w:t xml:space="preserve">, </w:t>
      </w:r>
      <w:r w:rsidR="005841BC" w:rsidRPr="00327081">
        <w:rPr>
          <w:rFonts w:ascii="Times New Roman" w:eastAsia="Arial" w:hAnsi="Times New Roman" w:cs="Times New Roman"/>
          <w:i/>
          <w:iCs/>
          <w:sz w:val="24"/>
          <w:szCs w:val="24"/>
        </w:rPr>
        <w:t>SEM</w:t>
      </w:r>
      <w:r w:rsidR="005841BC" w:rsidRPr="005841BC">
        <w:rPr>
          <w:rFonts w:ascii="Times New Roman" w:eastAsia="Arial" w:hAnsi="Times New Roman" w:cs="Times New Roman"/>
          <w:sz w:val="24"/>
          <w:szCs w:val="24"/>
        </w:rPr>
        <w:t xml:space="preserve"> = </w:t>
      </w:r>
      <w:r w:rsidR="0045493F">
        <w:rPr>
          <w:rFonts w:ascii="Times New Roman" w:eastAsia="Arial" w:hAnsi="Times New Roman" w:cs="Times New Roman"/>
          <w:sz w:val="24"/>
          <w:szCs w:val="24"/>
        </w:rPr>
        <w:t>3.55</w:t>
      </w:r>
      <w:r w:rsidR="005841BC" w:rsidRPr="005841BC">
        <w:rPr>
          <w:rFonts w:ascii="Times New Roman" w:eastAsia="Arial" w:hAnsi="Times New Roman" w:cs="Times New Roman"/>
          <w:sz w:val="24"/>
          <w:szCs w:val="24"/>
        </w:rPr>
        <w:t xml:space="preserve">, </w:t>
      </w:r>
      <w:r w:rsidR="0045493F" w:rsidRPr="00B45FD4">
        <w:rPr>
          <w:rFonts w:ascii="Times New Roman" w:eastAsia="Arial" w:hAnsi="Times New Roman" w:cs="Times New Roman"/>
          <w:i/>
          <w:iCs/>
          <w:sz w:val="24"/>
          <w:szCs w:val="24"/>
        </w:rPr>
        <w:t>p</w:t>
      </w:r>
      <w:r w:rsidR="0045493F">
        <w:rPr>
          <w:rFonts w:ascii="Times New Roman" w:eastAsia="Arial" w:hAnsi="Times New Roman" w:cs="Times New Roman"/>
          <w:sz w:val="24"/>
          <w:szCs w:val="24"/>
        </w:rPr>
        <w:t xml:space="preserve"> = .24</w:t>
      </w:r>
      <w:r w:rsidR="005841BC" w:rsidRPr="005841BC">
        <w:rPr>
          <w:rFonts w:ascii="Times New Roman" w:eastAsia="Arial" w:hAnsi="Times New Roman" w:cs="Times New Roman"/>
          <w:sz w:val="24"/>
          <w:szCs w:val="24"/>
        </w:rPr>
        <w:t>.</w:t>
      </w:r>
      <w:r w:rsidR="00FB62A5" w:rsidRPr="00FB62A5">
        <w:rPr>
          <w:rFonts w:ascii="Times New Roman" w:eastAsia="Arial" w:hAnsi="Times New Roman" w:cs="Times New Roman"/>
          <w:sz w:val="24"/>
          <w:szCs w:val="24"/>
        </w:rPr>
        <w:t xml:space="preserve"> </w:t>
      </w:r>
      <w:bookmarkEnd w:id="11"/>
    </w:p>
    <w:p w14:paraId="38B199FA" w14:textId="7AB1B42F" w:rsidR="0066400E" w:rsidRDefault="0066400E" w:rsidP="001F2875">
      <w:pPr>
        <w:spacing w:after="0" w:line="480" w:lineRule="auto"/>
        <w:ind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Calibration </w:t>
      </w:r>
      <w:r w:rsidRPr="00632196">
        <w:rPr>
          <w:rFonts w:ascii="Times New Roman" w:eastAsia="Arial" w:hAnsi="Times New Roman" w:cs="Times New Roman"/>
          <w:sz w:val="24"/>
          <w:szCs w:val="24"/>
        </w:rPr>
        <w:t>plots (Figure 4)</w:t>
      </w:r>
      <w:r w:rsidRPr="0066400E">
        <w:rPr>
          <w:rFonts w:ascii="Times New Roman" w:eastAsia="Arial" w:hAnsi="Times New Roman" w:cs="Times New Roman"/>
          <w:sz w:val="24"/>
          <w:szCs w:val="24"/>
        </w:rPr>
        <w:t xml:space="preserve"> showed JOLs following </w:t>
      </w:r>
      <w:r w:rsidR="000D5A43">
        <w:rPr>
          <w:rFonts w:ascii="Times New Roman" w:eastAsia="Arial" w:hAnsi="Times New Roman" w:cs="Times New Roman"/>
          <w:sz w:val="24"/>
          <w:szCs w:val="24"/>
        </w:rPr>
        <w:t>similar overestimation patterns as</w:t>
      </w:r>
      <w:r w:rsidRPr="0066400E">
        <w:rPr>
          <w:rFonts w:ascii="Times New Roman" w:eastAsia="Arial" w:hAnsi="Times New Roman" w:cs="Times New Roman"/>
          <w:sz w:val="24"/>
          <w:szCs w:val="24"/>
        </w:rPr>
        <w:t xml:space="preserve"> Experiment 1</w:t>
      </w:r>
      <w:r w:rsidR="00D87440">
        <w:rPr>
          <w:rFonts w:ascii="Times New Roman" w:eastAsia="Arial" w:hAnsi="Times New Roman" w:cs="Times New Roman"/>
          <w:sz w:val="24"/>
          <w:szCs w:val="24"/>
        </w:rPr>
        <w:t xml:space="preserve"> in which </w:t>
      </w:r>
      <w:r w:rsidR="00036647">
        <w:rPr>
          <w:rFonts w:ascii="Times New Roman" w:eastAsia="Arial" w:hAnsi="Times New Roman" w:cs="Times New Roman"/>
          <w:sz w:val="24"/>
          <w:szCs w:val="24"/>
        </w:rPr>
        <w:t>JOL overestimations emerged</w:t>
      </w:r>
      <w:r w:rsidR="004A0EEF">
        <w:rPr>
          <w:rFonts w:ascii="Times New Roman" w:eastAsia="Arial" w:hAnsi="Times New Roman" w:cs="Times New Roman"/>
          <w:sz w:val="24"/>
          <w:szCs w:val="24"/>
        </w:rPr>
        <w:t xml:space="preserve"> a</w:t>
      </w:r>
      <w:r w:rsidR="0025790A">
        <w:rPr>
          <w:rFonts w:ascii="Times New Roman" w:eastAsia="Arial" w:hAnsi="Times New Roman" w:cs="Times New Roman"/>
          <w:sz w:val="24"/>
          <w:szCs w:val="24"/>
        </w:rPr>
        <w:t>t</w:t>
      </w:r>
      <w:r w:rsidR="004A0EEF">
        <w:rPr>
          <w:rFonts w:ascii="Times New Roman" w:eastAsia="Arial" w:hAnsi="Times New Roman" w:cs="Times New Roman"/>
          <w:sz w:val="24"/>
          <w:szCs w:val="24"/>
        </w:rPr>
        <w:t xml:space="preserve"> low JOL rate</w:t>
      </w:r>
      <w:r w:rsidR="006962AD">
        <w:rPr>
          <w:rFonts w:ascii="Times New Roman" w:eastAsia="Arial" w:hAnsi="Times New Roman" w:cs="Times New Roman"/>
          <w:sz w:val="24"/>
          <w:szCs w:val="24"/>
        </w:rPr>
        <w:t xml:space="preserve">s for unrelated </w:t>
      </w:r>
      <w:r w:rsidR="0025790A">
        <w:rPr>
          <w:rFonts w:ascii="Times New Roman" w:eastAsia="Arial" w:hAnsi="Times New Roman" w:cs="Times New Roman"/>
          <w:sz w:val="24"/>
          <w:szCs w:val="24"/>
        </w:rPr>
        <w:t>pairs (20%)</w:t>
      </w:r>
      <w:r w:rsidR="004E616B">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 xml:space="preserve">and </w:t>
      </w:r>
      <w:r w:rsidR="004E616B">
        <w:rPr>
          <w:rFonts w:ascii="Times New Roman" w:eastAsia="Arial" w:hAnsi="Times New Roman" w:cs="Times New Roman"/>
          <w:sz w:val="24"/>
          <w:szCs w:val="24"/>
        </w:rPr>
        <w:t xml:space="preserve">at higher rates for </w:t>
      </w:r>
      <w:r w:rsidR="006962AD">
        <w:rPr>
          <w:rFonts w:ascii="Times New Roman" w:eastAsia="Arial" w:hAnsi="Times New Roman" w:cs="Times New Roman"/>
          <w:sz w:val="24"/>
          <w:szCs w:val="24"/>
        </w:rPr>
        <w:t xml:space="preserve">backward </w:t>
      </w:r>
      <w:r w:rsidR="004E616B">
        <w:rPr>
          <w:rFonts w:ascii="Times New Roman" w:eastAsia="Arial" w:hAnsi="Times New Roman" w:cs="Times New Roman"/>
          <w:sz w:val="24"/>
          <w:szCs w:val="24"/>
        </w:rPr>
        <w:t>(</w:t>
      </w:r>
      <w:r w:rsidR="002D374D">
        <w:rPr>
          <w:rFonts w:ascii="Times New Roman" w:eastAsia="Arial" w:hAnsi="Times New Roman" w:cs="Times New Roman"/>
          <w:sz w:val="24"/>
          <w:szCs w:val="24"/>
        </w:rPr>
        <w:t>50</w:t>
      </w:r>
      <w:r w:rsidR="004E616B">
        <w:rPr>
          <w:rFonts w:ascii="Times New Roman" w:eastAsia="Arial" w:hAnsi="Times New Roman" w:cs="Times New Roman"/>
          <w:sz w:val="24"/>
          <w:szCs w:val="24"/>
        </w:rPr>
        <w:t>%) and symmetrical pairs (</w:t>
      </w:r>
      <w:r w:rsidR="00B20A05">
        <w:rPr>
          <w:rFonts w:ascii="Times New Roman" w:eastAsia="Arial" w:hAnsi="Times New Roman" w:cs="Times New Roman"/>
          <w:sz w:val="24"/>
          <w:szCs w:val="24"/>
        </w:rPr>
        <w:t>80</w:t>
      </w:r>
      <w:r w:rsidR="004E616B">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O</w:t>
      </w:r>
      <w:r w:rsidR="002D6C25">
        <w:rPr>
          <w:rFonts w:ascii="Times New Roman" w:eastAsia="Arial" w:hAnsi="Times New Roman" w:cs="Times New Roman"/>
          <w:sz w:val="24"/>
          <w:szCs w:val="24"/>
        </w:rPr>
        <w:t>verestimations were</w:t>
      </w:r>
      <w:r w:rsidR="00B20A05">
        <w:rPr>
          <w:rFonts w:ascii="Times New Roman" w:eastAsia="Arial" w:hAnsi="Times New Roman" w:cs="Times New Roman"/>
          <w:sz w:val="24"/>
          <w:szCs w:val="24"/>
        </w:rPr>
        <w:t xml:space="preserve"> again</w:t>
      </w:r>
      <w:r w:rsidR="002D6C25">
        <w:rPr>
          <w:rFonts w:ascii="Times New Roman" w:eastAsia="Arial" w:hAnsi="Times New Roman" w:cs="Times New Roman"/>
          <w:sz w:val="24"/>
          <w:szCs w:val="24"/>
        </w:rPr>
        <w:t xml:space="preserve"> found on forward pairs, but only at the highest JOL ratings (90-100%)</w:t>
      </w:r>
      <w:r w:rsidR="00F90176">
        <w:rPr>
          <w:rFonts w:ascii="Times New Roman" w:eastAsia="Arial" w:hAnsi="Times New Roman" w:cs="Times New Roman"/>
          <w:sz w:val="24"/>
          <w:szCs w:val="24"/>
        </w:rPr>
        <w:t xml:space="preserve">. </w:t>
      </w:r>
      <w:r w:rsidR="006962AD">
        <w:rPr>
          <w:rFonts w:ascii="Times New Roman" w:eastAsia="Arial" w:hAnsi="Times New Roman" w:cs="Times New Roman"/>
          <w:sz w:val="24"/>
          <w:szCs w:val="24"/>
        </w:rPr>
        <w:t>These patterns were confirmed by effects o</w:t>
      </w:r>
      <w:r w:rsidR="006A1F4B">
        <w:rPr>
          <w:rFonts w:ascii="Times New Roman" w:eastAsia="Arial" w:hAnsi="Times New Roman" w:cs="Times New Roman"/>
          <w:sz w:val="24"/>
          <w:szCs w:val="24"/>
        </w:rPr>
        <w:t xml:space="preserve">f </w:t>
      </w:r>
      <w:r w:rsidR="008E65D1">
        <w:rPr>
          <w:rFonts w:ascii="Times New Roman" w:eastAsia="Arial" w:hAnsi="Times New Roman" w:cs="Times New Roman"/>
          <w:sz w:val="24"/>
          <w:szCs w:val="24"/>
        </w:rPr>
        <w:t>p</w:t>
      </w:r>
      <w:r w:rsidR="00D45BB4" w:rsidRPr="0066400E">
        <w:rPr>
          <w:rFonts w:ascii="Times New Roman" w:eastAsia="Arial" w:hAnsi="Times New Roman" w:cs="Times New Roman"/>
          <w:sz w:val="24"/>
          <w:szCs w:val="24"/>
        </w:rPr>
        <w:t xml:space="preserve">air </w:t>
      </w:r>
      <w:r w:rsidR="008E65D1">
        <w:rPr>
          <w:rFonts w:ascii="Times New Roman" w:eastAsia="Arial" w:hAnsi="Times New Roman" w:cs="Times New Roman"/>
          <w:sz w:val="24"/>
          <w:szCs w:val="24"/>
        </w:rPr>
        <w:t>t</w:t>
      </w:r>
      <w:r w:rsidR="00D45BB4" w:rsidRPr="0066400E">
        <w:rPr>
          <w:rFonts w:ascii="Times New Roman" w:eastAsia="Arial" w:hAnsi="Times New Roman" w:cs="Times New Roman"/>
          <w:sz w:val="24"/>
          <w:szCs w:val="24"/>
        </w:rPr>
        <w:t>ype</w:t>
      </w:r>
      <w:r w:rsidR="00D45BB4" w:rsidRPr="007907FA">
        <w:rPr>
          <w:rFonts w:ascii="Times New Roman" w:eastAsia="Arial" w:hAnsi="Times New Roman" w:cs="Times New Roman"/>
          <w:sz w:val="24"/>
          <w:szCs w:val="24"/>
        </w:rPr>
        <w:t xml:space="preserve">, </w:t>
      </w:r>
      <w:bookmarkStart w:id="12" w:name="_Hlk12541297"/>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3</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96</w:t>
      </w:r>
      <w:r w:rsidR="00D45BB4" w:rsidRPr="003A15C5">
        <w:rPr>
          <w:rFonts w:ascii="Times New Roman" w:eastAsia="Arial" w:hAnsi="Times New Roman" w:cs="Times New Roman"/>
          <w:sz w:val="24"/>
          <w:szCs w:val="24"/>
        </w:rPr>
        <w:t xml:space="preserve">) = </w:t>
      </w:r>
      <w:r w:rsidR="000324C1" w:rsidRPr="003A15C5">
        <w:rPr>
          <w:rFonts w:ascii="Times New Roman" w:eastAsia="Arial" w:hAnsi="Times New Roman" w:cs="Times New Roman"/>
          <w:sz w:val="24"/>
          <w:szCs w:val="24"/>
        </w:rPr>
        <w:t>63.41</w:t>
      </w:r>
      <w:r w:rsidR="00D45BB4" w:rsidRPr="003A15C5">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1243.58</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6A1F4B" w:rsidRPr="00327081">
        <w:rPr>
          <w:rFonts w:ascii="Times New Roman" w:eastAsia="Arial" w:hAnsi="Times New Roman" w:cs="Times New Roman"/>
          <w:i/>
          <w:iCs/>
          <w:sz w:val="24"/>
          <w:szCs w:val="24"/>
        </w:rPr>
        <w:t>η</w:t>
      </w:r>
      <w:r w:rsidR="006A1F4B" w:rsidRPr="00327081">
        <w:rPr>
          <w:rFonts w:ascii="Times New Roman" w:eastAsia="Arial" w:hAnsi="Times New Roman" w:cs="Times New Roman"/>
          <w:sz w:val="24"/>
          <w:szCs w:val="24"/>
          <w:vertAlign w:val="subscript"/>
        </w:rPr>
        <w:t>p</w:t>
      </w:r>
      <w:r w:rsidR="006A1F4B"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i/>
          <w:sz w:val="24"/>
          <w:szCs w:val="24"/>
        </w:rPr>
        <w:t xml:space="preserve"> </w:t>
      </w:r>
      <w:r w:rsidR="00D45BB4" w:rsidRPr="003A15C5">
        <w:rPr>
          <w:rFonts w:ascii="Times New Roman" w:eastAsia="Arial" w:hAnsi="Times New Roman" w:cs="Times New Roman"/>
          <w:sz w:val="24"/>
          <w:szCs w:val="24"/>
        </w:rPr>
        <w:t>= .</w:t>
      </w:r>
      <w:r w:rsidR="00C92DAF">
        <w:rPr>
          <w:rFonts w:ascii="Times New Roman" w:eastAsia="Arial" w:hAnsi="Times New Roman" w:cs="Times New Roman"/>
          <w:sz w:val="24"/>
          <w:szCs w:val="24"/>
        </w:rPr>
        <w:t>73</w:t>
      </w:r>
      <w:bookmarkEnd w:id="12"/>
      <w:r w:rsidR="00D45BB4">
        <w:rPr>
          <w:rFonts w:ascii="Times New Roman" w:eastAsia="Arial" w:hAnsi="Times New Roman" w:cs="Times New Roman"/>
          <w:sz w:val="24"/>
          <w:szCs w:val="24"/>
        </w:rPr>
        <w:t>,</w:t>
      </w:r>
      <w:r w:rsidR="00D45BB4" w:rsidRPr="0066400E">
        <w:rPr>
          <w:rFonts w:ascii="Times New Roman" w:eastAsia="Arial" w:hAnsi="Times New Roman" w:cs="Times New Roman"/>
          <w:sz w:val="24"/>
          <w:szCs w:val="24"/>
        </w:rPr>
        <w:t xml:space="preserve"> JOL </w:t>
      </w:r>
      <w:r w:rsidR="008E65D1">
        <w:rPr>
          <w:rFonts w:ascii="Times New Roman" w:eastAsia="Arial" w:hAnsi="Times New Roman" w:cs="Times New Roman"/>
          <w:sz w:val="24"/>
          <w:szCs w:val="24"/>
        </w:rPr>
        <w:t>i</w:t>
      </w:r>
      <w:r w:rsidR="003B4641" w:rsidRPr="0066400E">
        <w:rPr>
          <w:rFonts w:ascii="Times New Roman" w:eastAsia="Arial" w:hAnsi="Times New Roman" w:cs="Times New Roman"/>
          <w:sz w:val="24"/>
          <w:szCs w:val="24"/>
        </w:rPr>
        <w:t>ncrement</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w:t>
      </w:r>
      <w:r w:rsidR="000324C1" w:rsidRPr="003A15C5">
        <w:rPr>
          <w:rFonts w:ascii="Times New Roman" w:eastAsia="Arial" w:hAnsi="Times New Roman" w:cs="Times New Roman"/>
          <w:sz w:val="24"/>
          <w:szCs w:val="24"/>
        </w:rPr>
        <w:t>10</w:t>
      </w:r>
      <w:r w:rsidR="00D45BB4" w:rsidRPr="003A15C5">
        <w:rPr>
          <w:rFonts w:ascii="Times New Roman" w:eastAsia="Arial" w:hAnsi="Times New Roman" w:cs="Times New Roman"/>
          <w:sz w:val="24"/>
          <w:szCs w:val="24"/>
        </w:rPr>
        <w:t xml:space="preserve">, </w:t>
      </w:r>
      <w:r w:rsidR="000324C1" w:rsidRPr="003A15C5">
        <w:rPr>
          <w:rFonts w:ascii="Times New Roman" w:eastAsia="Arial" w:hAnsi="Times New Roman" w:cs="Times New Roman"/>
          <w:sz w:val="24"/>
          <w:szCs w:val="24"/>
        </w:rPr>
        <w:t>320</w:t>
      </w:r>
      <w:r w:rsidR="00D45BB4" w:rsidRPr="003A15C5">
        <w:rPr>
          <w:rFonts w:ascii="Times New Roman" w:eastAsia="Arial" w:hAnsi="Times New Roman" w:cs="Times New Roman"/>
          <w:sz w:val="24"/>
          <w:szCs w:val="24"/>
        </w:rPr>
        <w:t xml:space="preserve">) = </w:t>
      </w:r>
      <w:r w:rsidR="00D61392">
        <w:rPr>
          <w:rFonts w:ascii="Times New Roman" w:eastAsia="Arial" w:hAnsi="Times New Roman" w:cs="Times New Roman"/>
          <w:sz w:val="24"/>
          <w:szCs w:val="24"/>
        </w:rPr>
        <w:t>7.96</w:t>
      </w:r>
      <w:r w:rsidR="00C92DAF">
        <w:rPr>
          <w:rFonts w:ascii="Times New Roman" w:eastAsia="Arial" w:hAnsi="Times New Roman" w:cs="Times New Roman"/>
          <w:sz w:val="24"/>
          <w:szCs w:val="24"/>
        </w:rPr>
        <w:t>,</w:t>
      </w:r>
      <w:r w:rsidR="0099666A">
        <w:rPr>
          <w:rFonts w:ascii="Times New Roman" w:eastAsia="Arial" w:hAnsi="Times New Roman" w:cs="Times New Roman"/>
          <w:sz w:val="24"/>
          <w:szCs w:val="24"/>
        </w:rPr>
        <w:t xml:space="preserve"> </w:t>
      </w:r>
      <w:r w:rsidR="0099666A">
        <w:rPr>
          <w:rFonts w:ascii="Times New Roman" w:eastAsia="Arial" w:hAnsi="Times New Roman" w:cs="Times New Roman"/>
          <w:i/>
          <w:iCs/>
          <w:sz w:val="24"/>
          <w:szCs w:val="24"/>
        </w:rPr>
        <w:t>MSE</w:t>
      </w:r>
      <w:r w:rsidR="0099666A">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1297.96</w:t>
      </w:r>
      <w:r w:rsidR="0099666A">
        <w:rPr>
          <w:rFonts w:ascii="Times New Roman" w:eastAsia="Arial" w:hAnsi="Times New Roman" w:cs="Times New Roman"/>
          <w:sz w:val="24"/>
          <w:szCs w:val="24"/>
        </w:rPr>
        <w:t>,</w:t>
      </w:r>
      <w:r w:rsidR="00D45BB4" w:rsidRPr="003A15C5">
        <w:rPr>
          <w:rFonts w:ascii="Times New Roman" w:eastAsia="Arial" w:hAnsi="Times New Roman" w:cs="Times New Roman"/>
          <w:sz w:val="24"/>
          <w:szCs w:val="24"/>
        </w:rPr>
        <w:t xml:space="preserve"> </w:t>
      </w:r>
      <w:r w:rsidR="008E65D1" w:rsidRPr="00327081">
        <w:rPr>
          <w:rFonts w:ascii="Times New Roman" w:eastAsia="Arial" w:hAnsi="Times New Roman" w:cs="Times New Roman"/>
          <w:i/>
          <w:iCs/>
          <w:sz w:val="24"/>
          <w:szCs w:val="24"/>
        </w:rPr>
        <w:t>η</w:t>
      </w:r>
      <w:r w:rsidR="008E65D1" w:rsidRPr="00327081">
        <w:rPr>
          <w:rFonts w:ascii="Times New Roman" w:eastAsia="Arial" w:hAnsi="Times New Roman" w:cs="Times New Roman"/>
          <w:sz w:val="24"/>
          <w:szCs w:val="24"/>
          <w:vertAlign w:val="subscript"/>
        </w:rPr>
        <w:t>p</w:t>
      </w:r>
      <w:r w:rsidR="008E65D1"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20</w:t>
      </w:r>
      <w:r w:rsidR="00D45BB4" w:rsidRPr="0066400E">
        <w:rPr>
          <w:rFonts w:ascii="Times New Roman" w:eastAsia="Arial" w:hAnsi="Times New Roman" w:cs="Times New Roman"/>
          <w:sz w:val="24"/>
          <w:szCs w:val="24"/>
        </w:rPr>
        <w:t>,</w:t>
      </w:r>
      <w:r w:rsidR="00D45BB4">
        <w:rPr>
          <w:rFonts w:ascii="Times New Roman" w:eastAsia="Arial" w:hAnsi="Times New Roman" w:cs="Times New Roman"/>
          <w:sz w:val="24"/>
          <w:szCs w:val="24"/>
        </w:rPr>
        <w:t xml:space="preserve"> </w:t>
      </w:r>
      <w:r w:rsidR="005E1039">
        <w:rPr>
          <w:rFonts w:ascii="Times New Roman" w:eastAsia="Arial" w:hAnsi="Times New Roman" w:cs="Times New Roman"/>
          <w:sz w:val="24"/>
          <w:szCs w:val="24"/>
        </w:rPr>
        <w:t>and</w:t>
      </w:r>
      <w:r w:rsidR="00D45BB4">
        <w:rPr>
          <w:rFonts w:ascii="Times New Roman" w:eastAsia="Arial" w:hAnsi="Times New Roman" w:cs="Times New Roman"/>
          <w:sz w:val="24"/>
          <w:szCs w:val="24"/>
        </w:rPr>
        <w:t xml:space="preserve"> a significant interaction between the two</w:t>
      </w:r>
      <w:r w:rsidR="00D45BB4" w:rsidRPr="007907FA">
        <w:rPr>
          <w:rFonts w:ascii="Times New Roman" w:eastAsia="Arial" w:hAnsi="Times New Roman" w:cs="Times New Roman"/>
          <w:sz w:val="24"/>
          <w:szCs w:val="24"/>
        </w:rPr>
        <w:t xml:space="preserve">, </w:t>
      </w:r>
      <w:r w:rsidR="00D45BB4" w:rsidRPr="003A15C5">
        <w:rPr>
          <w:rFonts w:ascii="Times New Roman" w:eastAsia="Arial" w:hAnsi="Times New Roman" w:cs="Times New Roman"/>
          <w:i/>
          <w:sz w:val="24"/>
          <w:szCs w:val="24"/>
        </w:rPr>
        <w:t>F</w:t>
      </w:r>
      <w:r w:rsidR="00D45BB4" w:rsidRPr="003A15C5">
        <w:rPr>
          <w:rFonts w:ascii="Times New Roman" w:eastAsia="Arial" w:hAnsi="Times New Roman" w:cs="Times New Roman"/>
          <w:sz w:val="24"/>
          <w:szCs w:val="24"/>
        </w:rPr>
        <w:t>(3</w:t>
      </w:r>
      <w:r w:rsidR="002753A1" w:rsidRPr="003A15C5">
        <w:rPr>
          <w:rFonts w:ascii="Times New Roman" w:eastAsia="Arial" w:hAnsi="Times New Roman" w:cs="Times New Roman"/>
          <w:sz w:val="24"/>
          <w:szCs w:val="24"/>
        </w:rPr>
        <w:t>0</w:t>
      </w:r>
      <w:r w:rsidR="00D45BB4" w:rsidRPr="003A15C5">
        <w:rPr>
          <w:rFonts w:ascii="Times New Roman" w:eastAsia="Arial" w:hAnsi="Times New Roman" w:cs="Times New Roman"/>
          <w:sz w:val="24"/>
          <w:szCs w:val="24"/>
        </w:rPr>
        <w:t xml:space="preserve">, </w:t>
      </w:r>
      <w:r w:rsidR="002753A1" w:rsidRPr="003A15C5">
        <w:rPr>
          <w:rFonts w:ascii="Times New Roman" w:eastAsia="Arial" w:hAnsi="Times New Roman" w:cs="Times New Roman"/>
          <w:sz w:val="24"/>
          <w:szCs w:val="24"/>
        </w:rPr>
        <w:t>960</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2.15</w:t>
      </w:r>
      <w:r w:rsidR="00D45BB4" w:rsidRPr="003A15C5">
        <w:rPr>
          <w:rFonts w:ascii="Times New Roman" w:eastAsia="Arial" w:hAnsi="Times New Roman" w:cs="Times New Roman"/>
          <w:sz w:val="24"/>
          <w:szCs w:val="24"/>
        </w:rPr>
        <w:t>,</w:t>
      </w:r>
      <w:r w:rsidR="00C92DAF">
        <w:rPr>
          <w:rFonts w:ascii="Times New Roman" w:eastAsia="Arial" w:hAnsi="Times New Roman" w:cs="Times New Roman"/>
          <w:sz w:val="24"/>
          <w:szCs w:val="24"/>
        </w:rPr>
        <w:t xml:space="preserve"> </w:t>
      </w:r>
      <w:r w:rsidR="00004309" w:rsidRPr="00004309">
        <w:rPr>
          <w:rFonts w:ascii="Times New Roman" w:eastAsia="Arial" w:hAnsi="Times New Roman" w:cs="Times New Roman"/>
          <w:i/>
          <w:iCs/>
          <w:sz w:val="24"/>
          <w:szCs w:val="24"/>
        </w:rPr>
        <w:t>MSE</w:t>
      </w:r>
      <w:r w:rsidR="00004309">
        <w:rPr>
          <w:rFonts w:ascii="Times New Roman" w:eastAsia="Arial" w:hAnsi="Times New Roman" w:cs="Times New Roman"/>
          <w:sz w:val="24"/>
          <w:szCs w:val="24"/>
        </w:rPr>
        <w:t xml:space="preserve"> = </w:t>
      </w:r>
      <w:r w:rsidR="00590794">
        <w:rPr>
          <w:rFonts w:ascii="Times New Roman" w:eastAsia="Arial" w:hAnsi="Times New Roman" w:cs="Times New Roman"/>
          <w:sz w:val="24"/>
          <w:szCs w:val="24"/>
        </w:rPr>
        <w:t>849.07</w:t>
      </w:r>
      <w:r w:rsidR="00004309">
        <w:rPr>
          <w:rFonts w:ascii="Times New Roman" w:eastAsia="Arial" w:hAnsi="Times New Roman" w:cs="Times New Roman"/>
          <w:sz w:val="24"/>
          <w:szCs w:val="24"/>
        </w:rPr>
        <w:t xml:space="preserve">, </w:t>
      </w:r>
      <w:r w:rsidR="00004309" w:rsidRPr="00327081">
        <w:rPr>
          <w:rFonts w:ascii="Times New Roman" w:eastAsia="Arial" w:hAnsi="Times New Roman" w:cs="Times New Roman"/>
          <w:i/>
          <w:iCs/>
          <w:sz w:val="24"/>
          <w:szCs w:val="24"/>
        </w:rPr>
        <w:t>η</w:t>
      </w:r>
      <w:r w:rsidR="00004309" w:rsidRPr="00327081">
        <w:rPr>
          <w:rFonts w:ascii="Times New Roman" w:eastAsia="Arial" w:hAnsi="Times New Roman" w:cs="Times New Roman"/>
          <w:sz w:val="24"/>
          <w:szCs w:val="24"/>
          <w:vertAlign w:val="subscript"/>
        </w:rPr>
        <w:t>p</w:t>
      </w:r>
      <w:r w:rsidR="00004309" w:rsidRPr="00327081">
        <w:rPr>
          <w:rFonts w:ascii="Times New Roman" w:eastAsia="Arial" w:hAnsi="Times New Roman" w:cs="Times New Roman"/>
          <w:sz w:val="24"/>
          <w:szCs w:val="24"/>
          <w:vertAlign w:val="superscript"/>
        </w:rPr>
        <w:t>2</w:t>
      </w:r>
      <w:r w:rsidR="00D45BB4" w:rsidRPr="003A15C5">
        <w:rPr>
          <w:rFonts w:ascii="Times New Roman" w:eastAsia="Arial" w:hAnsi="Times New Roman" w:cs="Times New Roman"/>
          <w:sz w:val="24"/>
          <w:szCs w:val="24"/>
        </w:rPr>
        <w:t xml:space="preserve"> = .</w:t>
      </w:r>
      <w:r w:rsidR="00C92DAF">
        <w:rPr>
          <w:rFonts w:ascii="Times New Roman" w:eastAsia="Arial" w:hAnsi="Times New Roman" w:cs="Times New Roman"/>
          <w:sz w:val="24"/>
          <w:szCs w:val="24"/>
        </w:rPr>
        <w:t>06</w:t>
      </w:r>
      <w:r w:rsidR="00D45BB4" w:rsidRPr="003A15C5">
        <w:rPr>
          <w:rFonts w:ascii="Times New Roman" w:eastAsia="Arial" w:hAnsi="Times New Roman" w:cs="Times New Roman"/>
          <w:sz w:val="24"/>
          <w:szCs w:val="24"/>
        </w:rPr>
        <w:t>.</w:t>
      </w:r>
    </w:p>
    <w:bookmarkEnd w:id="10"/>
    <w:p w14:paraId="106CD75A" w14:textId="77777777" w:rsidR="0066400E" w:rsidRPr="0066400E" w:rsidRDefault="0066400E" w:rsidP="001F2875">
      <w:pPr>
        <w:spacing w:after="0"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Discussion</w:t>
      </w:r>
    </w:p>
    <w:p w14:paraId="3A8E4EC5" w14:textId="5F7EBE38" w:rsidR="0066400E" w:rsidRDefault="00DC59EE" w:rsidP="001F2875">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The results of Experiment </w:t>
      </w:r>
      <w:r w:rsidR="00967EED">
        <w:rPr>
          <w:rFonts w:ascii="Times New Roman" w:eastAsia="Arial" w:hAnsi="Times New Roman" w:cs="Times New Roman"/>
          <w:sz w:val="24"/>
          <w:szCs w:val="24"/>
        </w:rPr>
        <w:t>3</w:t>
      </w:r>
      <w:r>
        <w:rPr>
          <w:rFonts w:ascii="Times New Roman" w:eastAsia="Arial" w:hAnsi="Times New Roman" w:cs="Times New Roman"/>
          <w:sz w:val="24"/>
          <w:szCs w:val="24"/>
        </w:rPr>
        <w:t xml:space="preserve"> were consistent with Experiment</w:t>
      </w:r>
      <w:r w:rsidR="00967EED">
        <w:rPr>
          <w:rFonts w:ascii="Times New Roman" w:eastAsia="Arial" w:hAnsi="Times New Roman" w:cs="Times New Roman"/>
          <w:sz w:val="24"/>
          <w:szCs w:val="24"/>
        </w:rPr>
        <w:t>s</w:t>
      </w:r>
      <w:r>
        <w:rPr>
          <w:rFonts w:ascii="Times New Roman" w:eastAsia="Arial" w:hAnsi="Times New Roman" w:cs="Times New Roman"/>
          <w:sz w:val="24"/>
          <w:szCs w:val="24"/>
        </w:rPr>
        <w:t xml:space="preserve"> 1</w:t>
      </w:r>
      <w:r w:rsidR="00967EED">
        <w:rPr>
          <w:rFonts w:ascii="Times New Roman" w:eastAsia="Arial" w:hAnsi="Times New Roman" w:cs="Times New Roman"/>
          <w:sz w:val="24"/>
          <w:szCs w:val="24"/>
        </w:rPr>
        <w:t xml:space="preserve"> and 2</w:t>
      </w:r>
      <w:r>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0066400E" w:rsidRPr="0066400E">
        <w:rPr>
          <w:rFonts w:ascii="Times New Roman" w:eastAsia="Arial" w:hAnsi="Times New Roman" w:cs="Times New Roman"/>
          <w:sz w:val="24"/>
          <w:szCs w:val="24"/>
        </w:rPr>
        <w:t xml:space="preserve">verestimation </w:t>
      </w:r>
      <w:r w:rsidR="007A5ACB">
        <w:rPr>
          <w:rFonts w:ascii="Times New Roman" w:eastAsia="Arial" w:hAnsi="Times New Roman" w:cs="Times New Roman"/>
          <w:sz w:val="24"/>
          <w:szCs w:val="24"/>
        </w:rPr>
        <w:t>was</w:t>
      </w:r>
      <w:r w:rsidR="00234D51">
        <w:rPr>
          <w:rFonts w:ascii="Times New Roman" w:eastAsia="Arial" w:hAnsi="Times New Roman" w:cs="Times New Roman"/>
          <w:sz w:val="24"/>
          <w:szCs w:val="24"/>
        </w:rPr>
        <w:t xml:space="preserve"> greatest</w:t>
      </w:r>
      <w:r w:rsidR="00911B32">
        <w:rPr>
          <w:rFonts w:ascii="Times New Roman" w:eastAsia="Arial" w:hAnsi="Times New Roman" w:cs="Times New Roman"/>
          <w:sz w:val="24"/>
          <w:szCs w:val="24"/>
        </w:rPr>
        <w:t xml:space="preserve"> for</w:t>
      </w:r>
      <w:r w:rsidR="0066400E" w:rsidRPr="0066400E">
        <w:rPr>
          <w:rFonts w:ascii="Times New Roman" w:eastAsia="Arial" w:hAnsi="Times New Roman" w:cs="Times New Roman"/>
          <w:sz w:val="24"/>
          <w:szCs w:val="24"/>
        </w:rPr>
        <w:t xml:space="preserve"> backward and unrelated </w:t>
      </w:r>
      <w:r w:rsidR="00911B32">
        <w:rPr>
          <w:rFonts w:ascii="Times New Roman" w:eastAsia="Arial" w:hAnsi="Times New Roman" w:cs="Times New Roman"/>
          <w:sz w:val="24"/>
          <w:szCs w:val="24"/>
        </w:rPr>
        <w:t>word pair</w:t>
      </w:r>
      <w:r w:rsidR="00D232CB">
        <w:rPr>
          <w:rFonts w:ascii="Times New Roman" w:eastAsia="Arial" w:hAnsi="Times New Roman" w:cs="Times New Roman"/>
          <w:sz w:val="24"/>
          <w:szCs w:val="24"/>
        </w:rPr>
        <w:t>s and these overestimations occurred across nearly all JOL ratings</w:t>
      </w:r>
      <w:r w:rsidR="00AD68A8">
        <w:rPr>
          <w:rFonts w:ascii="Times New Roman" w:eastAsia="Arial" w:hAnsi="Times New Roman" w:cs="Times New Roman"/>
          <w:sz w:val="24"/>
          <w:szCs w:val="24"/>
        </w:rPr>
        <w:t xml:space="preserve"> in the calibration plots. </w:t>
      </w:r>
      <w:r w:rsidR="0066400E" w:rsidRPr="0066400E">
        <w:rPr>
          <w:rFonts w:ascii="Times New Roman" w:eastAsia="Arial" w:hAnsi="Times New Roman" w:cs="Times New Roman"/>
          <w:sz w:val="24"/>
          <w:szCs w:val="24"/>
        </w:rPr>
        <w:t xml:space="preserve">For </w:t>
      </w:r>
      <w:r w:rsidR="00A13148" w:rsidRPr="0066400E">
        <w:rPr>
          <w:rFonts w:ascii="Times New Roman" w:eastAsia="Arial" w:hAnsi="Times New Roman" w:cs="Times New Roman"/>
          <w:sz w:val="24"/>
          <w:szCs w:val="24"/>
        </w:rPr>
        <w:t>both</w:t>
      </w:r>
      <w:r w:rsidR="0066400E" w:rsidRPr="0066400E">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pairs</w:t>
      </w:r>
      <w:r w:rsidR="0066400E" w:rsidRPr="0066400E">
        <w:rPr>
          <w:rFonts w:ascii="Times New Roman" w:eastAsia="Arial" w:hAnsi="Times New Roman" w:cs="Times New Roman"/>
          <w:sz w:val="24"/>
          <w:szCs w:val="24"/>
        </w:rPr>
        <w:t>, correct recall never surpassed 50% at any JOL level, even for JOL ratings of 50</w:t>
      </w:r>
      <w:r w:rsidR="001F2875">
        <w:rPr>
          <w:rFonts w:ascii="Times New Roman" w:eastAsia="Arial" w:hAnsi="Times New Roman" w:cs="Times New Roman"/>
          <w:sz w:val="24"/>
          <w:szCs w:val="24"/>
        </w:rPr>
        <w:t>%</w:t>
      </w:r>
      <w:r w:rsidR="0066400E" w:rsidRPr="0066400E">
        <w:rPr>
          <w:rFonts w:ascii="Times New Roman" w:eastAsia="Arial" w:hAnsi="Times New Roman" w:cs="Times New Roman"/>
          <w:sz w:val="24"/>
          <w:szCs w:val="24"/>
        </w:rPr>
        <w:t xml:space="preserve"> or greater. </w:t>
      </w:r>
    </w:p>
    <w:p w14:paraId="536D5236" w14:textId="14C1B2BD" w:rsidR="00497B99" w:rsidRDefault="00A81A90" w:rsidP="00130A8A">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By </w:t>
      </w:r>
      <w:r w:rsidR="00D30B4E">
        <w:rPr>
          <w:rFonts w:ascii="Times New Roman" w:eastAsia="Arial" w:hAnsi="Times New Roman" w:cs="Times New Roman"/>
          <w:sz w:val="24"/>
          <w:szCs w:val="24"/>
        </w:rPr>
        <w:t>requiring</w:t>
      </w:r>
      <w:r w:rsidR="00150897">
        <w:rPr>
          <w:rFonts w:ascii="Times New Roman" w:eastAsia="Arial" w:hAnsi="Times New Roman" w:cs="Times New Roman"/>
          <w:sz w:val="24"/>
          <w:szCs w:val="24"/>
        </w:rPr>
        <w:t xml:space="preserve"> participants to </w:t>
      </w:r>
      <w:r w:rsidR="0051683B">
        <w:rPr>
          <w:rFonts w:ascii="Times New Roman" w:eastAsia="Arial" w:hAnsi="Times New Roman" w:cs="Times New Roman"/>
          <w:sz w:val="24"/>
          <w:szCs w:val="24"/>
        </w:rPr>
        <w:t>postpone</w:t>
      </w:r>
      <w:r w:rsidR="00150897">
        <w:rPr>
          <w:rFonts w:ascii="Times New Roman" w:eastAsia="Arial" w:hAnsi="Times New Roman" w:cs="Times New Roman"/>
          <w:sz w:val="24"/>
          <w:szCs w:val="24"/>
        </w:rPr>
        <w:t xml:space="preserve"> their JOL ratings</w:t>
      </w:r>
      <w:r w:rsidR="0051683B">
        <w:rPr>
          <w:rFonts w:ascii="Times New Roman" w:eastAsia="Arial" w:hAnsi="Times New Roman" w:cs="Times New Roman"/>
          <w:sz w:val="24"/>
          <w:szCs w:val="24"/>
        </w:rPr>
        <w:t xml:space="preserve"> until </w:t>
      </w:r>
      <w:r w:rsidR="00991C75">
        <w:rPr>
          <w:rFonts w:ascii="Times New Roman" w:eastAsia="Arial" w:hAnsi="Times New Roman" w:cs="Times New Roman"/>
          <w:sz w:val="24"/>
          <w:szCs w:val="24"/>
        </w:rPr>
        <w:t>completing</w:t>
      </w:r>
      <w:r w:rsidR="000F6E28">
        <w:rPr>
          <w:rFonts w:ascii="Times New Roman" w:eastAsia="Arial" w:hAnsi="Times New Roman" w:cs="Times New Roman"/>
          <w:sz w:val="24"/>
          <w:szCs w:val="24"/>
        </w:rPr>
        <w:t xml:space="preserve"> the</w:t>
      </w:r>
      <w:r w:rsidR="0051683B">
        <w:rPr>
          <w:rFonts w:ascii="Times New Roman" w:eastAsia="Arial" w:hAnsi="Times New Roman" w:cs="Times New Roman"/>
          <w:sz w:val="24"/>
          <w:szCs w:val="24"/>
        </w:rPr>
        <w:t xml:space="preserve"> study</w:t>
      </w:r>
      <w:r w:rsidR="000F6E28">
        <w:rPr>
          <w:rFonts w:ascii="Times New Roman" w:eastAsia="Arial" w:hAnsi="Times New Roman" w:cs="Times New Roman"/>
          <w:sz w:val="24"/>
          <w:szCs w:val="24"/>
        </w:rPr>
        <w:t xml:space="preserve"> task</w:t>
      </w:r>
      <w:r w:rsidR="00991C75">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vs. concurrently</w:t>
      </w:r>
      <w:r w:rsid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we reasoned that </w:t>
      </w:r>
      <w:r w:rsidR="003F629A">
        <w:rPr>
          <w:rFonts w:ascii="Times New Roman" w:eastAsia="Arial" w:hAnsi="Times New Roman" w:cs="Times New Roman"/>
          <w:sz w:val="24"/>
          <w:szCs w:val="24"/>
        </w:rPr>
        <w:t xml:space="preserve">the </w:t>
      </w:r>
      <w:r w:rsidR="00150897">
        <w:rPr>
          <w:rFonts w:ascii="Times New Roman" w:eastAsia="Arial" w:hAnsi="Times New Roman" w:cs="Times New Roman"/>
          <w:sz w:val="24"/>
          <w:szCs w:val="24"/>
        </w:rPr>
        <w:t>calibration between these initial judgments and later recall would improve</w:t>
      </w:r>
      <w:r w:rsidR="0051683B">
        <w:rPr>
          <w:rFonts w:ascii="Times New Roman" w:eastAsia="Arial" w:hAnsi="Times New Roman" w:cs="Times New Roman"/>
          <w:sz w:val="24"/>
          <w:szCs w:val="24"/>
        </w:rPr>
        <w:t xml:space="preserve">, as participants would be less prone to overestimation </w:t>
      </w:r>
      <w:r w:rsidR="0051683B" w:rsidRPr="00991C75">
        <w:rPr>
          <w:rFonts w:ascii="Times New Roman" w:eastAsia="Arial" w:hAnsi="Times New Roman" w:cs="Times New Roman"/>
          <w:sz w:val="24"/>
          <w:szCs w:val="24"/>
        </w:rPr>
        <w:t xml:space="preserve">if they were making judgments in the absence the </w:t>
      </w:r>
      <w:r w:rsidR="00234D51">
        <w:rPr>
          <w:rFonts w:ascii="Times New Roman" w:eastAsia="Arial" w:hAnsi="Times New Roman" w:cs="Times New Roman"/>
          <w:sz w:val="24"/>
          <w:szCs w:val="24"/>
        </w:rPr>
        <w:t>pair</w:t>
      </w:r>
      <w:r w:rsidR="0051683B" w:rsidRPr="00991C75">
        <w:rPr>
          <w:rFonts w:ascii="Times New Roman" w:eastAsia="Arial" w:hAnsi="Times New Roman" w:cs="Times New Roman"/>
          <w:sz w:val="24"/>
          <w:szCs w:val="24"/>
        </w:rPr>
        <w:t>.</w:t>
      </w:r>
      <w:r w:rsidR="00150897">
        <w:rPr>
          <w:rFonts w:ascii="Times New Roman" w:eastAsia="Arial" w:hAnsi="Times New Roman" w:cs="Times New Roman"/>
          <w:sz w:val="24"/>
          <w:szCs w:val="24"/>
        </w:rPr>
        <w:t xml:space="preserve"> </w:t>
      </w:r>
      <w:r w:rsidR="009D371A">
        <w:rPr>
          <w:rFonts w:ascii="Times New Roman" w:eastAsia="Arial" w:hAnsi="Times New Roman" w:cs="Times New Roman"/>
          <w:sz w:val="24"/>
          <w:szCs w:val="24"/>
        </w:rPr>
        <w:t xml:space="preserve">This pattern </w:t>
      </w:r>
      <w:r w:rsidR="00CF462F">
        <w:rPr>
          <w:rFonts w:ascii="Times New Roman" w:eastAsia="Arial" w:hAnsi="Times New Roman" w:cs="Times New Roman"/>
          <w:sz w:val="24"/>
          <w:szCs w:val="24"/>
        </w:rPr>
        <w:t>was not in evidence</w:t>
      </w:r>
      <w:r w:rsidR="0051683B">
        <w:rPr>
          <w:rFonts w:ascii="Times New Roman" w:eastAsia="Arial" w:hAnsi="Times New Roman" w:cs="Times New Roman"/>
          <w:sz w:val="24"/>
          <w:szCs w:val="24"/>
        </w:rPr>
        <w:t xml:space="preserve">, </w:t>
      </w:r>
      <w:r w:rsidR="00234D51">
        <w:rPr>
          <w:rFonts w:ascii="Times New Roman" w:eastAsia="Arial" w:hAnsi="Times New Roman" w:cs="Times New Roman"/>
          <w:sz w:val="24"/>
          <w:szCs w:val="24"/>
        </w:rPr>
        <w:t xml:space="preserve">as </w:t>
      </w:r>
      <w:r w:rsidR="00991C75">
        <w:rPr>
          <w:rFonts w:ascii="Times New Roman" w:eastAsia="Arial" w:hAnsi="Times New Roman" w:cs="Times New Roman"/>
          <w:sz w:val="24"/>
          <w:szCs w:val="24"/>
        </w:rPr>
        <w:t xml:space="preserve"> JOLs </w:t>
      </w:r>
      <w:r w:rsidR="00234D51">
        <w:rPr>
          <w:rFonts w:ascii="Times New Roman" w:eastAsia="Arial" w:hAnsi="Times New Roman" w:cs="Times New Roman"/>
          <w:sz w:val="24"/>
          <w:szCs w:val="24"/>
        </w:rPr>
        <w:t xml:space="preserve">were similar to those </w:t>
      </w:r>
      <w:r w:rsidR="0062719F">
        <w:rPr>
          <w:rFonts w:ascii="Times New Roman" w:eastAsia="Arial" w:hAnsi="Times New Roman" w:cs="Times New Roman"/>
          <w:sz w:val="24"/>
          <w:szCs w:val="24"/>
        </w:rPr>
        <w:t>elicited</w:t>
      </w:r>
      <w:r w:rsidR="00F60802">
        <w:rPr>
          <w:rFonts w:ascii="Times New Roman" w:eastAsia="Arial" w:hAnsi="Times New Roman" w:cs="Times New Roman"/>
          <w:sz w:val="24"/>
          <w:szCs w:val="24"/>
        </w:rPr>
        <w:t xml:space="preserve"> in Experiment 1 (</w:t>
      </w:r>
      <w:r w:rsidR="00542319">
        <w:rPr>
          <w:rFonts w:ascii="Times New Roman" w:eastAsia="Arial" w:hAnsi="Times New Roman" w:cs="Times New Roman"/>
          <w:sz w:val="24"/>
          <w:szCs w:val="24"/>
        </w:rPr>
        <w:t>61.42</w:t>
      </w:r>
      <w:r w:rsidR="00F60802">
        <w:rPr>
          <w:rFonts w:ascii="Times New Roman" w:eastAsia="Arial" w:hAnsi="Times New Roman" w:cs="Times New Roman"/>
          <w:sz w:val="24"/>
          <w:szCs w:val="24"/>
        </w:rPr>
        <w:t xml:space="preserve"> vs. 57.9</w:t>
      </w:r>
      <w:r w:rsidR="00542319">
        <w:rPr>
          <w:rFonts w:ascii="Times New Roman" w:eastAsia="Arial" w:hAnsi="Times New Roman" w:cs="Times New Roman"/>
          <w:sz w:val="24"/>
          <w:szCs w:val="24"/>
        </w:rPr>
        <w:t>7</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t</w:t>
      </w:r>
      <w:r w:rsidR="00F60802">
        <w:rPr>
          <w:rFonts w:ascii="Times New Roman" w:eastAsia="Arial" w:hAnsi="Times New Roman" w:cs="Times New Roman"/>
          <w:sz w:val="24"/>
          <w:szCs w:val="24"/>
        </w:rPr>
        <w:t>(</w:t>
      </w:r>
      <w:r w:rsidR="003D7695">
        <w:rPr>
          <w:rFonts w:ascii="Times New Roman" w:eastAsia="Arial" w:hAnsi="Times New Roman" w:cs="Times New Roman"/>
          <w:sz w:val="24"/>
          <w:szCs w:val="24"/>
        </w:rPr>
        <w:t>5</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1.</w:t>
      </w:r>
      <w:r w:rsidR="00542319">
        <w:rPr>
          <w:rFonts w:ascii="Times New Roman" w:eastAsia="Arial" w:hAnsi="Times New Roman" w:cs="Times New Roman"/>
          <w:sz w:val="24"/>
          <w:szCs w:val="24"/>
        </w:rPr>
        <w:t>26</w:t>
      </w:r>
      <w:r w:rsidR="00F60802">
        <w:rPr>
          <w:rFonts w:ascii="Times New Roman" w:eastAsia="Arial" w:hAnsi="Times New Roman" w:cs="Times New Roman"/>
          <w:sz w:val="24"/>
          <w:szCs w:val="24"/>
        </w:rPr>
        <w:t xml:space="preserve">, </w:t>
      </w:r>
      <w:r w:rsidR="00F60802">
        <w:rPr>
          <w:rFonts w:ascii="Times New Roman" w:eastAsia="Arial" w:hAnsi="Times New Roman" w:cs="Times New Roman"/>
          <w:i/>
          <w:iCs/>
          <w:sz w:val="24"/>
          <w:szCs w:val="24"/>
        </w:rPr>
        <w:t>SEM</w:t>
      </w:r>
      <w:r w:rsidR="00F60802">
        <w:rPr>
          <w:rFonts w:ascii="Times New Roman" w:eastAsia="Arial" w:hAnsi="Times New Roman" w:cs="Times New Roman"/>
          <w:sz w:val="24"/>
          <w:szCs w:val="24"/>
        </w:rPr>
        <w:t xml:space="preserve"> = </w:t>
      </w:r>
      <w:r w:rsidR="003D7695">
        <w:rPr>
          <w:rFonts w:ascii="Times New Roman" w:eastAsia="Arial" w:hAnsi="Times New Roman" w:cs="Times New Roman"/>
          <w:sz w:val="24"/>
          <w:szCs w:val="24"/>
        </w:rPr>
        <w:t>2.7</w:t>
      </w:r>
      <w:r w:rsidR="00542319">
        <w:rPr>
          <w:rFonts w:ascii="Times New Roman" w:eastAsia="Arial" w:hAnsi="Times New Roman" w:cs="Times New Roman"/>
          <w:sz w:val="24"/>
          <w:szCs w:val="24"/>
        </w:rPr>
        <w:t>9</w:t>
      </w:r>
      <w:r w:rsidR="00F60802">
        <w:rPr>
          <w:rFonts w:ascii="Times New Roman" w:eastAsia="Arial" w:hAnsi="Times New Roman" w:cs="Times New Roman"/>
          <w:sz w:val="24"/>
          <w:szCs w:val="24"/>
        </w:rPr>
        <w:t xml:space="preserve">, </w:t>
      </w:r>
      <w:r w:rsidR="001F2875">
        <w:rPr>
          <w:rFonts w:ascii="Times New Roman" w:eastAsia="Arial" w:hAnsi="Times New Roman" w:cs="Times New Roman"/>
          <w:sz w:val="24"/>
          <w:szCs w:val="24"/>
        </w:rPr>
        <w:t>and</w:t>
      </w:r>
      <w:r w:rsidR="00673256">
        <w:rPr>
          <w:rFonts w:ascii="Times New Roman" w:eastAsia="Arial" w:hAnsi="Times New Roman" w:cs="Times New Roman"/>
          <w:sz w:val="24"/>
          <w:szCs w:val="24"/>
        </w:rPr>
        <w:t xml:space="preserve"> there was no </w:t>
      </w:r>
      <w:r w:rsidR="00234D51">
        <w:rPr>
          <w:rFonts w:ascii="Times New Roman" w:eastAsia="Arial" w:hAnsi="Times New Roman" w:cs="Times New Roman"/>
          <w:sz w:val="24"/>
          <w:szCs w:val="24"/>
        </w:rPr>
        <w:t xml:space="preserve">difference </w:t>
      </w:r>
      <w:r w:rsidR="00673256">
        <w:rPr>
          <w:rFonts w:ascii="Times New Roman" w:eastAsia="Arial" w:hAnsi="Times New Roman" w:cs="Times New Roman"/>
          <w:sz w:val="24"/>
          <w:szCs w:val="24"/>
        </w:rPr>
        <w:t xml:space="preserve">in overall recall rates between experiments (43.88 vs. 42.59), </w:t>
      </w:r>
      <w:r w:rsidR="00673256">
        <w:rPr>
          <w:rFonts w:ascii="Times New Roman" w:eastAsia="Arial" w:hAnsi="Times New Roman" w:cs="Times New Roman"/>
          <w:i/>
          <w:iCs/>
          <w:sz w:val="24"/>
          <w:szCs w:val="24"/>
        </w:rPr>
        <w:t>t</w:t>
      </w:r>
      <w:r w:rsidR="00CF462F">
        <w:rPr>
          <w:rFonts w:ascii="Times New Roman" w:eastAsia="Arial" w:hAnsi="Times New Roman" w:cs="Times New Roman"/>
          <w:sz w:val="24"/>
          <w:szCs w:val="24"/>
        </w:rPr>
        <w:t xml:space="preserve"> &lt; 1</w:t>
      </w:r>
      <w:r w:rsidR="00652C35">
        <w:rPr>
          <w:rFonts w:ascii="Times New Roman" w:eastAsia="Arial" w:hAnsi="Times New Roman" w:cs="Times New Roman"/>
          <w:sz w:val="24"/>
          <w:szCs w:val="24"/>
        </w:rPr>
        <w:t xml:space="preserve">. </w:t>
      </w:r>
      <w:r w:rsidR="002331E5">
        <w:rPr>
          <w:rFonts w:ascii="Times New Roman" w:eastAsia="Arial" w:hAnsi="Times New Roman" w:cs="Times New Roman"/>
          <w:sz w:val="24"/>
          <w:szCs w:val="24"/>
        </w:rPr>
        <w:t xml:space="preserve">Thus, the </w:t>
      </w:r>
      <w:r w:rsidR="0051683B">
        <w:rPr>
          <w:rFonts w:ascii="Times New Roman" w:eastAsia="Arial" w:hAnsi="Times New Roman" w:cs="Times New Roman"/>
          <w:sz w:val="24"/>
          <w:szCs w:val="24"/>
        </w:rPr>
        <w:t>immediate</w:t>
      </w:r>
      <w:r w:rsidR="001F2875">
        <w:rPr>
          <w:rFonts w:ascii="Times New Roman" w:eastAsia="Arial" w:hAnsi="Times New Roman" w:cs="Times New Roman"/>
          <w:sz w:val="24"/>
          <w:szCs w:val="24"/>
        </w:rPr>
        <w:t xml:space="preserve"> JOL procedure did not provide any benefits to JOL accuracy relative to </w:t>
      </w:r>
      <w:r w:rsidR="00991C75">
        <w:rPr>
          <w:rFonts w:ascii="Times New Roman" w:eastAsia="Arial" w:hAnsi="Times New Roman" w:cs="Times New Roman"/>
          <w:sz w:val="24"/>
          <w:szCs w:val="24"/>
        </w:rPr>
        <w:t>concurrent JOL</w:t>
      </w:r>
      <w:r w:rsidR="001F2875">
        <w:rPr>
          <w:rFonts w:ascii="Times New Roman" w:eastAsia="Arial" w:hAnsi="Times New Roman" w:cs="Times New Roman"/>
          <w:sz w:val="24"/>
          <w:szCs w:val="24"/>
        </w:rPr>
        <w:t xml:space="preserve"> study instructions.</w:t>
      </w:r>
    </w:p>
    <w:p w14:paraId="17D7A198" w14:textId="65F2BB13"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Experiment 4: Delayed </w:t>
      </w:r>
      <w:r w:rsidR="00234D51">
        <w:rPr>
          <w:rFonts w:ascii="Times New Roman" w:eastAsia="Arial" w:hAnsi="Times New Roman" w:cs="Times New Roman"/>
          <w:b/>
          <w:bCs/>
          <w:sz w:val="24"/>
          <w:szCs w:val="24"/>
        </w:rPr>
        <w:t>JOLs</w:t>
      </w:r>
    </w:p>
    <w:p w14:paraId="465F154B" w14:textId="5B0A8A58" w:rsidR="004428A6" w:rsidRDefault="00537678" w:rsidP="00537678">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Given </w:t>
      </w:r>
      <w:r w:rsidR="00FD660D">
        <w:rPr>
          <w:rFonts w:ascii="Times New Roman" w:eastAsia="Arial" w:hAnsi="Times New Roman" w:cs="Times New Roman"/>
          <w:sz w:val="24"/>
          <w:szCs w:val="24"/>
        </w:rPr>
        <w:t>the results of the</w:t>
      </w:r>
      <w:r>
        <w:rPr>
          <w:rFonts w:ascii="Times New Roman" w:eastAsia="Arial" w:hAnsi="Times New Roman" w:cs="Times New Roman"/>
          <w:sz w:val="24"/>
          <w:szCs w:val="24"/>
        </w:rPr>
        <w:t xml:space="preserve"> previous three experiments, we next</w:t>
      </w:r>
      <w:r w:rsidR="00D1358E">
        <w:rPr>
          <w:rFonts w:ascii="Times New Roman" w:eastAsia="Arial" w:hAnsi="Times New Roman" w:cs="Times New Roman"/>
          <w:sz w:val="24"/>
          <w:szCs w:val="24"/>
        </w:rPr>
        <w:t xml:space="preserve"> assessed whether implementing a delayed JOL task would reduce the illusion of competence.</w:t>
      </w:r>
      <w:r>
        <w:rPr>
          <w:rFonts w:ascii="Times New Roman" w:eastAsia="Arial" w:hAnsi="Times New Roman" w:cs="Times New Roman"/>
          <w:sz w:val="24"/>
          <w:szCs w:val="24"/>
        </w:rPr>
        <w:t xml:space="preserve"> </w:t>
      </w:r>
      <w:proofErr w:type="spellStart"/>
      <w:r w:rsidR="00410FCA" w:rsidRPr="00410FCA">
        <w:rPr>
          <w:rFonts w:ascii="Times New Roman" w:eastAsia="Arial" w:hAnsi="Times New Roman" w:cs="Times New Roman"/>
          <w:sz w:val="24"/>
          <w:szCs w:val="24"/>
        </w:rPr>
        <w:t>Dunlosky</w:t>
      </w:r>
      <w:proofErr w:type="spellEnd"/>
      <w:r w:rsidR="00410FCA" w:rsidRPr="00410FCA">
        <w:rPr>
          <w:rFonts w:ascii="Times New Roman" w:eastAsia="Arial" w:hAnsi="Times New Roman" w:cs="Times New Roman"/>
          <w:sz w:val="24"/>
          <w:szCs w:val="24"/>
        </w:rPr>
        <w:t xml:space="preserve"> and Nelson (1992) proposed that immediate JOLs are less accurate due to noise from short-term memory that is present at encoding but absent at recall. Rhodes and Tauber (2011) confirmed this pattern in a meta-analysis, showing that JOLs made after a delay are consistently more accurate and even provide a small boost to recall performance versus immediate JOLs. </w:t>
      </w:r>
      <w:r w:rsidR="00127EAA">
        <w:rPr>
          <w:rFonts w:ascii="Times New Roman" w:eastAsia="Arial" w:hAnsi="Times New Roman" w:cs="Times New Roman"/>
          <w:sz w:val="24"/>
          <w:szCs w:val="24"/>
        </w:rPr>
        <w:t xml:space="preserve">Based on </w:t>
      </w:r>
      <w:r w:rsidR="00410FCA">
        <w:rPr>
          <w:rFonts w:ascii="Times New Roman" w:eastAsia="Arial" w:hAnsi="Times New Roman" w:cs="Times New Roman"/>
          <w:sz w:val="24"/>
          <w:szCs w:val="24"/>
        </w:rPr>
        <w:t>this,</w:t>
      </w:r>
      <w:r w:rsidR="00234D51">
        <w:rPr>
          <w:rFonts w:ascii="Times New Roman" w:eastAsia="Arial" w:hAnsi="Times New Roman" w:cs="Times New Roman"/>
          <w:sz w:val="24"/>
          <w:szCs w:val="24"/>
        </w:rPr>
        <w:t xml:space="preserve"> we</w:t>
      </w:r>
      <w:r w:rsidR="00127EAA">
        <w:rPr>
          <w:rFonts w:ascii="Times New Roman" w:eastAsia="Arial" w:hAnsi="Times New Roman" w:cs="Times New Roman"/>
          <w:sz w:val="24"/>
          <w:szCs w:val="24"/>
        </w:rPr>
        <w:t xml:space="preserve"> expected that delayed JOLs</w:t>
      </w:r>
      <w:r w:rsidR="00410FCA">
        <w:rPr>
          <w:rFonts w:ascii="Times New Roman" w:eastAsia="Arial" w:hAnsi="Times New Roman" w:cs="Times New Roman"/>
          <w:sz w:val="24"/>
          <w:szCs w:val="24"/>
        </w:rPr>
        <w:t xml:space="preserve"> </w:t>
      </w:r>
      <w:r w:rsidR="00264D98">
        <w:rPr>
          <w:rFonts w:ascii="Times New Roman" w:eastAsia="Arial" w:hAnsi="Times New Roman" w:cs="Times New Roman"/>
          <w:sz w:val="24"/>
          <w:szCs w:val="24"/>
        </w:rPr>
        <w:t>would</w:t>
      </w:r>
      <w:r w:rsidR="00127EAA">
        <w:rPr>
          <w:rFonts w:ascii="Times New Roman" w:eastAsia="Arial" w:hAnsi="Times New Roman" w:cs="Times New Roman"/>
          <w:sz w:val="24"/>
          <w:szCs w:val="24"/>
        </w:rPr>
        <w:t xml:space="preserve"> enhance </w:t>
      </w:r>
      <w:r w:rsidR="00D1358E">
        <w:rPr>
          <w:rFonts w:ascii="Times New Roman" w:eastAsia="Arial" w:hAnsi="Times New Roman" w:cs="Times New Roman"/>
          <w:sz w:val="24"/>
          <w:szCs w:val="24"/>
        </w:rPr>
        <w:t>the</w:t>
      </w:r>
      <w:r w:rsidR="00127EAA">
        <w:rPr>
          <w:rFonts w:ascii="Times New Roman" w:eastAsia="Arial" w:hAnsi="Times New Roman" w:cs="Times New Roman"/>
          <w:sz w:val="24"/>
          <w:szCs w:val="24"/>
        </w:rPr>
        <w:t xml:space="preserve"> accuracy</w:t>
      </w:r>
      <w:r w:rsidR="00D1358E">
        <w:rPr>
          <w:rFonts w:ascii="Times New Roman" w:eastAsia="Arial" w:hAnsi="Times New Roman" w:cs="Times New Roman"/>
          <w:sz w:val="24"/>
          <w:szCs w:val="24"/>
        </w:rPr>
        <w:t xml:space="preserve"> of JOLs</w:t>
      </w:r>
      <w:r w:rsidR="00234D51">
        <w:rPr>
          <w:rFonts w:ascii="Times New Roman" w:eastAsia="Arial" w:hAnsi="Times New Roman" w:cs="Times New Roman"/>
          <w:sz w:val="24"/>
          <w:szCs w:val="24"/>
        </w:rPr>
        <w:t xml:space="preserve"> thereby</w:t>
      </w:r>
      <w:r w:rsidR="00FD660D">
        <w:rPr>
          <w:rFonts w:ascii="Times New Roman" w:eastAsia="Arial" w:hAnsi="Times New Roman" w:cs="Times New Roman"/>
          <w:sz w:val="24"/>
          <w:szCs w:val="24"/>
        </w:rPr>
        <w:t xml:space="preserve"> </w:t>
      </w:r>
      <w:r w:rsidR="00127EAA">
        <w:rPr>
          <w:rFonts w:ascii="Times New Roman" w:eastAsia="Arial" w:hAnsi="Times New Roman" w:cs="Times New Roman"/>
          <w:sz w:val="24"/>
          <w:szCs w:val="24"/>
        </w:rPr>
        <w:t xml:space="preserve">reducing the illusion of competence. </w:t>
      </w:r>
      <w:r w:rsidR="001B4D70" w:rsidRPr="001B4D70">
        <w:rPr>
          <w:rFonts w:ascii="Times New Roman" w:eastAsia="Arial" w:hAnsi="Times New Roman" w:cs="Times New Roman"/>
          <w:sz w:val="24"/>
          <w:szCs w:val="24"/>
        </w:rPr>
        <w:t>Given that the illusion of competence was robust for backward pairs, we anticipated that the illusion would be reduced, rather than eliminated.</w:t>
      </w:r>
      <w:r w:rsidR="001B4D70">
        <w:rPr>
          <w:rFonts w:ascii="Times New Roman" w:eastAsia="Arial" w:hAnsi="Times New Roman" w:cs="Times New Roman"/>
          <w:sz w:val="24"/>
          <w:szCs w:val="24"/>
        </w:rPr>
        <w:t xml:space="preserve"> </w:t>
      </w:r>
      <w:r w:rsidR="00D72384">
        <w:rPr>
          <w:rFonts w:ascii="Times New Roman" w:eastAsia="Arial" w:hAnsi="Times New Roman" w:cs="Times New Roman"/>
          <w:sz w:val="24"/>
          <w:szCs w:val="24"/>
        </w:rPr>
        <w:t xml:space="preserve">However, this </w:t>
      </w:r>
      <w:r w:rsidR="001B4D70">
        <w:rPr>
          <w:rFonts w:ascii="Times New Roman" w:eastAsia="Arial" w:hAnsi="Times New Roman" w:cs="Times New Roman"/>
          <w:sz w:val="24"/>
          <w:szCs w:val="24"/>
        </w:rPr>
        <w:t xml:space="preserve">reduction </w:t>
      </w:r>
      <w:r w:rsidR="00D72384">
        <w:rPr>
          <w:rFonts w:ascii="Times New Roman" w:eastAsia="Arial" w:hAnsi="Times New Roman" w:cs="Times New Roman"/>
          <w:sz w:val="24"/>
          <w:szCs w:val="24"/>
        </w:rPr>
        <w:t>may not</w:t>
      </w:r>
      <w:r w:rsidR="001B4D70">
        <w:rPr>
          <w:rFonts w:ascii="Times New Roman" w:eastAsia="Arial" w:hAnsi="Times New Roman" w:cs="Times New Roman"/>
          <w:sz w:val="24"/>
          <w:szCs w:val="24"/>
        </w:rPr>
        <w:t xml:space="preserve"> necessarily</w:t>
      </w:r>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be reflected </w:t>
      </w:r>
      <w:r w:rsidR="00D72384">
        <w:rPr>
          <w:rFonts w:ascii="Times New Roman" w:eastAsia="Arial" w:hAnsi="Times New Roman" w:cs="Times New Roman"/>
          <w:sz w:val="24"/>
          <w:szCs w:val="24"/>
        </w:rPr>
        <w:t>in the calibration plots, as research by</w:t>
      </w:r>
      <w:r w:rsidR="0071425A">
        <w:rPr>
          <w:rFonts w:ascii="Times New Roman" w:eastAsia="Arial" w:hAnsi="Times New Roman" w:cs="Times New Roman"/>
          <w:sz w:val="24"/>
          <w:szCs w:val="24"/>
        </w:rPr>
        <w:t xml:space="preserve"> Van </w:t>
      </w:r>
      <w:proofErr w:type="spellStart"/>
      <w:r w:rsidR="0071425A">
        <w:rPr>
          <w:rFonts w:ascii="Times New Roman" w:eastAsia="Arial" w:hAnsi="Times New Roman" w:cs="Times New Roman"/>
          <w:sz w:val="24"/>
          <w:szCs w:val="24"/>
        </w:rPr>
        <w:t>Overschelde</w:t>
      </w:r>
      <w:proofErr w:type="spellEnd"/>
      <w:r w:rsidR="00D72384">
        <w:rPr>
          <w:rFonts w:ascii="Times New Roman" w:eastAsia="Arial" w:hAnsi="Times New Roman" w:cs="Times New Roman"/>
          <w:sz w:val="24"/>
          <w:szCs w:val="24"/>
        </w:rPr>
        <w:t xml:space="preserve"> </w:t>
      </w:r>
      <w:r w:rsidR="0071425A">
        <w:rPr>
          <w:rFonts w:ascii="Times New Roman" w:eastAsia="Arial" w:hAnsi="Times New Roman" w:cs="Times New Roman"/>
          <w:sz w:val="24"/>
          <w:szCs w:val="24"/>
        </w:rPr>
        <w:t xml:space="preserve">and Nelson (2006) has shown that delayed JOLs decrease calibration relative to resolution. </w:t>
      </w:r>
      <w:r w:rsidR="001B4D70">
        <w:rPr>
          <w:rFonts w:ascii="Times New Roman" w:eastAsia="Arial" w:hAnsi="Times New Roman" w:cs="Times New Roman"/>
          <w:sz w:val="24"/>
          <w:szCs w:val="24"/>
        </w:rPr>
        <w:t xml:space="preserve">Thus, </w:t>
      </w:r>
      <w:r w:rsidR="00AC7039">
        <w:rPr>
          <w:rFonts w:ascii="Times New Roman" w:eastAsia="Arial" w:hAnsi="Times New Roman" w:cs="Times New Roman"/>
          <w:sz w:val="24"/>
          <w:szCs w:val="24"/>
        </w:rPr>
        <w:t xml:space="preserve">Experiment 4 sought to test whether delayed JOLs would decrease the illusion of competence </w:t>
      </w:r>
      <w:r w:rsidR="00DF1511">
        <w:rPr>
          <w:rFonts w:ascii="Times New Roman" w:eastAsia="Arial" w:hAnsi="Times New Roman" w:cs="Times New Roman"/>
          <w:sz w:val="24"/>
          <w:szCs w:val="24"/>
        </w:rPr>
        <w:t xml:space="preserve">by either increasing mean recall or decreasing the magnitude of JOLs (or potentially doing both) </w:t>
      </w:r>
      <w:r w:rsidR="00AC7039">
        <w:rPr>
          <w:rFonts w:ascii="Times New Roman" w:eastAsia="Arial" w:hAnsi="Times New Roman" w:cs="Times New Roman"/>
          <w:sz w:val="24"/>
          <w:szCs w:val="24"/>
        </w:rPr>
        <w:t xml:space="preserve">and whether or not any </w:t>
      </w:r>
      <w:r w:rsidR="00DF1511">
        <w:rPr>
          <w:rFonts w:ascii="Times New Roman" w:eastAsia="Arial" w:hAnsi="Times New Roman" w:cs="Times New Roman"/>
          <w:sz w:val="24"/>
          <w:szCs w:val="24"/>
        </w:rPr>
        <w:t xml:space="preserve">potential </w:t>
      </w:r>
      <w:r w:rsidR="00AC7039">
        <w:rPr>
          <w:rFonts w:ascii="Times New Roman" w:eastAsia="Arial" w:hAnsi="Times New Roman" w:cs="Times New Roman"/>
          <w:sz w:val="24"/>
          <w:szCs w:val="24"/>
        </w:rPr>
        <w:t xml:space="preserve">changes would be </w:t>
      </w:r>
      <w:r w:rsidR="00FD660D">
        <w:rPr>
          <w:rFonts w:ascii="Times New Roman" w:eastAsia="Arial" w:hAnsi="Times New Roman" w:cs="Times New Roman"/>
          <w:sz w:val="24"/>
          <w:szCs w:val="24"/>
        </w:rPr>
        <w:t>detected when assessing</w:t>
      </w:r>
      <w:r w:rsidR="00DF1511" w:rsidRPr="00DF1511">
        <w:rPr>
          <w:rFonts w:ascii="Times New Roman" w:eastAsia="Arial" w:hAnsi="Times New Roman" w:cs="Times New Roman"/>
          <w:sz w:val="24"/>
          <w:szCs w:val="24"/>
        </w:rPr>
        <w:t xml:space="preserve"> the</w:t>
      </w:r>
      <w:r w:rsidR="00AC7039" w:rsidRPr="00DF1511">
        <w:rPr>
          <w:rFonts w:ascii="Times New Roman" w:eastAsia="Arial" w:hAnsi="Times New Roman" w:cs="Times New Roman"/>
          <w:sz w:val="24"/>
          <w:szCs w:val="24"/>
        </w:rPr>
        <w:t xml:space="preserve"> calibration</w:t>
      </w:r>
      <w:r w:rsidR="00DF1511" w:rsidRPr="00DF1511">
        <w:rPr>
          <w:rFonts w:ascii="Times New Roman" w:eastAsia="Arial" w:hAnsi="Times New Roman" w:cs="Times New Roman"/>
          <w:sz w:val="24"/>
          <w:szCs w:val="24"/>
        </w:rPr>
        <w:t xml:space="preserve"> between JOLs and recall</w:t>
      </w:r>
      <w:r w:rsidR="00AC7039" w:rsidRPr="00DF1511">
        <w:rPr>
          <w:rFonts w:ascii="Times New Roman" w:eastAsia="Arial" w:hAnsi="Times New Roman" w:cs="Times New Roman"/>
          <w:sz w:val="24"/>
          <w:szCs w:val="24"/>
        </w:rPr>
        <w:t>.</w:t>
      </w:r>
    </w:p>
    <w:p w14:paraId="48C0A641" w14:textId="77777777" w:rsidR="004428A6" w:rsidRDefault="004428A6" w:rsidP="004428A6">
      <w:pPr>
        <w:spacing w:after="0"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Methods</w:t>
      </w:r>
    </w:p>
    <w:p w14:paraId="21B6D472" w14:textId="77777777"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Participants</w:t>
      </w:r>
    </w:p>
    <w:p w14:paraId="26134331" w14:textId="7C34FD3F" w:rsidR="004428A6" w:rsidRDefault="004428A6" w:rsidP="004428A6">
      <w:pPr>
        <w:spacing w:after="0" w:line="48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ab/>
      </w:r>
      <w:r w:rsidR="00040579">
        <w:rPr>
          <w:rFonts w:ascii="Times New Roman" w:eastAsia="Arial" w:hAnsi="Times New Roman" w:cs="Times New Roman"/>
          <w:sz w:val="24"/>
          <w:szCs w:val="24"/>
        </w:rPr>
        <w:t>Thirty-nine</w:t>
      </w:r>
      <w:r>
        <w:rPr>
          <w:rFonts w:ascii="Times New Roman" w:eastAsia="Arial" w:hAnsi="Times New Roman" w:cs="Times New Roman"/>
          <w:sz w:val="24"/>
          <w:szCs w:val="24"/>
        </w:rPr>
        <w:t xml:space="preserve"> undergraduates were recruited from the </w:t>
      </w:r>
      <w:r w:rsidRPr="004428A6">
        <w:rPr>
          <w:rFonts w:ascii="Times New Roman" w:eastAsia="Arial" w:hAnsi="Times New Roman" w:cs="Times New Roman"/>
          <w:sz w:val="24"/>
          <w:szCs w:val="24"/>
        </w:rPr>
        <w:t xml:space="preserve">University of Southern Mississippi </w:t>
      </w:r>
      <w:r w:rsidR="00A92A08">
        <w:rPr>
          <w:rFonts w:ascii="Times New Roman" w:eastAsia="Arial" w:hAnsi="Times New Roman" w:cs="Times New Roman"/>
          <w:sz w:val="24"/>
          <w:szCs w:val="24"/>
        </w:rPr>
        <w:t>undergraduate</w:t>
      </w:r>
      <w:r>
        <w:rPr>
          <w:rFonts w:ascii="Times New Roman" w:eastAsia="Arial" w:hAnsi="Times New Roman" w:cs="Times New Roman"/>
          <w:sz w:val="24"/>
          <w:szCs w:val="24"/>
        </w:rPr>
        <w:t xml:space="preserve"> research pool and </w:t>
      </w:r>
      <w:r w:rsidR="00A92A08">
        <w:rPr>
          <w:rFonts w:ascii="Times New Roman" w:eastAsia="Arial" w:hAnsi="Times New Roman" w:cs="Times New Roman"/>
          <w:sz w:val="24"/>
          <w:szCs w:val="24"/>
        </w:rPr>
        <w:t>compl</w:t>
      </w:r>
      <w:r>
        <w:rPr>
          <w:rFonts w:ascii="Times New Roman" w:eastAsia="Arial" w:hAnsi="Times New Roman" w:cs="Times New Roman"/>
          <w:sz w:val="24"/>
          <w:szCs w:val="24"/>
        </w:rPr>
        <w:t>e</w:t>
      </w:r>
      <w:r w:rsidR="00A92A08">
        <w:rPr>
          <w:rFonts w:ascii="Times New Roman" w:eastAsia="Arial" w:hAnsi="Times New Roman" w:cs="Times New Roman"/>
          <w:sz w:val="24"/>
          <w:szCs w:val="24"/>
        </w:rPr>
        <w:t>ted the</w:t>
      </w:r>
      <w:r>
        <w:rPr>
          <w:rFonts w:ascii="Times New Roman" w:eastAsia="Arial" w:hAnsi="Times New Roman" w:cs="Times New Roman"/>
          <w:sz w:val="24"/>
          <w:szCs w:val="24"/>
        </w:rPr>
        <w:t xml:space="preserve"> study</w:t>
      </w:r>
      <w:r w:rsidRPr="004428A6">
        <w:rPr>
          <w:rFonts w:ascii="Times New Roman" w:eastAsia="Arial" w:hAnsi="Times New Roman" w:cs="Times New Roman"/>
          <w:sz w:val="24"/>
          <w:szCs w:val="24"/>
        </w:rPr>
        <w:t xml:space="preserve"> for partial course credit. Data screening </w:t>
      </w:r>
      <w:r>
        <w:rPr>
          <w:rFonts w:ascii="Times New Roman" w:eastAsia="Arial" w:hAnsi="Times New Roman" w:cs="Times New Roman"/>
          <w:sz w:val="24"/>
          <w:szCs w:val="24"/>
        </w:rPr>
        <w:t>was consistent with the procedure</w:t>
      </w:r>
      <w:r w:rsidRPr="004428A6">
        <w:rPr>
          <w:rFonts w:ascii="Times New Roman" w:eastAsia="Arial" w:hAnsi="Times New Roman" w:cs="Times New Roman"/>
          <w:sz w:val="24"/>
          <w:szCs w:val="24"/>
        </w:rPr>
        <w:t xml:space="preserve"> used in Experiment 1, and </w:t>
      </w:r>
      <w:r w:rsidR="002103BD">
        <w:rPr>
          <w:rFonts w:ascii="Times New Roman" w:eastAsia="Arial" w:hAnsi="Times New Roman" w:cs="Times New Roman"/>
          <w:sz w:val="24"/>
          <w:szCs w:val="24"/>
        </w:rPr>
        <w:t xml:space="preserve">three </w:t>
      </w:r>
      <w:r w:rsidRPr="004428A6">
        <w:rPr>
          <w:rFonts w:ascii="Times New Roman" w:eastAsia="Arial" w:hAnsi="Times New Roman" w:cs="Times New Roman"/>
          <w:sz w:val="24"/>
          <w:szCs w:val="24"/>
        </w:rPr>
        <w:t>participants were eliminated</w:t>
      </w:r>
      <w:r w:rsidR="002103BD">
        <w:rPr>
          <w:rFonts w:ascii="Times New Roman" w:eastAsia="Arial" w:hAnsi="Times New Roman" w:cs="Times New Roman"/>
          <w:sz w:val="24"/>
          <w:szCs w:val="24"/>
        </w:rPr>
        <w:t>, leading to a total of 36 participants included in the analyses</w:t>
      </w:r>
      <w:r w:rsidRPr="004428A6">
        <w:rPr>
          <w:rFonts w:ascii="Times New Roman" w:eastAsia="Arial" w:hAnsi="Times New Roman" w:cs="Times New Roman"/>
          <w:sz w:val="24"/>
          <w:szCs w:val="24"/>
        </w:rPr>
        <w:t xml:space="preserve">. </w:t>
      </w:r>
    </w:p>
    <w:p w14:paraId="76E72868" w14:textId="64736C40" w:rsidR="004428A6" w:rsidRDefault="004428A6" w:rsidP="004428A6">
      <w:pPr>
        <w:spacing w:after="0" w:line="480" w:lineRule="auto"/>
        <w:contextualSpacing/>
        <w:rPr>
          <w:rFonts w:ascii="Times New Roman" w:eastAsia="Arial" w:hAnsi="Times New Roman" w:cs="Times New Roman"/>
          <w:b/>
          <w:bCs/>
          <w:sz w:val="24"/>
          <w:szCs w:val="24"/>
        </w:rPr>
      </w:pPr>
      <w:r>
        <w:rPr>
          <w:rFonts w:ascii="Times New Roman" w:eastAsia="Arial" w:hAnsi="Times New Roman" w:cs="Times New Roman"/>
          <w:b/>
          <w:bCs/>
          <w:sz w:val="24"/>
          <w:szCs w:val="24"/>
        </w:rPr>
        <w:t>Materials</w:t>
      </w:r>
      <w:r w:rsidR="0081580C">
        <w:rPr>
          <w:rFonts w:ascii="Times New Roman" w:eastAsia="Arial" w:hAnsi="Times New Roman" w:cs="Times New Roman"/>
          <w:b/>
          <w:bCs/>
          <w:sz w:val="24"/>
          <w:szCs w:val="24"/>
        </w:rPr>
        <w:t xml:space="preserve"> and Procedure</w:t>
      </w:r>
    </w:p>
    <w:p w14:paraId="43B04E23" w14:textId="7E0B945B" w:rsidR="004428A6" w:rsidRDefault="009C5B57" w:rsidP="00983C01">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Materials in</w:t>
      </w:r>
      <w:r w:rsidR="0081580C">
        <w:rPr>
          <w:rFonts w:ascii="Times New Roman" w:eastAsia="Arial" w:hAnsi="Times New Roman" w:cs="Times New Roman"/>
          <w:sz w:val="24"/>
          <w:szCs w:val="24"/>
        </w:rPr>
        <w:t xml:space="preserve"> Experiment </w:t>
      </w:r>
      <w:r w:rsidR="00983C01">
        <w:rPr>
          <w:rFonts w:ascii="Times New Roman" w:eastAsia="Arial" w:hAnsi="Times New Roman" w:cs="Times New Roman"/>
          <w:sz w:val="24"/>
          <w:szCs w:val="24"/>
        </w:rPr>
        <w:t>4</w:t>
      </w:r>
      <w:r w:rsidR="0081580C">
        <w:rPr>
          <w:rFonts w:ascii="Times New Roman" w:eastAsia="Arial" w:hAnsi="Times New Roman" w:cs="Times New Roman"/>
          <w:sz w:val="24"/>
          <w:szCs w:val="24"/>
        </w:rPr>
        <w:t xml:space="preserve"> were identical to</w:t>
      </w:r>
      <w:r w:rsidR="00983C01">
        <w:rPr>
          <w:rFonts w:ascii="Times New Roman" w:eastAsia="Arial" w:hAnsi="Times New Roman" w:cs="Times New Roman"/>
          <w:sz w:val="24"/>
          <w:szCs w:val="24"/>
        </w:rPr>
        <w:t xml:space="preserve"> those in the previous experiments</w:t>
      </w:r>
      <w:r w:rsidR="0081580C">
        <w:rPr>
          <w:rFonts w:ascii="Times New Roman" w:eastAsia="Arial" w:hAnsi="Times New Roman" w:cs="Times New Roman"/>
          <w:sz w:val="24"/>
          <w:szCs w:val="24"/>
        </w:rPr>
        <w:t>.</w:t>
      </w:r>
      <w:r w:rsidR="00983C01">
        <w:rPr>
          <w:rFonts w:ascii="Times New Roman" w:eastAsia="Arial" w:hAnsi="Times New Roman" w:cs="Times New Roman"/>
          <w:sz w:val="24"/>
          <w:szCs w:val="24"/>
        </w:rPr>
        <w:t xml:space="preserve"> The procedure closely followed that of Experiment 3 with the following exception.</w:t>
      </w:r>
      <w:r w:rsidR="0081580C">
        <w:rPr>
          <w:rFonts w:ascii="Times New Roman" w:eastAsia="Arial" w:hAnsi="Times New Roman" w:cs="Times New Roman"/>
          <w:sz w:val="24"/>
          <w:szCs w:val="24"/>
        </w:rPr>
        <w:t xml:space="preserve"> </w:t>
      </w:r>
      <w:r w:rsidR="00D07B0E">
        <w:rPr>
          <w:rFonts w:ascii="Times New Roman" w:eastAsia="Arial" w:hAnsi="Times New Roman" w:cs="Times New Roman"/>
          <w:sz w:val="24"/>
          <w:szCs w:val="24"/>
        </w:rPr>
        <w:t xml:space="preserve">After </w:t>
      </w:r>
      <w:r w:rsidR="00D07B0E" w:rsidRPr="00D07B0E">
        <w:rPr>
          <w:rFonts w:ascii="Times New Roman" w:eastAsia="Arial" w:hAnsi="Times New Roman" w:cs="Times New Roman"/>
          <w:sz w:val="24"/>
          <w:szCs w:val="24"/>
        </w:rPr>
        <w:t>p</w:t>
      </w:r>
      <w:r w:rsidR="00983C01" w:rsidRPr="00D07B0E">
        <w:rPr>
          <w:rFonts w:ascii="Times New Roman" w:eastAsia="Arial" w:hAnsi="Times New Roman" w:cs="Times New Roman"/>
          <w:sz w:val="24"/>
          <w:szCs w:val="24"/>
        </w:rPr>
        <w:t xml:space="preserve">articipants viewed a single cue-target pair, </w:t>
      </w:r>
      <w:r w:rsidR="00D07B0E" w:rsidRPr="00D07B0E">
        <w:rPr>
          <w:rFonts w:ascii="Times New Roman" w:eastAsia="Arial" w:hAnsi="Times New Roman" w:cs="Times New Roman"/>
          <w:sz w:val="24"/>
          <w:szCs w:val="24"/>
        </w:rPr>
        <w:t xml:space="preserve">they </w:t>
      </w:r>
      <w:r w:rsidR="00983C01" w:rsidRPr="00D07B0E">
        <w:rPr>
          <w:rFonts w:ascii="Times New Roman" w:eastAsia="Arial" w:hAnsi="Times New Roman" w:cs="Times New Roman"/>
          <w:sz w:val="24"/>
          <w:szCs w:val="24"/>
        </w:rPr>
        <w:t xml:space="preserve">pressed a key </w:t>
      </w:r>
      <w:r w:rsidR="0081580C" w:rsidRPr="00D07B0E">
        <w:rPr>
          <w:rFonts w:ascii="Times New Roman" w:eastAsia="Arial" w:hAnsi="Times New Roman" w:cs="Times New Roman"/>
          <w:sz w:val="24"/>
          <w:szCs w:val="24"/>
        </w:rPr>
        <w:t xml:space="preserve">which advanced them to a new screen in which the </w:t>
      </w:r>
      <w:r w:rsidR="00D07B0E" w:rsidRPr="00D07B0E">
        <w:rPr>
          <w:rFonts w:ascii="Times New Roman" w:eastAsia="Arial" w:hAnsi="Times New Roman" w:cs="Times New Roman"/>
          <w:sz w:val="24"/>
          <w:szCs w:val="24"/>
        </w:rPr>
        <w:t>cue-target</w:t>
      </w:r>
      <w:r w:rsidR="0081580C" w:rsidRPr="00D07B0E">
        <w:rPr>
          <w:rFonts w:ascii="Times New Roman" w:eastAsia="Arial" w:hAnsi="Times New Roman" w:cs="Times New Roman"/>
          <w:sz w:val="24"/>
          <w:szCs w:val="24"/>
        </w:rPr>
        <w:t xml:space="preserve"> pair was removed</w:t>
      </w:r>
      <w:r w:rsidR="00983C01" w:rsidRPr="00D07B0E">
        <w:rPr>
          <w:rFonts w:ascii="Times New Roman" w:eastAsia="Arial" w:hAnsi="Times New Roman" w:cs="Times New Roman"/>
          <w:sz w:val="24"/>
          <w:szCs w:val="24"/>
        </w:rPr>
        <w:t xml:space="preserve"> and participants were asked to solve a</w:t>
      </w:r>
      <w:r w:rsidR="00A92A08">
        <w:rPr>
          <w:rFonts w:ascii="Times New Roman" w:eastAsia="Arial" w:hAnsi="Times New Roman" w:cs="Times New Roman"/>
          <w:sz w:val="24"/>
          <w:szCs w:val="24"/>
        </w:rPr>
        <w:t xml:space="preserve">n </w:t>
      </w:r>
      <w:r w:rsidR="00EC33D2">
        <w:rPr>
          <w:rFonts w:ascii="Times New Roman" w:eastAsia="Arial" w:hAnsi="Times New Roman" w:cs="Times New Roman"/>
          <w:sz w:val="24"/>
          <w:szCs w:val="24"/>
        </w:rPr>
        <w:t>arithmetic problem modeled after the OSPAN task</w:t>
      </w:r>
      <w:r w:rsidR="00D07B0E" w:rsidRPr="00D07B0E">
        <w:rPr>
          <w:rFonts w:ascii="Times New Roman" w:eastAsia="Arial" w:hAnsi="Times New Roman" w:cs="Times New Roman"/>
          <w:sz w:val="24"/>
          <w:szCs w:val="24"/>
        </w:rPr>
        <w:t xml:space="preserve"> </w:t>
      </w:r>
      <w:r w:rsidR="00EC33D2">
        <w:rPr>
          <w:rFonts w:ascii="Times New Roman" w:eastAsia="Arial" w:hAnsi="Times New Roman" w:cs="Times New Roman"/>
          <w:sz w:val="24"/>
          <w:szCs w:val="24"/>
        </w:rPr>
        <w:t>(Turner &amp; Engle, 1989)</w:t>
      </w:r>
      <w:r w:rsidR="00D07B0E" w:rsidRPr="00D07B0E">
        <w:rPr>
          <w:rFonts w:ascii="Times New Roman" w:eastAsia="Arial" w:hAnsi="Times New Roman" w:cs="Times New Roman"/>
          <w:sz w:val="24"/>
          <w:szCs w:val="24"/>
        </w:rPr>
        <w:t>.</w:t>
      </w:r>
      <w:r w:rsidR="0081580C" w:rsidRPr="00D07B0E">
        <w:rPr>
          <w:rFonts w:ascii="Times New Roman" w:eastAsia="Arial" w:hAnsi="Times New Roman" w:cs="Times New Roman"/>
          <w:sz w:val="24"/>
          <w:szCs w:val="24"/>
        </w:rPr>
        <w:t xml:space="preserve"> </w:t>
      </w:r>
      <w:r w:rsidR="00D07B0E" w:rsidRPr="00D07B0E">
        <w:rPr>
          <w:rFonts w:ascii="Times New Roman" w:eastAsia="Arial" w:hAnsi="Times New Roman" w:cs="Times New Roman"/>
          <w:sz w:val="24"/>
          <w:szCs w:val="24"/>
        </w:rPr>
        <w:t>After</w:t>
      </w:r>
      <w:r w:rsidR="00D07B0E">
        <w:rPr>
          <w:rFonts w:ascii="Times New Roman" w:eastAsia="Arial" w:hAnsi="Times New Roman" w:cs="Times New Roman"/>
          <w:sz w:val="24"/>
          <w:szCs w:val="24"/>
        </w:rPr>
        <w:t xml:space="preserve"> completing</w:t>
      </w:r>
      <w:r w:rsidR="00A92A08">
        <w:rPr>
          <w:rFonts w:ascii="Times New Roman" w:eastAsia="Arial" w:hAnsi="Times New Roman" w:cs="Times New Roman"/>
          <w:sz w:val="24"/>
          <w:szCs w:val="24"/>
        </w:rPr>
        <w:t xml:space="preserve"> an</w:t>
      </w:r>
      <w:r w:rsidR="00D07B0E">
        <w:rPr>
          <w:rFonts w:ascii="Times New Roman" w:eastAsia="Arial" w:hAnsi="Times New Roman" w:cs="Times New Roman"/>
          <w:sz w:val="24"/>
          <w:szCs w:val="24"/>
        </w:rPr>
        <w:t xml:space="preserve"> OSPAN problem, participants were then presented with the cue</w:t>
      </w:r>
      <w:r w:rsidR="00231986">
        <w:rPr>
          <w:rFonts w:ascii="Times New Roman" w:eastAsia="Arial" w:hAnsi="Times New Roman" w:cs="Times New Roman"/>
          <w:sz w:val="24"/>
          <w:szCs w:val="24"/>
        </w:rPr>
        <w:t>-item only</w:t>
      </w:r>
      <w:r w:rsidR="00D07B0E">
        <w:rPr>
          <w:rFonts w:ascii="Times New Roman" w:eastAsia="Arial" w:hAnsi="Times New Roman" w:cs="Times New Roman"/>
          <w:sz w:val="24"/>
          <w:szCs w:val="24"/>
        </w:rPr>
        <w:t xml:space="preserve"> (e.g., credit-?) and were asked to type their JOL rating into a dialogue box. Thus, all JOL ratings were elicited after a delay</w:t>
      </w:r>
      <w:r>
        <w:rPr>
          <w:rFonts w:ascii="Times New Roman" w:eastAsia="Arial" w:hAnsi="Times New Roman" w:cs="Times New Roman"/>
          <w:sz w:val="24"/>
          <w:szCs w:val="24"/>
        </w:rPr>
        <w:t xml:space="preserve"> but without an intact pair</w:t>
      </w:r>
      <w:r w:rsidR="00D07B0E">
        <w:rPr>
          <w:rFonts w:ascii="Times New Roman" w:eastAsia="Arial" w:hAnsi="Times New Roman" w:cs="Times New Roman"/>
          <w:sz w:val="24"/>
          <w:szCs w:val="24"/>
        </w:rPr>
        <w:t>.</w:t>
      </w:r>
    </w:p>
    <w:p w14:paraId="5E42A8E7" w14:textId="70C7BC89" w:rsidR="004428A6" w:rsidRDefault="004428A6" w:rsidP="004428A6">
      <w:pPr>
        <w:spacing w:after="0" w:line="480" w:lineRule="auto"/>
        <w:contextualSpacing/>
        <w:jc w:val="center"/>
        <w:rPr>
          <w:rFonts w:ascii="Times New Roman" w:eastAsia="Arial" w:hAnsi="Times New Roman" w:cs="Times New Roman"/>
          <w:b/>
          <w:bCs/>
          <w:sz w:val="24"/>
          <w:szCs w:val="24"/>
        </w:rPr>
      </w:pPr>
      <w:r w:rsidRPr="004428A6">
        <w:rPr>
          <w:rFonts w:ascii="Times New Roman" w:eastAsia="Arial" w:hAnsi="Times New Roman" w:cs="Times New Roman"/>
          <w:b/>
          <w:bCs/>
          <w:sz w:val="24"/>
          <w:szCs w:val="24"/>
        </w:rPr>
        <w:t>Results</w:t>
      </w:r>
    </w:p>
    <w:p w14:paraId="67A1C15C" w14:textId="1DEF2B14" w:rsidR="00D848EC" w:rsidRDefault="00D848EC" w:rsidP="00D83BAD">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Figure 1 </w:t>
      </w:r>
      <w:r w:rsidRPr="00DB647D">
        <w:rPr>
          <w:rFonts w:ascii="Times New Roman" w:eastAsia="Arial" w:hAnsi="Times New Roman" w:cs="Times New Roman"/>
          <w:sz w:val="24"/>
          <w:szCs w:val="24"/>
        </w:rPr>
        <w:t>(</w:t>
      </w:r>
      <w:r w:rsidR="00DB647D" w:rsidRPr="00DB647D">
        <w:rPr>
          <w:rFonts w:ascii="Times New Roman" w:eastAsia="Arial" w:hAnsi="Times New Roman" w:cs="Times New Roman"/>
          <w:sz w:val="24"/>
          <w:szCs w:val="24"/>
        </w:rPr>
        <w:t>bottom right</w:t>
      </w:r>
      <w:r w:rsidRPr="00DB647D">
        <w:rPr>
          <w:rFonts w:ascii="Times New Roman" w:eastAsia="Arial" w:hAnsi="Times New Roman" w:cs="Times New Roman"/>
          <w:sz w:val="24"/>
          <w:szCs w:val="24"/>
        </w:rPr>
        <w:t>)</w:t>
      </w:r>
      <w:r>
        <w:rPr>
          <w:rFonts w:ascii="Times New Roman" w:eastAsia="Arial" w:hAnsi="Times New Roman" w:cs="Times New Roman"/>
          <w:sz w:val="24"/>
          <w:szCs w:val="24"/>
        </w:rPr>
        <w:t xml:space="preserve"> displays</w:t>
      </w:r>
      <w:r w:rsidRPr="0066400E">
        <w:rPr>
          <w:rFonts w:ascii="Times New Roman" w:eastAsia="Arial" w:hAnsi="Times New Roman" w:cs="Times New Roman"/>
          <w:sz w:val="24"/>
          <w:szCs w:val="24"/>
        </w:rPr>
        <w:t xml:space="preserve"> mean JOLs and percent correct recall </w:t>
      </w:r>
      <w:r>
        <w:rPr>
          <w:rFonts w:ascii="Times New Roman" w:eastAsia="Arial" w:hAnsi="Times New Roman" w:cs="Times New Roman"/>
          <w:sz w:val="24"/>
          <w:szCs w:val="24"/>
        </w:rPr>
        <w:t>for each of the four pair types</w:t>
      </w:r>
      <w:r w:rsidRPr="0066400E">
        <w:rPr>
          <w:rFonts w:ascii="Times New Roman" w:eastAsia="Arial" w:hAnsi="Times New Roman" w:cs="Times New Roman"/>
          <w:sz w:val="24"/>
          <w:szCs w:val="24"/>
        </w:rPr>
        <w:t>.</w:t>
      </w:r>
      <w:r w:rsidR="00D83BAD">
        <w:rPr>
          <w:rFonts w:ascii="Times New Roman" w:eastAsia="Arial" w:hAnsi="Times New Roman" w:cs="Times New Roman"/>
          <w:sz w:val="24"/>
          <w:szCs w:val="24"/>
        </w:rPr>
        <w:t xml:space="preserve"> </w:t>
      </w:r>
      <w:r w:rsidR="005F1C7E">
        <w:rPr>
          <w:rFonts w:ascii="Times New Roman" w:eastAsia="Arial" w:hAnsi="Times New Roman" w:cs="Times New Roman"/>
          <w:sz w:val="24"/>
          <w:szCs w:val="24"/>
        </w:rPr>
        <w:t xml:space="preserve">Consistent with </w:t>
      </w:r>
      <w:r w:rsidR="00C36AA8">
        <w:rPr>
          <w:rFonts w:ascii="Times New Roman" w:eastAsia="Arial" w:hAnsi="Times New Roman" w:cs="Times New Roman"/>
          <w:sz w:val="24"/>
          <w:szCs w:val="24"/>
        </w:rPr>
        <w:t>the</w:t>
      </w:r>
      <w:r w:rsidR="005F1C7E">
        <w:rPr>
          <w:rFonts w:ascii="Times New Roman" w:eastAsia="Arial" w:hAnsi="Times New Roman" w:cs="Times New Roman"/>
          <w:sz w:val="24"/>
          <w:szCs w:val="24"/>
        </w:rPr>
        <w:t xml:space="preserve"> previous experiments, the same general patterns of results were </w:t>
      </w:r>
      <w:r w:rsidR="009C5B57">
        <w:rPr>
          <w:rFonts w:ascii="Times New Roman" w:eastAsia="Arial" w:hAnsi="Times New Roman" w:cs="Times New Roman"/>
          <w:sz w:val="24"/>
          <w:szCs w:val="24"/>
        </w:rPr>
        <w:t>found</w:t>
      </w:r>
      <w:r w:rsidR="005F1C7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JOL ratings </w:t>
      </w:r>
      <w:r w:rsidR="005F1C7E">
        <w:rPr>
          <w:rFonts w:ascii="Times New Roman" w:eastAsia="Arial" w:hAnsi="Times New Roman" w:cs="Times New Roman"/>
          <w:sz w:val="24"/>
          <w:szCs w:val="24"/>
        </w:rPr>
        <w:t xml:space="preserve">again </w:t>
      </w:r>
      <w:r>
        <w:rPr>
          <w:rFonts w:ascii="Times New Roman" w:eastAsia="Arial" w:hAnsi="Times New Roman" w:cs="Times New Roman"/>
          <w:sz w:val="24"/>
          <w:szCs w:val="24"/>
        </w:rPr>
        <w:t>exceed</w:t>
      </w:r>
      <w:r w:rsidR="005F1C7E">
        <w:rPr>
          <w:rFonts w:ascii="Times New Roman" w:eastAsia="Arial" w:hAnsi="Times New Roman" w:cs="Times New Roman"/>
          <w:sz w:val="24"/>
          <w:szCs w:val="24"/>
        </w:rPr>
        <w:t>ed</w:t>
      </w:r>
      <w:r>
        <w:rPr>
          <w:rFonts w:ascii="Times New Roman" w:eastAsia="Arial" w:hAnsi="Times New Roman" w:cs="Times New Roman"/>
          <w:sz w:val="24"/>
          <w:szCs w:val="24"/>
        </w:rPr>
        <w:t xml:space="preserve"> later recall rates</w:t>
      </w:r>
      <w:r w:rsidRPr="00327081">
        <w:rPr>
          <w:rFonts w:ascii="Times New Roman" w:eastAsia="Arial" w:hAnsi="Times New Roman" w:cs="Times New Roman"/>
          <w:sz w:val="24"/>
          <w:szCs w:val="24"/>
        </w:rPr>
        <w:t xml:space="preserve"> </w:t>
      </w:r>
      <w:r w:rsidRPr="008F653B">
        <w:rPr>
          <w:rFonts w:ascii="Times New Roman" w:eastAsia="Arial" w:hAnsi="Times New Roman" w:cs="Times New Roman"/>
          <w:sz w:val="24"/>
          <w:szCs w:val="24"/>
        </w:rPr>
        <w:t>(</w:t>
      </w:r>
      <w:r w:rsidR="008F653B" w:rsidRPr="008F653B">
        <w:rPr>
          <w:rFonts w:ascii="Times New Roman" w:eastAsia="Arial" w:hAnsi="Times New Roman" w:cs="Times New Roman"/>
          <w:sz w:val="24"/>
          <w:szCs w:val="24"/>
        </w:rPr>
        <w:t>59.79</w:t>
      </w:r>
      <w:r w:rsidRPr="008F653B">
        <w:rPr>
          <w:rFonts w:ascii="Times New Roman" w:eastAsia="Arial" w:hAnsi="Times New Roman" w:cs="Times New Roman"/>
          <w:sz w:val="24"/>
          <w:szCs w:val="24"/>
        </w:rPr>
        <w:t xml:space="preserve"> vs. </w:t>
      </w:r>
      <w:r w:rsidR="008F653B" w:rsidRPr="008F653B">
        <w:rPr>
          <w:rFonts w:ascii="Times New Roman" w:eastAsia="Arial" w:hAnsi="Times New Roman" w:cs="Times New Roman"/>
          <w:sz w:val="24"/>
          <w:szCs w:val="24"/>
        </w:rPr>
        <w:t>44</w:t>
      </w:r>
      <w:r w:rsidR="008F653B">
        <w:rPr>
          <w:rFonts w:ascii="Times New Roman" w:eastAsia="Arial" w:hAnsi="Times New Roman" w:cs="Times New Roman"/>
          <w:sz w:val="24"/>
          <w:szCs w:val="24"/>
        </w:rPr>
        <w:t>.81</w:t>
      </w:r>
      <w:r w:rsidRPr="003875BE">
        <w:rPr>
          <w:rFonts w:ascii="Times New Roman" w:eastAsia="Arial" w:hAnsi="Times New Roman" w:cs="Times New Roman"/>
          <w:sz w:val="24"/>
          <w:szCs w:val="24"/>
        </w:rPr>
        <w:t xml:space="preserve">), </w:t>
      </w:r>
      <w:r w:rsidRPr="003875BE">
        <w:rPr>
          <w:rFonts w:ascii="Times New Roman" w:eastAsia="Arial" w:hAnsi="Times New Roman" w:cs="Times New Roman"/>
          <w:i/>
          <w:iCs/>
          <w:sz w:val="24"/>
          <w:szCs w:val="24"/>
        </w:rPr>
        <w:t>F</w:t>
      </w:r>
      <w:r w:rsidRPr="003875BE">
        <w:rPr>
          <w:rFonts w:ascii="Times New Roman" w:eastAsia="Arial" w:hAnsi="Times New Roman" w:cs="Times New Roman"/>
          <w:sz w:val="24"/>
          <w:szCs w:val="24"/>
        </w:rPr>
        <w:t>(</w:t>
      </w:r>
      <w:r w:rsidR="003875BE" w:rsidRPr="003875BE">
        <w:rPr>
          <w:rFonts w:ascii="Times New Roman" w:eastAsia="Arial" w:hAnsi="Times New Roman" w:cs="Times New Roman"/>
          <w:sz w:val="24"/>
          <w:szCs w:val="24"/>
        </w:rPr>
        <w:t>1</w:t>
      </w:r>
      <w:r w:rsidRPr="003875BE">
        <w:rPr>
          <w:rFonts w:ascii="Times New Roman" w:eastAsia="Arial" w:hAnsi="Times New Roman" w:cs="Times New Roman"/>
          <w:sz w:val="24"/>
          <w:szCs w:val="24"/>
        </w:rPr>
        <w:t xml:space="preserve">, </w:t>
      </w:r>
      <w:r w:rsidR="003875BE" w:rsidRPr="003875BE">
        <w:rPr>
          <w:rFonts w:ascii="Times New Roman" w:eastAsia="Arial" w:hAnsi="Times New Roman" w:cs="Times New Roman"/>
          <w:sz w:val="24"/>
          <w:szCs w:val="24"/>
        </w:rPr>
        <w:t>3</w:t>
      </w:r>
      <w:r w:rsidR="002103BD">
        <w:rPr>
          <w:rFonts w:ascii="Times New Roman" w:eastAsia="Arial" w:hAnsi="Times New Roman" w:cs="Times New Roman"/>
          <w:sz w:val="24"/>
          <w:szCs w:val="24"/>
        </w:rPr>
        <w:t>5</w:t>
      </w:r>
      <w:r w:rsidRPr="003875BE">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19.12</w:t>
      </w:r>
      <w:r w:rsidRPr="008C5940">
        <w:rPr>
          <w:rFonts w:ascii="Times New Roman" w:eastAsia="Arial" w:hAnsi="Times New Roman" w:cs="Times New Roman"/>
          <w:i/>
          <w:iCs/>
          <w:sz w:val="24"/>
          <w:szCs w:val="24"/>
        </w:rPr>
        <w:t>, 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800.37</w:t>
      </w:r>
      <w:r w:rsidRPr="008C5940">
        <w:rPr>
          <w:rFonts w:ascii="Times New Roman" w:eastAsia="Arial" w:hAnsi="Times New Roman" w:cs="Times New Roman"/>
          <w:sz w:val="24"/>
          <w:szCs w:val="24"/>
        </w:rPr>
        <w:t>,</w:t>
      </w:r>
      <w:r w:rsidRPr="008C5940">
        <w:rPr>
          <w:rFonts w:ascii="Times New Roman" w:eastAsia="Arial" w:hAnsi="Times New Roman" w:cs="Times New Roman"/>
          <w:i/>
          <w:iCs/>
          <w:sz w:val="24"/>
          <w:szCs w:val="24"/>
        </w:rPr>
        <w:t xml:space="preserve"> η</w:t>
      </w:r>
      <w:r w:rsidRPr="008C5940">
        <w:rPr>
          <w:rFonts w:ascii="Times New Roman" w:eastAsia="Arial" w:hAnsi="Times New Roman" w:cs="Times New Roman"/>
          <w:sz w:val="24"/>
          <w:szCs w:val="24"/>
          <w:vertAlign w:val="subscript"/>
        </w:rPr>
        <w:t>p</w:t>
      </w:r>
      <w:r w:rsidRPr="008C5940">
        <w:rPr>
          <w:rFonts w:ascii="Times New Roman" w:eastAsia="Arial" w:hAnsi="Times New Roman" w:cs="Times New Roman"/>
          <w:sz w:val="24"/>
          <w:szCs w:val="24"/>
          <w:vertAlign w:val="superscript"/>
        </w:rPr>
        <w:t>2</w:t>
      </w:r>
      <w:r w:rsidRPr="008C5940">
        <w:rPr>
          <w:rFonts w:ascii="Times New Roman" w:eastAsia="Arial" w:hAnsi="Times New Roman" w:cs="Times New Roman"/>
          <w:i/>
          <w:iCs/>
          <w:sz w:val="24"/>
          <w:szCs w:val="24"/>
        </w:rPr>
        <w:t xml:space="preserve"> = </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5</w:t>
      </w:r>
      <w:r w:rsidRPr="008C5940">
        <w:rPr>
          <w:rFonts w:ascii="Times New Roman" w:eastAsia="Arial" w:hAnsi="Times New Roman" w:cs="Times New Roman"/>
          <w:sz w:val="24"/>
          <w:szCs w:val="24"/>
        </w:rPr>
        <w:t xml:space="preserve">. JOLs/recall rates </w:t>
      </w:r>
      <w:r w:rsidR="00C36AA8" w:rsidRPr="008C5940">
        <w:rPr>
          <w:rFonts w:ascii="Times New Roman" w:eastAsia="Arial" w:hAnsi="Times New Roman" w:cs="Times New Roman"/>
          <w:sz w:val="24"/>
          <w:szCs w:val="24"/>
        </w:rPr>
        <w:t>also</w:t>
      </w:r>
      <w:r w:rsidRPr="008C5940">
        <w:rPr>
          <w:rFonts w:ascii="Times New Roman" w:eastAsia="Arial" w:hAnsi="Times New Roman" w:cs="Times New Roman"/>
          <w:sz w:val="24"/>
          <w:szCs w:val="24"/>
        </w:rPr>
        <w:t xml:space="preserve"> differ</w:t>
      </w:r>
      <w:r w:rsidR="00C36AA8" w:rsidRPr="008C5940">
        <w:rPr>
          <w:rFonts w:ascii="Times New Roman" w:eastAsia="Arial" w:hAnsi="Times New Roman" w:cs="Times New Roman"/>
          <w:sz w:val="24"/>
          <w:szCs w:val="24"/>
        </w:rPr>
        <w:t>ed</w:t>
      </w:r>
      <w:r w:rsidRPr="008C5940">
        <w:rPr>
          <w:rFonts w:ascii="Times New Roman" w:eastAsia="Arial" w:hAnsi="Times New Roman" w:cs="Times New Roman"/>
          <w:sz w:val="24"/>
          <w:szCs w:val="24"/>
        </w:rPr>
        <w:t xml:space="preserve"> across pair types, </w:t>
      </w:r>
      <w:r w:rsidRPr="008C5940">
        <w:rPr>
          <w:rFonts w:ascii="Times New Roman" w:eastAsia="Arial" w:hAnsi="Times New Roman" w:cs="Times New Roman"/>
          <w:i/>
          <w:iCs/>
          <w:sz w:val="24"/>
          <w:szCs w:val="24"/>
        </w:rPr>
        <w:t>F</w:t>
      </w:r>
      <w:r w:rsidRPr="008C5940">
        <w:rPr>
          <w:rFonts w:ascii="Times New Roman" w:eastAsia="Arial" w:hAnsi="Times New Roman" w:cs="Times New Roman"/>
          <w:sz w:val="24"/>
          <w:szCs w:val="24"/>
        </w:rPr>
        <w:t>(</w:t>
      </w:r>
      <w:r w:rsidR="003875BE" w:rsidRPr="008C5940">
        <w:rPr>
          <w:rFonts w:ascii="Times New Roman" w:eastAsia="Arial" w:hAnsi="Times New Roman" w:cs="Times New Roman"/>
          <w:sz w:val="24"/>
          <w:szCs w:val="24"/>
        </w:rPr>
        <w:t>3</w:t>
      </w:r>
      <w:r w:rsidRPr="008C5940">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105</w:t>
      </w:r>
      <w:r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266.07</w:t>
      </w:r>
      <w:r w:rsidRPr="008C5940">
        <w:rPr>
          <w:rFonts w:ascii="Times New Roman" w:eastAsia="Arial" w:hAnsi="Times New Roman" w:cs="Times New Roman"/>
          <w:sz w:val="24"/>
          <w:szCs w:val="24"/>
        </w:rPr>
        <w:t xml:space="preserve">, </w:t>
      </w:r>
      <w:r w:rsidRPr="008C5940">
        <w:rPr>
          <w:rFonts w:ascii="Times New Roman" w:eastAsia="Arial" w:hAnsi="Times New Roman" w:cs="Times New Roman"/>
          <w:i/>
          <w:iCs/>
          <w:sz w:val="24"/>
          <w:szCs w:val="24"/>
        </w:rPr>
        <w:t>MSE</w:t>
      </w:r>
      <w:r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97.03</w:t>
      </w:r>
      <w:r w:rsidRPr="008C5940">
        <w:rPr>
          <w:rFonts w:ascii="Times New Roman" w:eastAsia="Arial" w:hAnsi="Times New Roman" w:cs="Times New Roman"/>
          <w:sz w:val="24"/>
          <w:szCs w:val="24"/>
        </w:rPr>
        <w:t>,</w:t>
      </w:r>
      <w:r w:rsidRPr="003875BE">
        <w:rPr>
          <w:rFonts w:ascii="Times New Roman" w:eastAsia="Arial" w:hAnsi="Times New Roman" w:cs="Times New Roman"/>
          <w:i/>
          <w:iCs/>
          <w:sz w:val="24"/>
          <w:szCs w:val="24"/>
        </w:rPr>
        <w:t xml:space="preserve"> η</w:t>
      </w:r>
      <w:r w:rsidRPr="003875BE">
        <w:rPr>
          <w:rFonts w:ascii="Times New Roman" w:eastAsia="Arial" w:hAnsi="Times New Roman" w:cs="Times New Roman"/>
          <w:sz w:val="24"/>
          <w:szCs w:val="24"/>
          <w:vertAlign w:val="subscript"/>
        </w:rPr>
        <w:t>p</w:t>
      </w:r>
      <w:r w:rsidRPr="003875BE">
        <w:rPr>
          <w:rFonts w:ascii="Times New Roman" w:eastAsia="Arial" w:hAnsi="Times New Roman" w:cs="Times New Roman"/>
          <w:sz w:val="24"/>
          <w:szCs w:val="24"/>
          <w:vertAlign w:val="superscript"/>
        </w:rPr>
        <w:t>2</w:t>
      </w:r>
      <w:r w:rsidRPr="003875BE">
        <w:rPr>
          <w:rFonts w:ascii="Times New Roman" w:eastAsia="Arial" w:hAnsi="Times New Roman" w:cs="Times New Roman"/>
          <w:i/>
          <w:iCs/>
          <w:sz w:val="24"/>
          <w:szCs w:val="24"/>
        </w:rPr>
        <w:t xml:space="preserve"> = </w:t>
      </w:r>
      <w:r w:rsidRPr="003875BE">
        <w:rPr>
          <w:rFonts w:ascii="Times New Roman" w:eastAsia="Arial" w:hAnsi="Times New Roman" w:cs="Times New Roman"/>
          <w:sz w:val="24"/>
          <w:szCs w:val="24"/>
        </w:rPr>
        <w:t>.</w:t>
      </w:r>
      <w:r w:rsidR="008C5940">
        <w:rPr>
          <w:rFonts w:ascii="Times New Roman" w:eastAsia="Arial" w:hAnsi="Times New Roman" w:cs="Times New Roman"/>
          <w:sz w:val="24"/>
          <w:szCs w:val="24"/>
        </w:rPr>
        <w:t>4</w:t>
      </w:r>
      <w:r w:rsidR="002103BD">
        <w:rPr>
          <w:rFonts w:ascii="Times New Roman" w:eastAsia="Arial" w:hAnsi="Times New Roman" w:cs="Times New Roman"/>
          <w:sz w:val="24"/>
          <w:szCs w:val="24"/>
        </w:rPr>
        <w:t>6</w:t>
      </w:r>
      <w:r w:rsidR="009C5B57">
        <w:rPr>
          <w:rFonts w:ascii="Times New Roman" w:eastAsia="Arial" w:hAnsi="Times New Roman" w:cs="Times New Roman"/>
          <w:sz w:val="24"/>
          <w:szCs w:val="24"/>
        </w:rPr>
        <w:t>, with JOLs</w:t>
      </w:r>
      <w:r w:rsidR="008F653B">
        <w:rPr>
          <w:rFonts w:ascii="Times New Roman" w:eastAsia="Arial" w:hAnsi="Times New Roman" w:cs="Times New Roman"/>
          <w:sz w:val="24"/>
          <w:szCs w:val="24"/>
        </w:rPr>
        <w:t>/recall</w:t>
      </w:r>
      <w:r w:rsidR="009C5B57">
        <w:rPr>
          <w:rFonts w:ascii="Times New Roman" w:eastAsia="Arial" w:hAnsi="Times New Roman" w:cs="Times New Roman"/>
          <w:sz w:val="24"/>
          <w:szCs w:val="24"/>
        </w:rPr>
        <w:t xml:space="preserve"> </w:t>
      </w:r>
      <w:r w:rsidRPr="005841BC">
        <w:rPr>
          <w:rFonts w:ascii="Times New Roman" w:eastAsia="Arial" w:hAnsi="Times New Roman" w:cs="Times New Roman"/>
          <w:sz w:val="24"/>
          <w:szCs w:val="24"/>
        </w:rPr>
        <w:t xml:space="preserve">greatest for </w:t>
      </w:r>
      <w:r>
        <w:rPr>
          <w:rFonts w:ascii="Times New Roman" w:eastAsia="Arial" w:hAnsi="Times New Roman" w:cs="Times New Roman"/>
          <w:sz w:val="24"/>
          <w:szCs w:val="24"/>
        </w:rPr>
        <w:t>forward</w:t>
      </w:r>
      <w:r w:rsidRPr="005841BC">
        <w:rPr>
          <w:rFonts w:ascii="Times New Roman" w:eastAsia="Arial" w:hAnsi="Times New Roman" w:cs="Times New Roman"/>
          <w:sz w:val="24"/>
          <w:szCs w:val="24"/>
        </w:rPr>
        <w:t xml:space="preserve"> </w:t>
      </w:r>
      <w:r w:rsidRPr="003974F7">
        <w:rPr>
          <w:rFonts w:ascii="Times New Roman" w:eastAsia="Arial" w:hAnsi="Times New Roman" w:cs="Times New Roman"/>
          <w:sz w:val="24"/>
          <w:szCs w:val="24"/>
        </w:rPr>
        <w:t>pairs (</w:t>
      </w:r>
      <w:r w:rsidR="001B1B1A">
        <w:rPr>
          <w:rFonts w:ascii="Times New Roman" w:eastAsia="Arial" w:hAnsi="Times New Roman" w:cs="Times New Roman"/>
          <w:sz w:val="24"/>
          <w:szCs w:val="24"/>
        </w:rPr>
        <w:t>69.16</w:t>
      </w:r>
      <w:r w:rsidRPr="003974F7">
        <w:rPr>
          <w:rFonts w:ascii="Times New Roman" w:eastAsia="Arial" w:hAnsi="Times New Roman" w:cs="Times New Roman"/>
          <w:sz w:val="24"/>
          <w:szCs w:val="24"/>
        </w:rPr>
        <w:t>), followed by symmetrical pairs (</w:t>
      </w:r>
      <w:r w:rsidR="003974F7" w:rsidRPr="003974F7">
        <w:rPr>
          <w:rFonts w:ascii="Times New Roman" w:eastAsia="Arial" w:hAnsi="Times New Roman" w:cs="Times New Roman"/>
          <w:sz w:val="24"/>
          <w:szCs w:val="24"/>
        </w:rPr>
        <w:t>64.</w:t>
      </w:r>
      <w:r w:rsidR="001B1B1A">
        <w:rPr>
          <w:rFonts w:ascii="Times New Roman" w:eastAsia="Arial" w:hAnsi="Times New Roman" w:cs="Times New Roman"/>
          <w:sz w:val="24"/>
          <w:szCs w:val="24"/>
        </w:rPr>
        <w:t>47</w:t>
      </w:r>
      <w:r w:rsidRPr="003974F7">
        <w:rPr>
          <w:rFonts w:ascii="Times New Roman" w:eastAsia="Arial" w:hAnsi="Times New Roman" w:cs="Times New Roman"/>
          <w:sz w:val="24"/>
          <w:szCs w:val="24"/>
        </w:rPr>
        <w:t>), backward pairs (</w:t>
      </w:r>
      <w:r w:rsidR="001B1B1A">
        <w:rPr>
          <w:rFonts w:ascii="Times New Roman" w:eastAsia="Arial" w:hAnsi="Times New Roman" w:cs="Times New Roman"/>
          <w:sz w:val="24"/>
          <w:szCs w:val="24"/>
        </w:rPr>
        <w:t>47.31</w:t>
      </w:r>
      <w:r w:rsidRPr="003974F7">
        <w:rPr>
          <w:rFonts w:ascii="Times New Roman" w:eastAsia="Arial" w:hAnsi="Times New Roman" w:cs="Times New Roman"/>
          <w:sz w:val="24"/>
          <w:szCs w:val="24"/>
        </w:rPr>
        <w:t>),</w:t>
      </w:r>
      <w:r w:rsidRPr="005841BC">
        <w:rPr>
          <w:rFonts w:ascii="Times New Roman" w:eastAsia="Arial" w:hAnsi="Times New Roman" w:cs="Times New Roman"/>
          <w:sz w:val="24"/>
          <w:szCs w:val="24"/>
        </w:rPr>
        <w:t xml:space="preserve"> and unrelated pairs (</w:t>
      </w:r>
      <w:r w:rsidR="001B1B1A">
        <w:rPr>
          <w:rFonts w:ascii="Times New Roman" w:eastAsia="Arial" w:hAnsi="Times New Roman" w:cs="Times New Roman"/>
          <w:sz w:val="24"/>
          <w:szCs w:val="24"/>
        </w:rPr>
        <w:t>26.98</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Post-hoc tests indicated that</w:t>
      </w:r>
      <w:r w:rsidRPr="005841BC">
        <w:rPr>
          <w:rFonts w:ascii="Times New Roman" w:eastAsia="Arial" w:hAnsi="Times New Roman" w:cs="Times New Roman"/>
          <w:sz w:val="24"/>
          <w:szCs w:val="24"/>
        </w:rPr>
        <w:t xml:space="preserve"> comparisons across </w:t>
      </w:r>
      <w:r>
        <w:rPr>
          <w:rFonts w:ascii="Times New Roman" w:eastAsia="Arial" w:hAnsi="Times New Roman" w:cs="Times New Roman"/>
          <w:sz w:val="24"/>
          <w:szCs w:val="24"/>
        </w:rPr>
        <w:t>all pair types</w:t>
      </w:r>
      <w:r w:rsidRPr="005841BC">
        <w:rPr>
          <w:rFonts w:ascii="Times New Roman" w:eastAsia="Arial" w:hAnsi="Times New Roman" w:cs="Times New Roman"/>
          <w:sz w:val="24"/>
          <w:szCs w:val="24"/>
        </w:rPr>
        <w:t xml:space="preserve"> </w:t>
      </w:r>
      <w:r>
        <w:rPr>
          <w:rFonts w:ascii="Times New Roman" w:eastAsia="Arial" w:hAnsi="Times New Roman" w:cs="Times New Roman"/>
          <w:sz w:val="24"/>
          <w:szCs w:val="24"/>
        </w:rPr>
        <w:t>differed significantly</w:t>
      </w:r>
      <w:r w:rsidRPr="007836BB">
        <w:rPr>
          <w:rFonts w:ascii="Times New Roman" w:eastAsia="Arial" w:hAnsi="Times New Roman" w:cs="Times New Roman"/>
          <w:sz w:val="24"/>
          <w:szCs w:val="24"/>
        </w:rPr>
        <w:t xml:space="preserve">, </w:t>
      </w:r>
      <w:proofErr w:type="spellStart"/>
      <w:r w:rsidRPr="007836BB">
        <w:rPr>
          <w:rFonts w:ascii="Times New Roman" w:eastAsia="Arial" w:hAnsi="Times New Roman" w:cs="Times New Roman"/>
          <w:i/>
          <w:iCs/>
          <w:sz w:val="24"/>
          <w:szCs w:val="24"/>
        </w:rPr>
        <w:t>t</w:t>
      </w:r>
      <w:r w:rsidRPr="007836BB">
        <w:rPr>
          <w:rFonts w:ascii="Times New Roman" w:eastAsia="Arial" w:hAnsi="Times New Roman" w:cs="Times New Roman"/>
          <w:sz w:val="24"/>
          <w:szCs w:val="24"/>
        </w:rPr>
        <w:t>s</w:t>
      </w:r>
      <w:proofErr w:type="spellEnd"/>
      <w:r w:rsidRPr="007836BB">
        <w:rPr>
          <w:rFonts w:ascii="Times New Roman" w:eastAsia="Arial" w:hAnsi="Times New Roman" w:cs="Times New Roman"/>
          <w:sz w:val="24"/>
          <w:szCs w:val="24"/>
        </w:rPr>
        <w:t xml:space="preserve"> ≥ </w:t>
      </w:r>
      <w:r w:rsidR="001B1B1A">
        <w:rPr>
          <w:rFonts w:ascii="Times New Roman" w:eastAsia="Arial" w:hAnsi="Times New Roman" w:cs="Times New Roman"/>
          <w:sz w:val="24"/>
          <w:szCs w:val="24"/>
        </w:rPr>
        <w:t>4.27</w:t>
      </w:r>
      <w:r w:rsidRPr="007836BB">
        <w:rPr>
          <w:rFonts w:ascii="Times New Roman" w:eastAsia="Arial" w:hAnsi="Times New Roman" w:cs="Times New Roman"/>
          <w:sz w:val="24"/>
          <w:szCs w:val="24"/>
        </w:rPr>
        <w:t xml:space="preserve">, </w:t>
      </w:r>
      <w:r w:rsidRPr="003E3D66">
        <w:rPr>
          <w:rFonts w:ascii="Times New Roman" w:eastAsia="Arial" w:hAnsi="Times New Roman" w:cs="Times New Roman"/>
          <w:i/>
          <w:iCs/>
          <w:sz w:val="24"/>
          <w:szCs w:val="24"/>
        </w:rPr>
        <w:t>d</w:t>
      </w:r>
      <w:r w:rsidRPr="003E3D66">
        <w:rPr>
          <w:rFonts w:ascii="Times New Roman" w:eastAsia="Arial" w:hAnsi="Times New Roman" w:cs="Times New Roman"/>
          <w:sz w:val="24"/>
          <w:szCs w:val="24"/>
        </w:rPr>
        <w:t xml:space="preserve">s ≥ </w:t>
      </w:r>
      <w:r w:rsidR="001B1B1A">
        <w:rPr>
          <w:rFonts w:ascii="Times New Roman" w:eastAsia="Arial" w:hAnsi="Times New Roman" w:cs="Times New Roman"/>
          <w:sz w:val="24"/>
          <w:szCs w:val="24"/>
        </w:rPr>
        <w:t>0</w:t>
      </w:r>
      <w:r w:rsidR="003E3D66" w:rsidRPr="003E3D66">
        <w:rPr>
          <w:rFonts w:ascii="Times New Roman" w:eastAsia="Arial" w:hAnsi="Times New Roman" w:cs="Times New Roman"/>
          <w:sz w:val="24"/>
          <w:szCs w:val="24"/>
        </w:rPr>
        <w:t>.</w:t>
      </w:r>
      <w:r w:rsidR="001B1B1A">
        <w:rPr>
          <w:rFonts w:ascii="Times New Roman" w:eastAsia="Arial" w:hAnsi="Times New Roman" w:cs="Times New Roman"/>
          <w:sz w:val="24"/>
          <w:szCs w:val="24"/>
        </w:rPr>
        <w:t>12</w:t>
      </w:r>
      <w:r w:rsidR="007836BB">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4383C774" w14:textId="2DEA3998" w:rsidR="00D848EC" w:rsidRPr="0066400E" w:rsidRDefault="00D859C0" w:rsidP="00D848EC">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A</w:t>
      </w:r>
      <w:r w:rsidR="00D848EC" w:rsidRPr="005841BC">
        <w:rPr>
          <w:rFonts w:ascii="Times New Roman" w:eastAsia="Arial" w:hAnsi="Times New Roman" w:cs="Times New Roman"/>
          <w:sz w:val="24"/>
          <w:szCs w:val="24"/>
        </w:rPr>
        <w:t xml:space="preserve"> significant interaction was </w:t>
      </w:r>
      <w:r w:rsidR="00C36AA8">
        <w:rPr>
          <w:rFonts w:ascii="Times New Roman" w:eastAsia="Arial" w:hAnsi="Times New Roman" w:cs="Times New Roman"/>
          <w:sz w:val="24"/>
          <w:szCs w:val="24"/>
        </w:rPr>
        <w:t>again detected</w:t>
      </w:r>
      <w:r w:rsidR="00D848EC" w:rsidRPr="005841BC">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F</w:t>
      </w:r>
      <w:r w:rsidR="00D848EC" w:rsidRPr="008C5940">
        <w:rPr>
          <w:rFonts w:ascii="Times New Roman" w:eastAsia="Arial" w:hAnsi="Times New Roman" w:cs="Times New Roman"/>
          <w:sz w:val="24"/>
          <w:szCs w:val="24"/>
        </w:rPr>
        <w:t>(</w:t>
      </w:r>
      <w:r w:rsidR="008C5940" w:rsidRPr="008C5940">
        <w:rPr>
          <w:rFonts w:ascii="Times New Roman" w:eastAsia="Arial" w:hAnsi="Times New Roman" w:cs="Times New Roman"/>
          <w:sz w:val="24"/>
          <w:szCs w:val="24"/>
        </w:rPr>
        <w:t>3</w:t>
      </w:r>
      <w:r w:rsidR="00D848EC" w:rsidRPr="008C5940">
        <w:rPr>
          <w:rFonts w:ascii="Times New Roman" w:eastAsia="Arial" w:hAnsi="Times New Roman" w:cs="Times New Roman"/>
          <w:sz w:val="24"/>
          <w:szCs w:val="24"/>
        </w:rPr>
        <w:t xml:space="preserve">, </w:t>
      </w:r>
      <w:r w:rsidR="008C5940" w:rsidRPr="008C5940">
        <w:rPr>
          <w:rFonts w:ascii="Times New Roman" w:eastAsia="Arial" w:hAnsi="Times New Roman" w:cs="Times New Roman"/>
          <w:sz w:val="24"/>
          <w:szCs w:val="24"/>
        </w:rPr>
        <w:t>1</w:t>
      </w:r>
      <w:r w:rsidR="002103BD">
        <w:rPr>
          <w:rFonts w:ascii="Times New Roman" w:eastAsia="Arial" w:hAnsi="Times New Roman" w:cs="Times New Roman"/>
          <w:sz w:val="24"/>
          <w:szCs w:val="24"/>
        </w:rPr>
        <w:t>05</w:t>
      </w:r>
      <w:r w:rsidR="00D848EC" w:rsidRPr="008C5940">
        <w:rPr>
          <w:rFonts w:ascii="Times New Roman" w:eastAsia="Arial" w:hAnsi="Times New Roman" w:cs="Times New Roman"/>
          <w:sz w:val="24"/>
          <w:szCs w:val="24"/>
        </w:rPr>
        <w:t xml:space="preserve">) = </w:t>
      </w:r>
      <w:r w:rsidR="002103BD">
        <w:rPr>
          <w:rFonts w:ascii="Times New Roman" w:eastAsia="Arial" w:hAnsi="Times New Roman" w:cs="Times New Roman"/>
          <w:sz w:val="24"/>
          <w:szCs w:val="24"/>
        </w:rPr>
        <w:t>77.93</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MSE</w:t>
      </w:r>
      <w:r w:rsidR="00D848EC" w:rsidRPr="008C5940">
        <w:rPr>
          <w:rFonts w:ascii="Times New Roman" w:eastAsia="Arial" w:hAnsi="Times New Roman" w:cs="Times New Roman"/>
          <w:sz w:val="24"/>
          <w:szCs w:val="24"/>
        </w:rPr>
        <w:t xml:space="preserve"> = </w:t>
      </w:r>
      <w:r w:rsidR="008F653B">
        <w:rPr>
          <w:rFonts w:ascii="Times New Roman" w:eastAsia="Arial" w:hAnsi="Times New Roman" w:cs="Times New Roman"/>
          <w:sz w:val="24"/>
          <w:szCs w:val="24"/>
        </w:rPr>
        <w:t>51.04</w:t>
      </w:r>
      <w:r w:rsidR="00D848EC" w:rsidRPr="008C5940">
        <w:rPr>
          <w:rFonts w:ascii="Times New Roman" w:eastAsia="Arial" w:hAnsi="Times New Roman" w:cs="Times New Roman"/>
          <w:sz w:val="24"/>
          <w:szCs w:val="24"/>
        </w:rPr>
        <w:t xml:space="preserve">, </w:t>
      </w:r>
      <w:r w:rsidR="00D848EC" w:rsidRPr="008C5940">
        <w:rPr>
          <w:rFonts w:ascii="Times New Roman" w:eastAsia="Arial" w:hAnsi="Times New Roman" w:cs="Times New Roman"/>
          <w:i/>
          <w:iCs/>
          <w:sz w:val="24"/>
          <w:szCs w:val="24"/>
        </w:rPr>
        <w:t>η</w:t>
      </w:r>
      <w:r w:rsidR="00D848EC" w:rsidRPr="008C5940">
        <w:rPr>
          <w:rFonts w:ascii="Times New Roman" w:eastAsia="Arial" w:hAnsi="Times New Roman" w:cs="Times New Roman"/>
          <w:sz w:val="24"/>
          <w:szCs w:val="24"/>
          <w:vertAlign w:val="subscript"/>
        </w:rPr>
        <w:t>p</w:t>
      </w:r>
      <w:r w:rsidR="00D848EC" w:rsidRPr="008C5940">
        <w:rPr>
          <w:rFonts w:ascii="Times New Roman" w:eastAsia="Arial" w:hAnsi="Times New Roman" w:cs="Times New Roman"/>
          <w:sz w:val="24"/>
          <w:szCs w:val="24"/>
          <w:vertAlign w:val="superscript"/>
        </w:rPr>
        <w:t>2</w:t>
      </w:r>
      <w:r w:rsidR="00D848EC" w:rsidRPr="008C5940">
        <w:rPr>
          <w:rFonts w:ascii="Times New Roman" w:eastAsia="Arial" w:hAnsi="Times New Roman" w:cs="Times New Roman"/>
          <w:i/>
          <w:iCs/>
          <w:sz w:val="24"/>
          <w:szCs w:val="24"/>
        </w:rPr>
        <w:t xml:space="preserve"> </w:t>
      </w:r>
      <w:r w:rsidR="00D848EC" w:rsidRPr="008C5940">
        <w:rPr>
          <w:rFonts w:ascii="Times New Roman" w:eastAsia="Arial" w:hAnsi="Times New Roman" w:cs="Times New Roman"/>
          <w:sz w:val="24"/>
          <w:szCs w:val="24"/>
        </w:rPr>
        <w:t>= .</w:t>
      </w:r>
      <w:r w:rsidR="008C5940" w:rsidRPr="008C5940">
        <w:rPr>
          <w:rFonts w:ascii="Times New Roman" w:eastAsia="Arial" w:hAnsi="Times New Roman" w:cs="Times New Roman"/>
          <w:sz w:val="24"/>
          <w:szCs w:val="24"/>
        </w:rPr>
        <w:t>1</w:t>
      </w:r>
      <w:r w:rsidR="006E1569">
        <w:rPr>
          <w:rFonts w:ascii="Times New Roman" w:eastAsia="Arial" w:hAnsi="Times New Roman" w:cs="Times New Roman"/>
          <w:sz w:val="24"/>
          <w:szCs w:val="24"/>
        </w:rPr>
        <w:t>2</w:t>
      </w:r>
      <w:r w:rsidR="00D848EC" w:rsidRPr="00B45FD4">
        <w:rPr>
          <w:rFonts w:ascii="Times New Roman" w:eastAsia="Arial" w:hAnsi="Times New Roman" w:cs="Times New Roman"/>
          <w:sz w:val="24"/>
          <w:szCs w:val="24"/>
        </w:rPr>
        <w:t>,</w:t>
      </w:r>
      <w:r w:rsidR="00D848EC">
        <w:rPr>
          <w:rFonts w:ascii="Times New Roman" w:eastAsia="Arial" w:hAnsi="Times New Roman" w:cs="Times New Roman"/>
          <w:sz w:val="24"/>
          <w:szCs w:val="24"/>
        </w:rPr>
        <w:t xml:space="preserve"> and </w:t>
      </w:r>
      <w:r w:rsidR="009C5B57">
        <w:rPr>
          <w:rFonts w:ascii="Times New Roman" w:eastAsia="Arial" w:hAnsi="Times New Roman" w:cs="Times New Roman"/>
          <w:sz w:val="24"/>
          <w:szCs w:val="24"/>
        </w:rPr>
        <w:t>f</w:t>
      </w:r>
      <w:r w:rsidR="009C5B57" w:rsidRPr="005841BC">
        <w:rPr>
          <w:rFonts w:ascii="Times New Roman" w:eastAsia="Arial" w:hAnsi="Times New Roman" w:cs="Times New Roman"/>
          <w:sz w:val="24"/>
          <w:szCs w:val="24"/>
        </w:rPr>
        <w:t>ollow</w:t>
      </w:r>
      <w:r w:rsidR="009C5B57">
        <w:rPr>
          <w:rFonts w:ascii="Times New Roman" w:eastAsia="Arial" w:hAnsi="Times New Roman" w:cs="Times New Roman"/>
          <w:sz w:val="24"/>
          <w:szCs w:val="24"/>
        </w:rPr>
        <w:t>-</w:t>
      </w:r>
      <w:r w:rsidR="00D848EC" w:rsidRPr="005841BC">
        <w:rPr>
          <w:rFonts w:ascii="Times New Roman" w:eastAsia="Arial" w:hAnsi="Times New Roman" w:cs="Times New Roman"/>
          <w:sz w:val="24"/>
          <w:szCs w:val="24"/>
        </w:rPr>
        <w:t>up test</w:t>
      </w:r>
      <w:r w:rsidR="00D848EC">
        <w:rPr>
          <w:rFonts w:ascii="Times New Roman" w:eastAsia="Arial" w:hAnsi="Times New Roman" w:cs="Times New Roman"/>
          <w:sz w:val="24"/>
          <w:szCs w:val="24"/>
        </w:rPr>
        <w:t>s</w:t>
      </w:r>
      <w:r w:rsidR="00D848EC" w:rsidRPr="005841BC">
        <w:rPr>
          <w:rFonts w:ascii="Times New Roman" w:eastAsia="Arial" w:hAnsi="Times New Roman" w:cs="Times New Roman"/>
          <w:sz w:val="24"/>
          <w:szCs w:val="24"/>
        </w:rPr>
        <w:t xml:space="preserve"> indicated </w:t>
      </w:r>
      <w:r w:rsidR="00D848EC">
        <w:rPr>
          <w:rFonts w:ascii="Times New Roman" w:eastAsia="Arial" w:hAnsi="Times New Roman" w:cs="Times New Roman"/>
          <w:sz w:val="24"/>
          <w:szCs w:val="24"/>
        </w:rPr>
        <w:t>similar pattern</w:t>
      </w:r>
      <w:r w:rsidR="009C5B57">
        <w:rPr>
          <w:rFonts w:ascii="Times New Roman" w:eastAsia="Arial" w:hAnsi="Times New Roman" w:cs="Times New Roman"/>
          <w:sz w:val="24"/>
          <w:szCs w:val="24"/>
        </w:rPr>
        <w:t>s</w:t>
      </w:r>
      <w:r w:rsidR="00D848EC">
        <w:rPr>
          <w:rFonts w:ascii="Times New Roman" w:eastAsia="Arial" w:hAnsi="Times New Roman" w:cs="Times New Roman"/>
          <w:sz w:val="24"/>
          <w:szCs w:val="24"/>
        </w:rPr>
        <w:t xml:space="preserve"> of overestimation </w:t>
      </w:r>
      <w:r w:rsidR="009C5B57">
        <w:rPr>
          <w:rFonts w:ascii="Times New Roman" w:eastAsia="Arial" w:hAnsi="Times New Roman" w:cs="Times New Roman"/>
          <w:sz w:val="24"/>
          <w:szCs w:val="24"/>
        </w:rPr>
        <w:t>reported above</w:t>
      </w:r>
      <w:r w:rsidR="00D848EC">
        <w:rPr>
          <w:rFonts w:ascii="Times New Roman" w:eastAsia="Arial" w:hAnsi="Times New Roman" w:cs="Times New Roman"/>
          <w:sz w:val="24"/>
          <w:szCs w:val="24"/>
        </w:rPr>
        <w:t>.</w:t>
      </w:r>
      <w:r w:rsidR="00C36AA8">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A</w:t>
      </w:r>
      <w:r w:rsidR="00C36AA8">
        <w:rPr>
          <w:rFonts w:ascii="Times New Roman" w:eastAsia="Arial" w:hAnsi="Times New Roman" w:cs="Times New Roman"/>
          <w:sz w:val="24"/>
          <w:szCs w:val="24"/>
        </w:rPr>
        <w:t>gain</w:t>
      </w:r>
      <w:r w:rsidR="00D848EC">
        <w:rPr>
          <w:rFonts w:ascii="Times New Roman" w:eastAsia="Arial" w:hAnsi="Times New Roman" w:cs="Times New Roman"/>
          <w:sz w:val="24"/>
          <w:szCs w:val="24"/>
        </w:rPr>
        <w:t xml:space="preserve">, the illusion of competence was </w:t>
      </w:r>
      <w:r w:rsidR="00D848EC" w:rsidRPr="0066006C">
        <w:rPr>
          <w:rFonts w:ascii="Times New Roman" w:eastAsia="Arial" w:hAnsi="Times New Roman" w:cs="Times New Roman"/>
          <w:sz w:val="24"/>
          <w:szCs w:val="24"/>
        </w:rPr>
        <w:t xml:space="preserve">greatest for backward pairs as JOLs </w:t>
      </w:r>
      <w:r w:rsidR="00C36AA8" w:rsidRPr="0066006C">
        <w:rPr>
          <w:rFonts w:ascii="Times New Roman" w:eastAsia="Arial" w:hAnsi="Times New Roman" w:cs="Times New Roman"/>
          <w:sz w:val="24"/>
          <w:szCs w:val="24"/>
        </w:rPr>
        <w:t xml:space="preserve">were significantly greater than </w:t>
      </w:r>
      <w:r w:rsidR="00D848EC" w:rsidRPr="0066006C">
        <w:rPr>
          <w:rFonts w:ascii="Times New Roman" w:eastAsia="Arial" w:hAnsi="Times New Roman" w:cs="Times New Roman"/>
          <w:sz w:val="24"/>
          <w:szCs w:val="24"/>
        </w:rPr>
        <w:t>recall, (</w:t>
      </w:r>
      <w:r w:rsidR="002462D1">
        <w:rPr>
          <w:rFonts w:ascii="Times New Roman" w:eastAsia="Arial" w:hAnsi="Times New Roman" w:cs="Times New Roman"/>
          <w:sz w:val="24"/>
          <w:szCs w:val="24"/>
        </w:rPr>
        <w:t>62.60</w:t>
      </w:r>
      <w:r w:rsidR="00341954"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sz w:val="24"/>
          <w:szCs w:val="24"/>
        </w:rPr>
        <w:t xml:space="preserve">vs. </w:t>
      </w:r>
      <w:r w:rsidR="00341954" w:rsidRPr="0066006C">
        <w:rPr>
          <w:rFonts w:ascii="Times New Roman" w:eastAsia="Arial" w:hAnsi="Times New Roman" w:cs="Times New Roman"/>
          <w:sz w:val="24"/>
          <w:szCs w:val="24"/>
        </w:rPr>
        <w:t>32.</w:t>
      </w:r>
      <w:r w:rsidR="002462D1">
        <w:rPr>
          <w:rFonts w:ascii="Times New Roman" w:eastAsia="Arial" w:hAnsi="Times New Roman" w:cs="Times New Roman"/>
          <w:sz w:val="24"/>
          <w:szCs w:val="24"/>
        </w:rPr>
        <w:t>17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8.61</w:t>
      </w:r>
      <w:r w:rsidR="00D848EC" w:rsidRPr="006344D7">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SEM</w:t>
      </w:r>
      <w:r w:rsidR="00D848EC" w:rsidRPr="006344D7">
        <w:rPr>
          <w:rFonts w:ascii="Times New Roman" w:eastAsia="Arial" w:hAnsi="Times New Roman" w:cs="Times New Roman"/>
          <w:sz w:val="24"/>
          <w:szCs w:val="24"/>
        </w:rPr>
        <w:t xml:space="preserve"> = </w:t>
      </w:r>
      <w:r w:rsidR="006344D7">
        <w:rPr>
          <w:rFonts w:ascii="Times New Roman" w:eastAsia="Arial" w:hAnsi="Times New Roman" w:cs="Times New Roman"/>
          <w:sz w:val="24"/>
          <w:szCs w:val="24"/>
        </w:rPr>
        <w:t>3.</w:t>
      </w:r>
      <w:r w:rsidR="002462D1">
        <w:rPr>
          <w:rFonts w:ascii="Times New Roman" w:eastAsia="Arial" w:hAnsi="Times New Roman" w:cs="Times New Roman"/>
          <w:sz w:val="24"/>
          <w:szCs w:val="24"/>
        </w:rPr>
        <w:t>66</w:t>
      </w:r>
      <w:r w:rsidR="00D848EC" w:rsidRPr="00D859C0">
        <w:rPr>
          <w:rFonts w:ascii="Times New Roman" w:eastAsia="Arial" w:hAnsi="Times New Roman" w:cs="Times New Roman"/>
          <w:sz w:val="24"/>
          <w:szCs w:val="24"/>
        </w:rPr>
        <w:t xml:space="preserve">, </w:t>
      </w:r>
      <w:r w:rsidR="00D848EC" w:rsidRPr="00D859C0">
        <w:rPr>
          <w:rFonts w:ascii="Times New Roman" w:eastAsia="Arial" w:hAnsi="Times New Roman" w:cs="Times New Roman"/>
          <w:i/>
          <w:iCs/>
          <w:sz w:val="24"/>
          <w:szCs w:val="24"/>
        </w:rPr>
        <w:t>d</w:t>
      </w:r>
      <w:r w:rsidR="00D848EC" w:rsidRPr="00D859C0">
        <w:rPr>
          <w:rFonts w:ascii="Times New Roman" w:eastAsia="Arial" w:hAnsi="Times New Roman" w:cs="Times New Roman"/>
          <w:sz w:val="24"/>
          <w:szCs w:val="24"/>
        </w:rPr>
        <w:t xml:space="preserve"> = </w:t>
      </w:r>
      <w:r w:rsidR="005A6169">
        <w:rPr>
          <w:rFonts w:ascii="Times New Roman" w:eastAsia="Arial" w:hAnsi="Times New Roman" w:cs="Times New Roman"/>
          <w:sz w:val="24"/>
          <w:szCs w:val="24"/>
        </w:rPr>
        <w:t>1.69</w:t>
      </w:r>
      <w:r w:rsidR="00C36AA8">
        <w:rPr>
          <w:rFonts w:ascii="Times New Roman" w:eastAsia="Arial" w:hAnsi="Times New Roman" w:cs="Times New Roman"/>
          <w:sz w:val="24"/>
          <w:szCs w:val="24"/>
        </w:rPr>
        <w:t xml:space="preserve">. </w:t>
      </w:r>
      <w:r w:rsidR="005F2887">
        <w:rPr>
          <w:rFonts w:ascii="Times New Roman" w:eastAsia="Arial" w:hAnsi="Times New Roman" w:cs="Times New Roman"/>
          <w:sz w:val="24"/>
          <w:szCs w:val="24"/>
        </w:rPr>
        <w:t xml:space="preserve">This </w:t>
      </w:r>
      <w:r w:rsidR="009C5B57">
        <w:rPr>
          <w:rFonts w:ascii="Times New Roman" w:eastAsia="Arial" w:hAnsi="Times New Roman" w:cs="Times New Roman"/>
          <w:sz w:val="24"/>
          <w:szCs w:val="24"/>
        </w:rPr>
        <w:t xml:space="preserve">pattern was again found for symmetrical pairs </w:t>
      </w:r>
      <w:r w:rsidR="00D848EC" w:rsidRPr="00D859C0">
        <w:rPr>
          <w:rFonts w:ascii="Times New Roman" w:eastAsia="Arial" w:hAnsi="Times New Roman" w:cs="Times New Roman"/>
          <w:sz w:val="24"/>
          <w:szCs w:val="24"/>
        </w:rPr>
        <w:t>(</w:t>
      </w:r>
      <w:r w:rsidR="00341954" w:rsidRPr="00D859C0">
        <w:rPr>
          <w:rFonts w:ascii="Times New Roman" w:eastAsia="Arial" w:hAnsi="Times New Roman" w:cs="Times New Roman"/>
          <w:sz w:val="24"/>
          <w:szCs w:val="24"/>
        </w:rPr>
        <w:t>69.</w:t>
      </w:r>
      <w:r w:rsidR="002462D1">
        <w:rPr>
          <w:rFonts w:ascii="Times New Roman" w:eastAsia="Arial" w:hAnsi="Times New Roman" w:cs="Times New Roman"/>
          <w:sz w:val="24"/>
          <w:szCs w:val="24"/>
        </w:rPr>
        <w:t>53</w:t>
      </w:r>
      <w:r w:rsidR="00D848EC" w:rsidRPr="00D859C0">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59.73</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2.</w:t>
      </w:r>
      <w:r w:rsidR="002462D1">
        <w:rPr>
          <w:rFonts w:ascii="Times New Roman" w:eastAsia="Arial" w:hAnsi="Times New Roman" w:cs="Times New Roman"/>
          <w:sz w:val="24"/>
          <w:szCs w:val="24"/>
        </w:rPr>
        <w:t>84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3.57</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d</w:t>
      </w:r>
      <w:r w:rsidR="00D848EC" w:rsidRPr="0066006C">
        <w:rPr>
          <w:rFonts w:ascii="Times New Roman" w:eastAsia="Arial" w:hAnsi="Times New Roman" w:cs="Times New Roman"/>
          <w:sz w:val="24"/>
          <w:szCs w:val="24"/>
        </w:rPr>
        <w:t xml:space="preserve"> = </w:t>
      </w:r>
      <w:r w:rsidR="00B72609">
        <w:rPr>
          <w:rFonts w:ascii="Times New Roman" w:eastAsia="Arial" w:hAnsi="Times New Roman" w:cs="Times New Roman"/>
          <w:sz w:val="24"/>
          <w:szCs w:val="24"/>
        </w:rPr>
        <w:t>0.55</w:t>
      </w:r>
      <w:r w:rsidR="00D848EC" w:rsidRPr="0066006C">
        <w:rPr>
          <w:rFonts w:ascii="Times New Roman" w:eastAsia="Arial" w:hAnsi="Times New Roman" w:cs="Times New Roman"/>
          <w:sz w:val="24"/>
          <w:szCs w:val="24"/>
        </w:rPr>
        <w:t>, and unrelated pairs (</w:t>
      </w:r>
      <w:r w:rsidR="002462D1">
        <w:rPr>
          <w:rFonts w:ascii="Times New Roman" w:eastAsia="Arial" w:hAnsi="Times New Roman" w:cs="Times New Roman"/>
          <w:sz w:val="24"/>
          <w:szCs w:val="24"/>
        </w:rPr>
        <w:t>38.33</w:t>
      </w:r>
      <w:r w:rsidR="00D848EC" w:rsidRPr="0066006C">
        <w:rPr>
          <w:rFonts w:ascii="Times New Roman" w:eastAsia="Arial" w:hAnsi="Times New Roman" w:cs="Times New Roman"/>
          <w:sz w:val="24"/>
          <w:szCs w:val="24"/>
        </w:rPr>
        <w:t xml:space="preserve"> vs. </w:t>
      </w:r>
      <w:r w:rsidR="002462D1">
        <w:rPr>
          <w:rFonts w:ascii="Times New Roman" w:eastAsia="Arial" w:hAnsi="Times New Roman" w:cs="Times New Roman"/>
          <w:sz w:val="24"/>
          <w:szCs w:val="24"/>
        </w:rPr>
        <w:t>16.48</w:t>
      </w:r>
      <w:r w:rsidR="00D848EC" w:rsidRPr="0066006C">
        <w:rPr>
          <w:rFonts w:ascii="Times New Roman" w:eastAsia="Arial" w:hAnsi="Times New Roman" w:cs="Times New Roman"/>
          <w:sz w:val="24"/>
          <w:szCs w:val="24"/>
        </w:rPr>
        <w:t>),</w:t>
      </w:r>
      <w:r w:rsidR="005F2887"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t</w:t>
      </w:r>
      <w:r w:rsidR="00D848EC" w:rsidRPr="0066006C">
        <w:rPr>
          <w:rFonts w:ascii="Times New Roman" w:eastAsia="Arial" w:hAnsi="Times New Roman" w:cs="Times New Roman"/>
          <w:sz w:val="24"/>
          <w:szCs w:val="24"/>
        </w:rPr>
        <w:t>(</w:t>
      </w:r>
      <w:r w:rsidR="006344D7" w:rsidRPr="0066006C">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6006C">
        <w:rPr>
          <w:rFonts w:ascii="Times New Roman" w:eastAsia="Arial" w:hAnsi="Times New Roman" w:cs="Times New Roman"/>
          <w:sz w:val="24"/>
          <w:szCs w:val="24"/>
        </w:rPr>
        <w:t xml:space="preserve">) = </w:t>
      </w:r>
      <w:r w:rsidR="006344D7" w:rsidRPr="0066006C">
        <w:rPr>
          <w:rFonts w:ascii="Times New Roman" w:eastAsia="Arial" w:hAnsi="Times New Roman" w:cs="Times New Roman"/>
          <w:sz w:val="24"/>
          <w:szCs w:val="24"/>
        </w:rPr>
        <w:t>4.</w:t>
      </w:r>
      <w:r w:rsidR="002462D1">
        <w:rPr>
          <w:rFonts w:ascii="Times New Roman" w:eastAsia="Arial" w:hAnsi="Times New Roman" w:cs="Times New Roman"/>
          <w:sz w:val="24"/>
          <w:szCs w:val="24"/>
        </w:rPr>
        <w:t>99</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SEM</w:t>
      </w:r>
      <w:r w:rsidR="00D848EC" w:rsidRPr="0066006C">
        <w:rPr>
          <w:rFonts w:ascii="Times New Roman" w:eastAsia="Arial" w:hAnsi="Times New Roman" w:cs="Times New Roman"/>
          <w:sz w:val="24"/>
          <w:szCs w:val="24"/>
        </w:rPr>
        <w:t xml:space="preserve"> = </w:t>
      </w:r>
      <w:r w:rsidR="002462D1">
        <w:rPr>
          <w:rFonts w:ascii="Times New Roman" w:eastAsia="Arial" w:hAnsi="Times New Roman" w:cs="Times New Roman"/>
          <w:sz w:val="24"/>
          <w:szCs w:val="24"/>
        </w:rPr>
        <w:t>4.54</w:t>
      </w:r>
      <w:r w:rsidR="00D848EC" w:rsidRPr="0066006C">
        <w:rPr>
          <w:rFonts w:ascii="Times New Roman" w:eastAsia="Arial" w:hAnsi="Times New Roman" w:cs="Times New Roman"/>
          <w:sz w:val="24"/>
          <w:szCs w:val="24"/>
        </w:rPr>
        <w:t xml:space="preserve">, </w:t>
      </w:r>
      <w:r w:rsidR="00D848EC" w:rsidRPr="0066006C">
        <w:rPr>
          <w:rFonts w:ascii="Times New Roman" w:eastAsia="Arial" w:hAnsi="Times New Roman" w:cs="Times New Roman"/>
          <w:i/>
          <w:iCs/>
          <w:sz w:val="24"/>
          <w:szCs w:val="24"/>
        </w:rPr>
        <w:t xml:space="preserve">d </w:t>
      </w:r>
      <w:r w:rsidR="00D848EC" w:rsidRPr="0066006C">
        <w:rPr>
          <w:rFonts w:ascii="Times New Roman" w:eastAsia="Arial" w:hAnsi="Times New Roman" w:cs="Times New Roman"/>
          <w:sz w:val="24"/>
          <w:szCs w:val="24"/>
        </w:rPr>
        <w:t xml:space="preserve">= </w:t>
      </w:r>
      <w:r w:rsidR="00B72609">
        <w:rPr>
          <w:rFonts w:ascii="Times New Roman" w:eastAsia="Arial" w:hAnsi="Times New Roman" w:cs="Times New Roman"/>
          <w:sz w:val="24"/>
          <w:szCs w:val="24"/>
        </w:rPr>
        <w:t>1.13</w:t>
      </w:r>
      <w:r w:rsidR="009C5B57">
        <w:rPr>
          <w:rFonts w:ascii="Times New Roman" w:eastAsia="Arial" w:hAnsi="Times New Roman" w:cs="Times New Roman"/>
          <w:sz w:val="24"/>
          <w:szCs w:val="24"/>
        </w:rPr>
        <w:t>, though</w:t>
      </w:r>
      <w:r w:rsidR="00F5056B">
        <w:rPr>
          <w:rFonts w:ascii="Times New Roman" w:eastAsia="Arial" w:hAnsi="Times New Roman" w:cs="Times New Roman"/>
          <w:sz w:val="24"/>
          <w:szCs w:val="24"/>
        </w:rPr>
        <w:t xml:space="preserve"> </w:t>
      </w:r>
      <w:r w:rsidR="00D848EC">
        <w:rPr>
          <w:rFonts w:ascii="Times New Roman" w:eastAsia="Arial" w:hAnsi="Times New Roman" w:cs="Times New Roman"/>
          <w:sz w:val="24"/>
          <w:szCs w:val="24"/>
        </w:rPr>
        <w:t>JOL ratings and recall rates were equivale</w:t>
      </w:r>
      <w:r w:rsidR="005F2887">
        <w:rPr>
          <w:rFonts w:ascii="Times New Roman" w:eastAsia="Arial" w:hAnsi="Times New Roman" w:cs="Times New Roman"/>
          <w:sz w:val="24"/>
          <w:szCs w:val="24"/>
        </w:rPr>
        <w:t xml:space="preserve">nt for </w:t>
      </w:r>
      <w:r w:rsidR="00D848EC" w:rsidRPr="005841BC">
        <w:rPr>
          <w:rFonts w:ascii="Times New Roman" w:eastAsia="Arial" w:hAnsi="Times New Roman" w:cs="Times New Roman"/>
          <w:sz w:val="24"/>
          <w:szCs w:val="24"/>
        </w:rPr>
        <w:t xml:space="preserve">forward </w:t>
      </w:r>
      <w:r w:rsidR="00D848EC" w:rsidRPr="00341954">
        <w:rPr>
          <w:rFonts w:ascii="Times New Roman" w:eastAsia="Arial" w:hAnsi="Times New Roman" w:cs="Times New Roman"/>
          <w:sz w:val="24"/>
          <w:szCs w:val="24"/>
        </w:rPr>
        <w:t>pairs (</w:t>
      </w:r>
      <w:r w:rsidR="002462D1">
        <w:rPr>
          <w:rFonts w:ascii="Times New Roman" w:eastAsia="Arial" w:hAnsi="Times New Roman" w:cs="Times New Roman"/>
          <w:sz w:val="24"/>
          <w:szCs w:val="24"/>
        </w:rPr>
        <w:t>67.15</w:t>
      </w:r>
      <w:r w:rsidR="00D848EC" w:rsidRPr="00341954">
        <w:rPr>
          <w:rFonts w:ascii="Times New Roman" w:eastAsia="Arial" w:hAnsi="Times New Roman" w:cs="Times New Roman"/>
          <w:sz w:val="24"/>
          <w:szCs w:val="24"/>
        </w:rPr>
        <w:t xml:space="preserve"> vs. </w:t>
      </w:r>
      <w:r w:rsidR="006344D7">
        <w:rPr>
          <w:rFonts w:ascii="Times New Roman" w:eastAsia="Arial" w:hAnsi="Times New Roman" w:cs="Times New Roman"/>
          <w:sz w:val="24"/>
          <w:szCs w:val="24"/>
        </w:rPr>
        <w:t>7</w:t>
      </w:r>
      <w:r w:rsidR="002462D1">
        <w:rPr>
          <w:rFonts w:ascii="Times New Roman" w:eastAsia="Arial" w:hAnsi="Times New Roman" w:cs="Times New Roman"/>
          <w:sz w:val="24"/>
          <w:szCs w:val="24"/>
        </w:rPr>
        <w:t>0.91</w:t>
      </w:r>
      <w:r w:rsidR="00D848EC" w:rsidRPr="00341954">
        <w:rPr>
          <w:rFonts w:ascii="Times New Roman" w:eastAsia="Arial" w:hAnsi="Times New Roman" w:cs="Times New Roman"/>
          <w:sz w:val="24"/>
          <w:szCs w:val="24"/>
        </w:rPr>
        <w:t xml:space="preserve">), </w:t>
      </w:r>
      <w:r w:rsidR="00D848EC" w:rsidRPr="006344D7">
        <w:rPr>
          <w:rFonts w:ascii="Times New Roman" w:eastAsia="Arial" w:hAnsi="Times New Roman" w:cs="Times New Roman"/>
          <w:i/>
          <w:iCs/>
          <w:sz w:val="24"/>
          <w:szCs w:val="24"/>
        </w:rPr>
        <w:t>t</w:t>
      </w:r>
      <w:r w:rsidR="00D848EC" w:rsidRPr="006344D7">
        <w:rPr>
          <w:rFonts w:ascii="Times New Roman" w:eastAsia="Arial" w:hAnsi="Times New Roman" w:cs="Times New Roman"/>
          <w:sz w:val="24"/>
          <w:szCs w:val="24"/>
        </w:rPr>
        <w:t>(</w:t>
      </w:r>
      <w:r w:rsidR="006344D7" w:rsidRPr="006344D7">
        <w:rPr>
          <w:rFonts w:ascii="Times New Roman" w:eastAsia="Arial" w:hAnsi="Times New Roman" w:cs="Times New Roman"/>
          <w:sz w:val="24"/>
          <w:szCs w:val="24"/>
        </w:rPr>
        <w:t>3</w:t>
      </w:r>
      <w:r w:rsidR="002462D1">
        <w:rPr>
          <w:rFonts w:ascii="Times New Roman" w:eastAsia="Arial" w:hAnsi="Times New Roman" w:cs="Times New Roman"/>
          <w:sz w:val="24"/>
          <w:szCs w:val="24"/>
        </w:rPr>
        <w:t>5</w:t>
      </w:r>
      <w:r w:rsidR="00D848EC" w:rsidRPr="006344D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 xml:space="preserve"> </w:t>
      </w:r>
      <w:r w:rsidR="002462D1">
        <w:rPr>
          <w:rFonts w:ascii="Times New Roman" w:eastAsia="Arial" w:hAnsi="Times New Roman" w:cs="Times New Roman"/>
          <w:sz w:val="24"/>
          <w:szCs w:val="24"/>
        </w:rPr>
        <w:t>-</w:t>
      </w:r>
      <w:r w:rsidR="009C5B57">
        <w:rPr>
          <w:rFonts w:ascii="Times New Roman" w:eastAsia="Arial" w:hAnsi="Times New Roman" w:cs="Times New Roman"/>
          <w:sz w:val="24"/>
          <w:szCs w:val="24"/>
        </w:rPr>
        <w:t>1</w:t>
      </w:r>
      <w:r w:rsidR="002462D1">
        <w:rPr>
          <w:rFonts w:ascii="Times New Roman" w:eastAsia="Arial" w:hAnsi="Times New Roman" w:cs="Times New Roman"/>
          <w:sz w:val="24"/>
          <w:szCs w:val="24"/>
        </w:rPr>
        <w:t>.22</w:t>
      </w:r>
      <w:r w:rsidR="00D848EC" w:rsidRPr="006344D7">
        <w:rPr>
          <w:rFonts w:ascii="Times New Roman" w:eastAsia="Arial" w:hAnsi="Times New Roman" w:cs="Times New Roman"/>
          <w:sz w:val="24"/>
          <w:szCs w:val="24"/>
        </w:rPr>
        <w:t>.</w:t>
      </w:r>
      <w:r w:rsidR="00D848EC" w:rsidRPr="00FB62A5">
        <w:rPr>
          <w:rFonts w:ascii="Times New Roman" w:eastAsia="Arial" w:hAnsi="Times New Roman" w:cs="Times New Roman"/>
          <w:sz w:val="24"/>
          <w:szCs w:val="24"/>
        </w:rPr>
        <w:t xml:space="preserve"> </w:t>
      </w:r>
    </w:p>
    <w:p w14:paraId="31878F99" w14:textId="012A3CC3" w:rsidR="00D848EC" w:rsidRDefault="005F2887" w:rsidP="00D848EC">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Finally, c</w:t>
      </w:r>
      <w:r w:rsidR="00D848EC" w:rsidRPr="0066400E">
        <w:rPr>
          <w:rFonts w:ascii="Times New Roman" w:eastAsia="Arial" w:hAnsi="Times New Roman" w:cs="Times New Roman"/>
          <w:sz w:val="24"/>
          <w:szCs w:val="24"/>
        </w:rPr>
        <w:t xml:space="preserve">alibration </w:t>
      </w:r>
      <w:r w:rsidR="00D848EC" w:rsidRPr="00632196">
        <w:rPr>
          <w:rFonts w:ascii="Times New Roman" w:eastAsia="Arial" w:hAnsi="Times New Roman" w:cs="Times New Roman"/>
          <w:sz w:val="24"/>
          <w:szCs w:val="24"/>
        </w:rPr>
        <w:t xml:space="preserve">plots </w:t>
      </w:r>
      <w:r w:rsidR="00D848EC" w:rsidRPr="00B3457F">
        <w:rPr>
          <w:rFonts w:ascii="Times New Roman" w:eastAsia="Arial" w:hAnsi="Times New Roman" w:cs="Times New Roman"/>
          <w:sz w:val="24"/>
          <w:szCs w:val="24"/>
        </w:rPr>
        <w:t xml:space="preserve">(Figure </w:t>
      </w:r>
      <w:r w:rsidR="0066006C" w:rsidRPr="00B3457F">
        <w:rPr>
          <w:rFonts w:ascii="Times New Roman" w:eastAsia="Arial" w:hAnsi="Times New Roman" w:cs="Times New Roman"/>
          <w:sz w:val="24"/>
          <w:szCs w:val="24"/>
        </w:rPr>
        <w:t>5</w:t>
      </w:r>
      <w:r w:rsidR="00D848EC" w:rsidRPr="00B3457F">
        <w:rPr>
          <w:rFonts w:ascii="Times New Roman" w:eastAsia="Arial" w:hAnsi="Times New Roman" w:cs="Times New Roman"/>
          <w:sz w:val="24"/>
          <w:szCs w:val="24"/>
        </w:rPr>
        <w:t>) showed</w:t>
      </w:r>
      <w:r w:rsidR="00D848EC"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that </w:t>
      </w:r>
      <w:r w:rsidR="00D848EC" w:rsidRPr="0066400E">
        <w:rPr>
          <w:rFonts w:ascii="Times New Roman" w:eastAsia="Arial" w:hAnsi="Times New Roman" w:cs="Times New Roman"/>
          <w:sz w:val="24"/>
          <w:szCs w:val="24"/>
        </w:rPr>
        <w:t>JOLs foll</w:t>
      </w:r>
      <w:r>
        <w:rPr>
          <w:rFonts w:ascii="Times New Roman" w:eastAsia="Arial" w:hAnsi="Times New Roman" w:cs="Times New Roman"/>
          <w:sz w:val="24"/>
          <w:szCs w:val="24"/>
        </w:rPr>
        <w:t xml:space="preserve">owed a </w:t>
      </w:r>
      <w:r w:rsidR="00D848EC">
        <w:rPr>
          <w:rFonts w:ascii="Times New Roman" w:eastAsia="Arial" w:hAnsi="Times New Roman" w:cs="Times New Roman"/>
          <w:sz w:val="24"/>
          <w:szCs w:val="24"/>
        </w:rPr>
        <w:t>similar overestimation pattern</w:t>
      </w:r>
      <w:r>
        <w:rPr>
          <w:rFonts w:ascii="Times New Roman" w:eastAsia="Arial" w:hAnsi="Times New Roman" w:cs="Times New Roman"/>
          <w:sz w:val="24"/>
          <w:szCs w:val="24"/>
        </w:rPr>
        <w:t xml:space="preserve"> to that observed in</w:t>
      </w:r>
      <w:r w:rsidR="00D848EC">
        <w:rPr>
          <w:rFonts w:ascii="Times New Roman" w:eastAsia="Arial" w:hAnsi="Times New Roman" w:cs="Times New Roman"/>
          <w:sz w:val="24"/>
          <w:szCs w:val="24"/>
        </w:rPr>
        <w:t xml:space="preserve"> </w:t>
      </w:r>
      <w:r w:rsidR="00D848EC" w:rsidRPr="0066400E">
        <w:rPr>
          <w:rFonts w:ascii="Times New Roman" w:eastAsia="Arial" w:hAnsi="Times New Roman" w:cs="Times New Roman"/>
          <w:sz w:val="24"/>
          <w:szCs w:val="24"/>
        </w:rPr>
        <w:t>Experiment 1</w:t>
      </w:r>
      <w:r>
        <w:rPr>
          <w:rFonts w:ascii="Times New Roman" w:eastAsia="Arial" w:hAnsi="Times New Roman" w:cs="Times New Roman"/>
          <w:sz w:val="24"/>
          <w:szCs w:val="24"/>
        </w:rPr>
        <w:t xml:space="preserve">, with </w:t>
      </w:r>
      <w:r w:rsidR="00D848EC">
        <w:rPr>
          <w:rFonts w:ascii="Times New Roman" w:eastAsia="Arial" w:hAnsi="Times New Roman" w:cs="Times New Roman"/>
          <w:sz w:val="24"/>
          <w:szCs w:val="24"/>
        </w:rPr>
        <w:t>JOL overestimations emerg</w:t>
      </w:r>
      <w:r>
        <w:rPr>
          <w:rFonts w:ascii="Times New Roman" w:eastAsia="Arial" w:hAnsi="Times New Roman" w:cs="Times New Roman"/>
          <w:sz w:val="24"/>
          <w:szCs w:val="24"/>
        </w:rPr>
        <w:t>ing</w:t>
      </w:r>
      <w:r w:rsidR="00D848EC">
        <w:rPr>
          <w:rFonts w:ascii="Times New Roman" w:eastAsia="Arial" w:hAnsi="Times New Roman" w:cs="Times New Roman"/>
          <w:sz w:val="24"/>
          <w:szCs w:val="24"/>
        </w:rPr>
        <w:t xml:space="preserve"> at low JOL rates for unrelated pairs (</w:t>
      </w:r>
      <w:r w:rsidR="00D848EC" w:rsidRPr="00B3457F">
        <w:rPr>
          <w:rFonts w:ascii="Times New Roman" w:eastAsia="Arial" w:hAnsi="Times New Roman" w:cs="Times New Roman"/>
          <w:sz w:val="24"/>
          <w:szCs w:val="24"/>
        </w:rPr>
        <w:t xml:space="preserve">20%) and at higher rates for backward (50%) and symmetrical pairs (80%). </w:t>
      </w:r>
      <w:r w:rsidRPr="00B3457F">
        <w:rPr>
          <w:rFonts w:ascii="Times New Roman" w:eastAsia="Arial" w:hAnsi="Times New Roman" w:cs="Times New Roman"/>
          <w:sz w:val="24"/>
          <w:szCs w:val="24"/>
        </w:rPr>
        <w:t>We again found o</w:t>
      </w:r>
      <w:r w:rsidR="00D848EC" w:rsidRPr="00B3457F">
        <w:rPr>
          <w:rFonts w:ascii="Times New Roman" w:eastAsia="Arial" w:hAnsi="Times New Roman" w:cs="Times New Roman"/>
          <w:sz w:val="24"/>
          <w:szCs w:val="24"/>
        </w:rPr>
        <w:t xml:space="preserve">verestimations </w:t>
      </w:r>
      <w:r w:rsidRPr="00B3457F">
        <w:rPr>
          <w:rFonts w:ascii="Times New Roman" w:eastAsia="Arial" w:hAnsi="Times New Roman" w:cs="Times New Roman"/>
          <w:sz w:val="24"/>
          <w:szCs w:val="24"/>
        </w:rPr>
        <w:t>of</w:t>
      </w:r>
      <w:r w:rsidR="00D848EC" w:rsidRPr="00B3457F">
        <w:rPr>
          <w:rFonts w:ascii="Times New Roman" w:eastAsia="Arial" w:hAnsi="Times New Roman" w:cs="Times New Roman"/>
          <w:sz w:val="24"/>
          <w:szCs w:val="24"/>
        </w:rPr>
        <w:t xml:space="preserve"> forward pairs, but only </w:t>
      </w:r>
      <w:r w:rsidRPr="00B3457F">
        <w:rPr>
          <w:rFonts w:ascii="Times New Roman" w:eastAsia="Arial" w:hAnsi="Times New Roman" w:cs="Times New Roman"/>
          <w:sz w:val="24"/>
          <w:szCs w:val="24"/>
        </w:rPr>
        <w:t>for</w:t>
      </w:r>
      <w:r w:rsidR="00D848EC" w:rsidRPr="00B3457F">
        <w:rPr>
          <w:rFonts w:ascii="Times New Roman" w:eastAsia="Arial" w:hAnsi="Times New Roman" w:cs="Times New Roman"/>
          <w:sz w:val="24"/>
          <w:szCs w:val="24"/>
        </w:rPr>
        <w:t xml:space="preserve"> the highest JOL ratings (90-100%). T</w:t>
      </w:r>
      <w:r w:rsidR="00D848EC">
        <w:rPr>
          <w:rFonts w:ascii="Times New Roman" w:eastAsia="Arial" w:hAnsi="Times New Roman" w:cs="Times New Roman"/>
          <w:sz w:val="24"/>
          <w:szCs w:val="24"/>
        </w:rPr>
        <w:t xml:space="preserve">hese patterns were </w:t>
      </w:r>
      <w:r w:rsidR="00710838">
        <w:rPr>
          <w:rFonts w:ascii="Times New Roman" w:eastAsia="Arial" w:hAnsi="Times New Roman" w:cs="Times New Roman"/>
          <w:sz w:val="24"/>
          <w:szCs w:val="24"/>
        </w:rPr>
        <w:t xml:space="preserve">once again </w:t>
      </w:r>
      <w:r w:rsidR="00D848EC">
        <w:rPr>
          <w:rFonts w:ascii="Times New Roman" w:eastAsia="Arial" w:hAnsi="Times New Roman" w:cs="Times New Roman"/>
          <w:sz w:val="24"/>
          <w:szCs w:val="24"/>
        </w:rPr>
        <w:t xml:space="preserve">confirmed by </w:t>
      </w:r>
      <w:r w:rsidR="00C807CE">
        <w:rPr>
          <w:rFonts w:ascii="Times New Roman" w:eastAsia="Arial" w:hAnsi="Times New Roman" w:cs="Times New Roman"/>
          <w:sz w:val="24"/>
          <w:szCs w:val="24"/>
        </w:rPr>
        <w:t xml:space="preserve">significant </w:t>
      </w:r>
      <w:r w:rsidR="00D848EC">
        <w:rPr>
          <w:rFonts w:ascii="Times New Roman" w:eastAsia="Arial" w:hAnsi="Times New Roman" w:cs="Times New Roman"/>
          <w:sz w:val="24"/>
          <w:szCs w:val="24"/>
        </w:rPr>
        <w:t>effects of p</w:t>
      </w:r>
      <w:r w:rsidR="00D848EC" w:rsidRPr="0066400E">
        <w:rPr>
          <w:rFonts w:ascii="Times New Roman" w:eastAsia="Arial" w:hAnsi="Times New Roman" w:cs="Times New Roman"/>
          <w:sz w:val="24"/>
          <w:szCs w:val="24"/>
        </w:rPr>
        <w:t xml:space="preserve">air </w:t>
      </w:r>
      <w:r w:rsidR="00D848EC">
        <w:rPr>
          <w:rFonts w:ascii="Times New Roman" w:eastAsia="Arial" w:hAnsi="Times New Roman" w:cs="Times New Roman"/>
          <w:sz w:val="24"/>
          <w:szCs w:val="24"/>
        </w:rPr>
        <w:t>t</w:t>
      </w:r>
      <w:r w:rsidR="00D848EC" w:rsidRPr="0066400E">
        <w:rPr>
          <w:rFonts w:ascii="Times New Roman" w:eastAsia="Arial" w:hAnsi="Times New Roman" w:cs="Times New Roman"/>
          <w:sz w:val="24"/>
          <w:szCs w:val="24"/>
        </w:rPr>
        <w:t>ype</w:t>
      </w:r>
      <w:r w:rsidR="00D848EC" w:rsidRPr="007907FA">
        <w:rPr>
          <w:rFonts w:ascii="Times New Roman" w:eastAsia="Arial" w:hAnsi="Times New Roman" w:cs="Times New Roman"/>
          <w:sz w:val="24"/>
          <w:szCs w:val="24"/>
        </w:rPr>
        <w:t xml:space="preserve">,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60.36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1779.92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i/>
          <w:sz w:val="24"/>
          <w:szCs w:val="24"/>
        </w:rPr>
        <w:t xml:space="preserve"> </w:t>
      </w:r>
      <w:r w:rsidR="00D848EC" w:rsidRPr="000609CE">
        <w:rPr>
          <w:rFonts w:ascii="Times New Roman" w:eastAsia="Arial" w:hAnsi="Times New Roman" w:cs="Times New Roman"/>
          <w:sz w:val="24"/>
          <w:szCs w:val="24"/>
        </w:rPr>
        <w:t>= .</w:t>
      </w:r>
      <w:r w:rsidR="000609CE" w:rsidRPr="000609CE">
        <w:rPr>
          <w:rFonts w:ascii="Times New Roman" w:eastAsia="Arial" w:hAnsi="Times New Roman" w:cs="Times New Roman"/>
          <w:sz w:val="24"/>
          <w:szCs w:val="24"/>
        </w:rPr>
        <w:t>53</w:t>
      </w:r>
      <w:r w:rsidR="00D848EC" w:rsidRPr="000609CE">
        <w:rPr>
          <w:rFonts w:ascii="Times New Roman" w:eastAsia="Arial" w:hAnsi="Times New Roman" w:cs="Times New Roman"/>
          <w:sz w:val="24"/>
          <w:szCs w:val="24"/>
        </w:rPr>
        <w:t xml:space="preserve">, JOL increment,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10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270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10.92</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1338.91</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29</w:t>
      </w:r>
      <w:r w:rsidR="00D848EC" w:rsidRPr="000609CE">
        <w:rPr>
          <w:rFonts w:ascii="Times New Roman" w:eastAsia="Arial" w:hAnsi="Times New Roman" w:cs="Times New Roman"/>
          <w:sz w:val="24"/>
          <w:szCs w:val="24"/>
        </w:rPr>
        <w:t xml:space="preserve">, </w:t>
      </w:r>
      <w:r w:rsidR="00C807CE" w:rsidRPr="000609CE">
        <w:rPr>
          <w:rFonts w:ascii="Times New Roman" w:eastAsia="Arial" w:hAnsi="Times New Roman" w:cs="Times New Roman"/>
          <w:sz w:val="24"/>
          <w:szCs w:val="24"/>
        </w:rPr>
        <w:t>the</w:t>
      </w:r>
      <w:r w:rsidR="00D848EC" w:rsidRPr="000609CE">
        <w:rPr>
          <w:rFonts w:ascii="Times New Roman" w:eastAsia="Arial" w:hAnsi="Times New Roman" w:cs="Times New Roman"/>
          <w:sz w:val="24"/>
          <w:szCs w:val="24"/>
        </w:rPr>
        <w:t xml:space="preserve"> interaction between the two, </w:t>
      </w:r>
      <w:r w:rsidR="00D848EC" w:rsidRPr="000609CE">
        <w:rPr>
          <w:rFonts w:ascii="Times New Roman" w:eastAsia="Arial" w:hAnsi="Times New Roman" w:cs="Times New Roman"/>
          <w:i/>
          <w:sz w:val="24"/>
          <w:szCs w:val="24"/>
        </w:rPr>
        <w:t>F</w:t>
      </w:r>
      <w:r w:rsidR="00D848EC"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30</w:t>
      </w:r>
      <w:r w:rsidR="00D848EC" w:rsidRPr="000609CE">
        <w:rPr>
          <w:rFonts w:ascii="Times New Roman" w:eastAsia="Arial" w:hAnsi="Times New Roman" w:cs="Times New Roman"/>
          <w:sz w:val="24"/>
          <w:szCs w:val="24"/>
        </w:rPr>
        <w:t xml:space="preserve">, </w:t>
      </w:r>
      <w:r w:rsidR="000609CE" w:rsidRPr="000609CE">
        <w:rPr>
          <w:rFonts w:ascii="Times New Roman" w:eastAsia="Arial" w:hAnsi="Times New Roman" w:cs="Times New Roman"/>
          <w:sz w:val="24"/>
          <w:szCs w:val="24"/>
        </w:rPr>
        <w:t>810</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2.46</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MSE</w:t>
      </w:r>
      <w:r w:rsidR="00D848EC" w:rsidRPr="000609CE">
        <w:rPr>
          <w:rFonts w:ascii="Times New Roman" w:eastAsia="Arial" w:hAnsi="Times New Roman" w:cs="Times New Roman"/>
          <w:sz w:val="24"/>
          <w:szCs w:val="24"/>
        </w:rPr>
        <w:t xml:space="preserve"> = </w:t>
      </w:r>
      <w:r w:rsidR="000609CE" w:rsidRPr="000609CE">
        <w:rPr>
          <w:rFonts w:ascii="Times New Roman" w:eastAsia="Arial" w:hAnsi="Times New Roman" w:cs="Times New Roman"/>
          <w:sz w:val="24"/>
          <w:szCs w:val="24"/>
        </w:rPr>
        <w:t>919.50</w:t>
      </w:r>
      <w:r w:rsidR="00D848EC" w:rsidRPr="000609CE">
        <w:rPr>
          <w:rFonts w:ascii="Times New Roman" w:eastAsia="Arial" w:hAnsi="Times New Roman" w:cs="Times New Roman"/>
          <w:sz w:val="24"/>
          <w:szCs w:val="24"/>
        </w:rPr>
        <w:t xml:space="preserve">, </w:t>
      </w:r>
      <w:r w:rsidR="00D848EC" w:rsidRPr="000609CE">
        <w:rPr>
          <w:rFonts w:ascii="Times New Roman" w:eastAsia="Arial" w:hAnsi="Times New Roman" w:cs="Times New Roman"/>
          <w:i/>
          <w:iCs/>
          <w:sz w:val="24"/>
          <w:szCs w:val="24"/>
        </w:rPr>
        <w:t>η</w:t>
      </w:r>
      <w:r w:rsidR="00D848EC" w:rsidRPr="000609CE">
        <w:rPr>
          <w:rFonts w:ascii="Times New Roman" w:eastAsia="Arial" w:hAnsi="Times New Roman" w:cs="Times New Roman"/>
          <w:sz w:val="24"/>
          <w:szCs w:val="24"/>
          <w:vertAlign w:val="subscript"/>
        </w:rPr>
        <w:t>p</w:t>
      </w:r>
      <w:r w:rsidR="00D848EC" w:rsidRPr="000609CE">
        <w:rPr>
          <w:rFonts w:ascii="Times New Roman" w:eastAsia="Arial" w:hAnsi="Times New Roman" w:cs="Times New Roman"/>
          <w:sz w:val="24"/>
          <w:szCs w:val="24"/>
          <w:vertAlign w:val="superscript"/>
        </w:rPr>
        <w:t>2</w:t>
      </w:r>
      <w:r w:rsidR="00D848EC" w:rsidRPr="000609CE">
        <w:rPr>
          <w:rFonts w:ascii="Times New Roman" w:eastAsia="Arial" w:hAnsi="Times New Roman" w:cs="Times New Roman"/>
          <w:sz w:val="24"/>
          <w:szCs w:val="24"/>
        </w:rPr>
        <w:t xml:space="preserve"> = </w:t>
      </w:r>
      <w:r w:rsidRPr="000609CE">
        <w:rPr>
          <w:rFonts w:ascii="Times New Roman" w:eastAsia="Arial" w:hAnsi="Times New Roman" w:cs="Times New Roman"/>
          <w:sz w:val="24"/>
          <w:szCs w:val="24"/>
        </w:rPr>
        <w:t>.</w:t>
      </w:r>
      <w:r w:rsidR="000609CE" w:rsidRPr="000609CE">
        <w:rPr>
          <w:rFonts w:ascii="Times New Roman" w:eastAsia="Arial" w:hAnsi="Times New Roman" w:cs="Times New Roman"/>
          <w:sz w:val="24"/>
          <w:szCs w:val="24"/>
        </w:rPr>
        <w:t>08</w:t>
      </w:r>
      <w:r w:rsidR="00D848EC" w:rsidRPr="000609CE">
        <w:rPr>
          <w:rFonts w:ascii="Times New Roman" w:eastAsia="Arial" w:hAnsi="Times New Roman" w:cs="Times New Roman"/>
          <w:sz w:val="24"/>
          <w:szCs w:val="24"/>
        </w:rPr>
        <w:t>.</w:t>
      </w:r>
    </w:p>
    <w:p w14:paraId="5372B133" w14:textId="70CF90C3" w:rsidR="004428A6" w:rsidRDefault="004428A6"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Discussion</w:t>
      </w:r>
    </w:p>
    <w:p w14:paraId="73F78A05" w14:textId="783AF1A2" w:rsidR="0084712B" w:rsidRDefault="0084712B" w:rsidP="0084712B">
      <w:pPr>
        <w:spacing w:after="0"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Findings from Experiment 4 were largely consistent with the previous experiments.</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Pr="0066400E">
        <w:rPr>
          <w:rFonts w:ascii="Times New Roman" w:eastAsia="Arial" w:hAnsi="Times New Roman" w:cs="Times New Roman"/>
          <w:sz w:val="24"/>
          <w:szCs w:val="24"/>
        </w:rPr>
        <w:t xml:space="preserve">verestimation occurred most </w:t>
      </w:r>
      <w:r>
        <w:rPr>
          <w:rFonts w:ascii="Times New Roman" w:eastAsia="Arial" w:hAnsi="Times New Roman" w:cs="Times New Roman"/>
          <w:sz w:val="24"/>
          <w:szCs w:val="24"/>
        </w:rPr>
        <w:t>frequently across</w:t>
      </w:r>
      <w:r w:rsidRPr="0066400E">
        <w:rPr>
          <w:rFonts w:ascii="Times New Roman" w:eastAsia="Arial" w:hAnsi="Times New Roman" w:cs="Times New Roman"/>
          <w:sz w:val="24"/>
          <w:szCs w:val="24"/>
        </w:rPr>
        <w:t xml:space="preserve"> backward and unrelated </w:t>
      </w:r>
      <w:r>
        <w:rPr>
          <w:rFonts w:ascii="Times New Roman" w:eastAsia="Arial" w:hAnsi="Times New Roman" w:cs="Times New Roman"/>
          <w:sz w:val="24"/>
          <w:szCs w:val="24"/>
        </w:rPr>
        <w:t>word pairs, and again, these overestimations occurred for almost all JOL ratings</w:t>
      </w:r>
      <w:r w:rsidR="004B18FA">
        <w:rPr>
          <w:rFonts w:ascii="Times New Roman" w:eastAsia="Arial" w:hAnsi="Times New Roman" w:cs="Times New Roman"/>
          <w:sz w:val="24"/>
          <w:szCs w:val="24"/>
        </w:rPr>
        <w:t xml:space="preserve"> that these two pair types received</w:t>
      </w:r>
      <w:r>
        <w:rPr>
          <w:rFonts w:ascii="Times New Roman" w:eastAsia="Arial" w:hAnsi="Times New Roman" w:cs="Times New Roman"/>
          <w:sz w:val="24"/>
          <w:szCs w:val="24"/>
        </w:rPr>
        <w:t xml:space="preserve">. </w:t>
      </w:r>
      <w:r w:rsidR="004B18FA">
        <w:rPr>
          <w:rFonts w:ascii="Times New Roman" w:eastAsia="Arial" w:hAnsi="Times New Roman" w:cs="Times New Roman"/>
          <w:sz w:val="24"/>
          <w:szCs w:val="24"/>
        </w:rPr>
        <w:t xml:space="preserve">Indeed, </w:t>
      </w:r>
      <w:r w:rsidRPr="0066400E">
        <w:rPr>
          <w:rFonts w:ascii="Times New Roman" w:eastAsia="Arial" w:hAnsi="Times New Roman" w:cs="Times New Roman"/>
          <w:sz w:val="24"/>
          <w:szCs w:val="24"/>
        </w:rPr>
        <w:t xml:space="preserve">correct recall </w:t>
      </w:r>
      <w:r w:rsidR="004B18FA">
        <w:rPr>
          <w:rFonts w:ascii="Times New Roman" w:eastAsia="Arial" w:hAnsi="Times New Roman" w:cs="Times New Roman"/>
          <w:sz w:val="24"/>
          <w:szCs w:val="24"/>
        </w:rPr>
        <w:t xml:space="preserve">of these pairs </w:t>
      </w:r>
      <w:r w:rsidRPr="0066400E">
        <w:rPr>
          <w:rFonts w:ascii="Times New Roman" w:eastAsia="Arial" w:hAnsi="Times New Roman" w:cs="Times New Roman"/>
          <w:sz w:val="24"/>
          <w:szCs w:val="24"/>
        </w:rPr>
        <w:t xml:space="preserve">never surpassed </w:t>
      </w:r>
      <w:r w:rsidR="00C85FEA" w:rsidRPr="00DB647D">
        <w:rPr>
          <w:rFonts w:ascii="Times New Roman" w:eastAsia="Arial" w:hAnsi="Times New Roman" w:cs="Times New Roman"/>
          <w:sz w:val="24"/>
          <w:szCs w:val="24"/>
        </w:rPr>
        <w:t>60</w:t>
      </w:r>
      <w:r w:rsidRPr="00DB647D">
        <w:rPr>
          <w:rFonts w:ascii="Times New Roman" w:eastAsia="Arial" w:hAnsi="Times New Roman" w:cs="Times New Roman"/>
          <w:sz w:val="24"/>
          <w:szCs w:val="24"/>
        </w:rPr>
        <w:t xml:space="preserve">% at any JOL level, even </w:t>
      </w:r>
      <w:r w:rsidR="00352E89" w:rsidRPr="00DB647D">
        <w:rPr>
          <w:rFonts w:ascii="Times New Roman" w:eastAsia="Arial" w:hAnsi="Times New Roman" w:cs="Times New Roman"/>
          <w:sz w:val="24"/>
          <w:szCs w:val="24"/>
        </w:rPr>
        <w:t>when</w:t>
      </w:r>
      <w:r w:rsidRPr="00DB647D">
        <w:rPr>
          <w:rFonts w:ascii="Times New Roman" w:eastAsia="Arial" w:hAnsi="Times New Roman" w:cs="Times New Roman"/>
          <w:sz w:val="24"/>
          <w:szCs w:val="24"/>
        </w:rPr>
        <w:t xml:space="preserve"> </w:t>
      </w:r>
      <w:r w:rsidR="00C85FEA" w:rsidRPr="00DB647D">
        <w:rPr>
          <w:rFonts w:ascii="Times New Roman" w:eastAsia="Arial" w:hAnsi="Times New Roman" w:cs="Times New Roman"/>
          <w:sz w:val="24"/>
          <w:szCs w:val="24"/>
        </w:rPr>
        <w:t>receiving JOL ratings of 60 or higher.</w:t>
      </w:r>
    </w:p>
    <w:p w14:paraId="7A76D820" w14:textId="12F655BB" w:rsidR="0084712B" w:rsidRDefault="00181BCB" w:rsidP="00D70808">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Having</w:t>
      </w:r>
      <w:r w:rsidR="0084712B">
        <w:rPr>
          <w:rFonts w:ascii="Times New Roman" w:eastAsia="Arial" w:hAnsi="Times New Roman" w:cs="Times New Roman"/>
          <w:sz w:val="24"/>
          <w:szCs w:val="24"/>
        </w:rPr>
        <w:t xml:space="preserve"> participants provide their JOL ratings after completing the math task (</w:t>
      </w:r>
      <w:r w:rsidR="009C5B57">
        <w:rPr>
          <w:rFonts w:ascii="Times New Roman" w:eastAsia="Arial" w:hAnsi="Times New Roman" w:cs="Times New Roman"/>
          <w:sz w:val="24"/>
          <w:szCs w:val="24"/>
        </w:rPr>
        <w:t>vs. concurrently or immediately</w:t>
      </w:r>
      <w:r w:rsidR="004B18FA">
        <w:rPr>
          <w:rFonts w:ascii="Times New Roman" w:eastAsia="Arial" w:hAnsi="Times New Roman" w:cs="Times New Roman"/>
          <w:sz w:val="24"/>
          <w:szCs w:val="24"/>
        </w:rPr>
        <w:t xml:space="preserve">) was expected reduce the illusion of competence as delayed JOLs have been repeatedly shown </w:t>
      </w:r>
      <w:r w:rsidR="00140193">
        <w:rPr>
          <w:rFonts w:ascii="Times New Roman" w:eastAsia="Arial" w:hAnsi="Times New Roman" w:cs="Times New Roman"/>
          <w:sz w:val="24"/>
          <w:szCs w:val="24"/>
        </w:rPr>
        <w:t xml:space="preserve">throughout the literature </w:t>
      </w:r>
      <w:r w:rsidR="004B18FA">
        <w:rPr>
          <w:rFonts w:ascii="Times New Roman" w:eastAsia="Arial" w:hAnsi="Times New Roman" w:cs="Times New Roman"/>
          <w:sz w:val="24"/>
          <w:szCs w:val="24"/>
        </w:rPr>
        <w:t>to improve the relationship between predicted and actual recall performance</w:t>
      </w:r>
      <w:r w:rsidR="00AC355B">
        <w:rPr>
          <w:rFonts w:ascii="Times New Roman" w:eastAsia="Arial" w:hAnsi="Times New Roman" w:cs="Times New Roman"/>
          <w:sz w:val="24"/>
          <w:szCs w:val="24"/>
        </w:rPr>
        <w:t xml:space="preserve"> (Rhodes, 2016)</w:t>
      </w:r>
      <w:r w:rsidR="004B18FA">
        <w:rPr>
          <w:rFonts w:ascii="Times New Roman" w:eastAsia="Arial" w:hAnsi="Times New Roman" w:cs="Times New Roman"/>
          <w:sz w:val="24"/>
          <w:szCs w:val="24"/>
        </w:rPr>
        <w:t xml:space="preserve">. </w:t>
      </w:r>
      <w:r w:rsidR="009C5B57">
        <w:rPr>
          <w:rFonts w:ascii="Times New Roman" w:eastAsia="Arial" w:hAnsi="Times New Roman" w:cs="Times New Roman"/>
          <w:sz w:val="24"/>
          <w:szCs w:val="24"/>
        </w:rPr>
        <w:t xml:space="preserve">Our </w:t>
      </w:r>
      <w:r w:rsidR="001F6EAC">
        <w:rPr>
          <w:rFonts w:ascii="Times New Roman" w:eastAsia="Arial" w:hAnsi="Times New Roman" w:cs="Times New Roman"/>
          <w:sz w:val="24"/>
          <w:szCs w:val="24"/>
        </w:rPr>
        <w:t xml:space="preserve">findings </w:t>
      </w:r>
      <w:r w:rsidR="00140193">
        <w:rPr>
          <w:rFonts w:ascii="Times New Roman" w:eastAsia="Arial" w:hAnsi="Times New Roman" w:cs="Times New Roman"/>
          <w:sz w:val="24"/>
          <w:szCs w:val="24"/>
        </w:rPr>
        <w:t xml:space="preserve">did not replicate the delayed JOL effect across any of the pair types. </w:t>
      </w:r>
      <w:r w:rsidR="009C5B57">
        <w:rPr>
          <w:rFonts w:ascii="Times New Roman" w:eastAsia="Arial" w:hAnsi="Times New Roman" w:cs="Times New Roman"/>
          <w:sz w:val="24"/>
          <w:szCs w:val="24"/>
        </w:rPr>
        <w:t>We discuss some methodological differences in</w:t>
      </w:r>
      <w:r w:rsidR="00D70808" w:rsidRPr="00D70808">
        <w:rPr>
          <w:rFonts w:ascii="Times New Roman" w:eastAsia="Arial" w:hAnsi="Times New Roman" w:cs="Times New Roman"/>
          <w:sz w:val="24"/>
          <w:szCs w:val="24"/>
        </w:rPr>
        <w:t xml:space="preserve"> the General Discussion</w:t>
      </w:r>
      <w:r w:rsidR="009C5B57">
        <w:rPr>
          <w:rFonts w:ascii="Times New Roman" w:eastAsia="Arial" w:hAnsi="Times New Roman" w:cs="Times New Roman"/>
          <w:sz w:val="24"/>
          <w:szCs w:val="24"/>
        </w:rPr>
        <w:t xml:space="preserve"> below which may account for this discrepancy, but first turn to a set of cross-experimental analyses to confirm the consistency of our data patterns across experiments.</w:t>
      </w:r>
    </w:p>
    <w:p w14:paraId="5CE3B146" w14:textId="4CAFF80D" w:rsidR="00F5432D" w:rsidRDefault="009C5B57" w:rsidP="008E4B11">
      <w:pPr>
        <w:spacing w:line="480" w:lineRule="auto"/>
        <w:contextualSpacing/>
        <w:jc w:val="center"/>
        <w:rPr>
          <w:rFonts w:ascii="Times New Roman" w:eastAsia="Arial" w:hAnsi="Times New Roman" w:cs="Times New Roman"/>
          <w:b/>
          <w:bCs/>
          <w:sz w:val="24"/>
          <w:szCs w:val="24"/>
        </w:rPr>
      </w:pPr>
      <w:r>
        <w:rPr>
          <w:rFonts w:ascii="Times New Roman" w:eastAsia="Arial" w:hAnsi="Times New Roman" w:cs="Times New Roman"/>
          <w:b/>
          <w:bCs/>
          <w:sz w:val="24"/>
          <w:szCs w:val="24"/>
        </w:rPr>
        <w:t>Cross-</w:t>
      </w:r>
      <w:r w:rsidR="00F5432D">
        <w:rPr>
          <w:rFonts w:ascii="Times New Roman" w:eastAsia="Arial" w:hAnsi="Times New Roman" w:cs="Times New Roman"/>
          <w:b/>
          <w:bCs/>
          <w:sz w:val="24"/>
          <w:szCs w:val="24"/>
        </w:rPr>
        <w:t>Experimental Analyses</w:t>
      </w:r>
    </w:p>
    <w:p w14:paraId="4997A9C9" w14:textId="3B9F52D8" w:rsidR="00CC38D2" w:rsidRDefault="00F03A70"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To </w:t>
      </w:r>
      <w:r w:rsidR="009C5B57">
        <w:rPr>
          <w:rFonts w:ascii="Times New Roman" w:eastAsia="Arial" w:hAnsi="Times New Roman" w:cs="Times New Roman"/>
          <w:sz w:val="24"/>
          <w:szCs w:val="24"/>
        </w:rPr>
        <w:t xml:space="preserve">examine the consistency between JOLs and recall </w:t>
      </w:r>
      <w:r w:rsidR="00F6737C">
        <w:rPr>
          <w:rFonts w:ascii="Times New Roman" w:eastAsia="Arial" w:hAnsi="Times New Roman" w:cs="Times New Roman"/>
          <w:sz w:val="24"/>
          <w:szCs w:val="24"/>
        </w:rPr>
        <w:t>across experiment</w:t>
      </w:r>
      <w:r w:rsidR="000A6E13">
        <w:rPr>
          <w:rFonts w:ascii="Times New Roman" w:eastAsia="Arial" w:hAnsi="Times New Roman" w:cs="Times New Roman"/>
          <w:sz w:val="24"/>
          <w:szCs w:val="24"/>
        </w:rPr>
        <w:t>s</w:t>
      </w:r>
      <w:r w:rsidR="00F6737C">
        <w:rPr>
          <w:rFonts w:ascii="Times New Roman" w:eastAsia="Arial" w:hAnsi="Times New Roman" w:cs="Times New Roman"/>
          <w:sz w:val="24"/>
          <w:szCs w:val="24"/>
        </w:rPr>
        <w:t xml:space="preserve">, we </w:t>
      </w:r>
      <w:r w:rsidR="00E01219">
        <w:rPr>
          <w:rFonts w:ascii="Times New Roman" w:eastAsia="Arial" w:hAnsi="Times New Roman" w:cs="Times New Roman"/>
          <w:sz w:val="24"/>
          <w:szCs w:val="24"/>
        </w:rPr>
        <w:t xml:space="preserve">first </w:t>
      </w:r>
      <w:r w:rsidR="00F6737C">
        <w:rPr>
          <w:rFonts w:ascii="Times New Roman" w:eastAsia="Arial" w:hAnsi="Times New Roman" w:cs="Times New Roman"/>
          <w:sz w:val="24"/>
          <w:szCs w:val="24"/>
        </w:rPr>
        <w:t xml:space="preserve">conducted </w:t>
      </w:r>
      <w:r w:rsidR="00E4588C">
        <w:rPr>
          <w:rFonts w:ascii="Times New Roman" w:eastAsia="Arial" w:hAnsi="Times New Roman" w:cs="Times New Roman"/>
          <w:sz w:val="24"/>
          <w:szCs w:val="24"/>
        </w:rPr>
        <w:t>a</w:t>
      </w:r>
      <w:r w:rsidR="009A46AB">
        <w:rPr>
          <w:rFonts w:ascii="Times New Roman" w:eastAsia="Arial" w:hAnsi="Times New Roman" w:cs="Times New Roman"/>
          <w:sz w:val="24"/>
          <w:szCs w:val="24"/>
        </w:rPr>
        <w:t xml:space="preserve"> 2</w:t>
      </w:r>
      <w:r w:rsidR="009A46AB" w:rsidRPr="009A46AB">
        <w:rPr>
          <w:rFonts w:ascii="Times New Roman" w:eastAsia="Arial" w:hAnsi="Times New Roman" w:cs="Times New Roman"/>
          <w:sz w:val="24"/>
          <w:szCs w:val="24"/>
        </w:rPr>
        <w:t xml:space="preserve">(Measure: JOL vs. Recall) × 4(Pair Type: Forward vs. Backward vs. Symmetrical </w:t>
      </w:r>
      <w:r w:rsidR="009A46AB" w:rsidRPr="009A46AB">
        <w:rPr>
          <w:rFonts w:ascii="Times New Roman" w:eastAsia="Arial" w:hAnsi="Times New Roman" w:cs="Times New Roman"/>
          <w:sz w:val="24"/>
          <w:szCs w:val="24"/>
        </w:rPr>
        <w:lastRenderedPageBreak/>
        <w:t>vs. Unrelated)</w:t>
      </w:r>
      <w:r w:rsidR="009A46AB">
        <w:rPr>
          <w:rFonts w:ascii="Times New Roman" w:eastAsia="Arial" w:hAnsi="Times New Roman" w:cs="Times New Roman"/>
          <w:sz w:val="24"/>
          <w:szCs w:val="24"/>
        </w:rPr>
        <w:t xml:space="preserve"> </w:t>
      </w:r>
      <w:r w:rsidR="001E7655" w:rsidRPr="009A46AB">
        <w:rPr>
          <w:rFonts w:ascii="Times New Roman" w:eastAsia="Arial" w:hAnsi="Times New Roman" w:cs="Times New Roman"/>
          <w:sz w:val="24"/>
          <w:szCs w:val="24"/>
        </w:rPr>
        <w:t>×</w:t>
      </w:r>
      <w:r w:rsidR="009A46AB">
        <w:rPr>
          <w:rFonts w:ascii="Times New Roman" w:eastAsia="Arial" w:hAnsi="Times New Roman" w:cs="Times New Roman"/>
          <w:sz w:val="24"/>
          <w:szCs w:val="24"/>
        </w:rPr>
        <w:t xml:space="preserve"> </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(Experiment</w:t>
      </w:r>
      <w:r w:rsidR="001E7655">
        <w:rPr>
          <w:rFonts w:ascii="Times New Roman" w:eastAsia="Arial" w:hAnsi="Times New Roman" w:cs="Times New Roman"/>
          <w:sz w:val="24"/>
          <w:szCs w:val="24"/>
        </w:rPr>
        <w:t xml:space="preserve"> 1-</w:t>
      </w:r>
      <w:r w:rsidR="001C2B92">
        <w:rPr>
          <w:rFonts w:ascii="Times New Roman" w:eastAsia="Arial" w:hAnsi="Times New Roman" w:cs="Times New Roman"/>
          <w:sz w:val="24"/>
          <w:szCs w:val="24"/>
        </w:rPr>
        <w:t>4</w:t>
      </w:r>
      <w:r w:rsidR="009A46AB">
        <w:rPr>
          <w:rFonts w:ascii="Times New Roman" w:eastAsia="Arial" w:hAnsi="Times New Roman" w:cs="Times New Roman"/>
          <w:sz w:val="24"/>
          <w:szCs w:val="24"/>
        </w:rPr>
        <w:t>) mixed ANOVA</w:t>
      </w:r>
      <w:r w:rsidR="00CC38D2">
        <w:rPr>
          <w:rFonts w:ascii="Times New Roman" w:eastAsia="Arial" w:hAnsi="Times New Roman" w:cs="Times New Roman"/>
          <w:sz w:val="24"/>
          <w:szCs w:val="24"/>
        </w:rPr>
        <w:t>. T</w:t>
      </w:r>
      <w:r w:rsidR="001F0106">
        <w:rPr>
          <w:rFonts w:ascii="Times New Roman" w:eastAsia="Arial" w:hAnsi="Times New Roman" w:cs="Times New Roman"/>
          <w:sz w:val="24"/>
          <w:szCs w:val="24"/>
        </w:rPr>
        <w:t xml:space="preserve">he </w:t>
      </w:r>
      <w:r w:rsidR="00327FA4">
        <w:rPr>
          <w:rFonts w:ascii="Times New Roman" w:eastAsia="Arial" w:hAnsi="Times New Roman" w:cs="Times New Roman"/>
          <w:sz w:val="24"/>
          <w:szCs w:val="24"/>
        </w:rPr>
        <w:t xml:space="preserve">effect of Experiment was </w:t>
      </w:r>
      <w:r w:rsidR="00C6795F">
        <w:rPr>
          <w:rFonts w:ascii="Times New Roman" w:eastAsia="Arial" w:hAnsi="Times New Roman" w:cs="Times New Roman"/>
          <w:sz w:val="24"/>
          <w:szCs w:val="24"/>
        </w:rPr>
        <w:t xml:space="preserve">marginally </w:t>
      </w:r>
      <w:r w:rsidR="00327FA4">
        <w:rPr>
          <w:rFonts w:ascii="Times New Roman" w:eastAsia="Arial" w:hAnsi="Times New Roman" w:cs="Times New Roman"/>
          <w:sz w:val="24"/>
          <w:szCs w:val="24"/>
        </w:rPr>
        <w:t>significant</w:t>
      </w:r>
      <w:r w:rsidR="00CC38D2">
        <w:rPr>
          <w:rFonts w:ascii="Times New Roman" w:eastAsia="Arial" w:hAnsi="Times New Roman" w:cs="Times New Roman"/>
          <w:sz w:val="24"/>
          <w:szCs w:val="24"/>
        </w:rPr>
        <w:t>,</w:t>
      </w:r>
      <w:r w:rsidR="00327FA4">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F</w:t>
      </w:r>
      <w:r w:rsidR="009A589C">
        <w:rPr>
          <w:rFonts w:ascii="Times New Roman" w:eastAsia="Arial" w:hAnsi="Times New Roman" w:cs="Times New Roman"/>
          <w:sz w:val="24"/>
          <w:szCs w:val="24"/>
        </w:rPr>
        <w:t>(</w:t>
      </w:r>
      <w:r w:rsidR="00FE7FC2">
        <w:rPr>
          <w:rFonts w:ascii="Times New Roman" w:eastAsia="Arial" w:hAnsi="Times New Roman" w:cs="Times New Roman"/>
          <w:sz w:val="24"/>
          <w:szCs w:val="24"/>
        </w:rPr>
        <w:t>3</w:t>
      </w:r>
      <w:r w:rsidR="009A589C">
        <w:rPr>
          <w:rFonts w:ascii="Times New Roman" w:eastAsia="Arial" w:hAnsi="Times New Roman" w:cs="Times New Roman"/>
          <w:sz w:val="24"/>
          <w:szCs w:val="24"/>
        </w:rPr>
        <w:t xml:space="preserve">, </w:t>
      </w:r>
      <w:r w:rsidR="00C6795F">
        <w:rPr>
          <w:rFonts w:ascii="Times New Roman" w:eastAsia="Arial" w:hAnsi="Times New Roman" w:cs="Times New Roman"/>
          <w:sz w:val="24"/>
          <w:szCs w:val="24"/>
        </w:rPr>
        <w:t>12</w:t>
      </w:r>
      <w:r w:rsidR="00FA2E03">
        <w:rPr>
          <w:rFonts w:ascii="Times New Roman" w:eastAsia="Arial" w:hAnsi="Times New Roman" w:cs="Times New Roman"/>
          <w:sz w:val="24"/>
          <w:szCs w:val="24"/>
        </w:rPr>
        <w:t>5</w:t>
      </w:r>
      <w:r w:rsidR="009A589C">
        <w:rPr>
          <w:rFonts w:ascii="Times New Roman" w:eastAsia="Arial" w:hAnsi="Times New Roman" w:cs="Times New Roman"/>
          <w:sz w:val="24"/>
          <w:szCs w:val="24"/>
        </w:rPr>
        <w:t>) = 2.</w:t>
      </w:r>
      <w:r w:rsidR="00FA2E03">
        <w:rPr>
          <w:rFonts w:ascii="Times New Roman" w:eastAsia="Arial" w:hAnsi="Times New Roman" w:cs="Times New Roman"/>
          <w:sz w:val="24"/>
          <w:szCs w:val="24"/>
        </w:rPr>
        <w:t>18</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MSE</w:t>
      </w:r>
      <w:r w:rsidR="009A589C">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758.28</w:t>
      </w:r>
      <w:r w:rsidR="00E01219">
        <w:rPr>
          <w:rFonts w:ascii="Times New Roman" w:eastAsia="Arial" w:hAnsi="Times New Roman" w:cs="Times New Roman"/>
          <w:sz w:val="24"/>
          <w:szCs w:val="24"/>
        </w:rPr>
        <w:t>,</w:t>
      </w:r>
      <w:r w:rsidR="009A589C">
        <w:rPr>
          <w:rFonts w:ascii="Times New Roman" w:eastAsia="Arial" w:hAnsi="Times New Roman" w:cs="Times New Roman"/>
          <w:sz w:val="24"/>
          <w:szCs w:val="24"/>
        </w:rPr>
        <w:t xml:space="preserve"> </w:t>
      </w:r>
      <w:r w:rsidR="009A589C">
        <w:rPr>
          <w:rFonts w:ascii="Times New Roman" w:eastAsia="Arial" w:hAnsi="Times New Roman" w:cs="Times New Roman"/>
          <w:i/>
          <w:iCs/>
          <w:sz w:val="24"/>
          <w:szCs w:val="24"/>
        </w:rPr>
        <w:t>p</w:t>
      </w:r>
      <w:r w:rsidR="009A589C">
        <w:rPr>
          <w:rFonts w:ascii="Times New Roman" w:eastAsia="Arial" w:hAnsi="Times New Roman" w:cs="Times New Roman"/>
          <w:sz w:val="24"/>
          <w:szCs w:val="24"/>
        </w:rPr>
        <w:t xml:space="preserve"> = .</w:t>
      </w:r>
      <w:r w:rsidR="00EB2789">
        <w:rPr>
          <w:rFonts w:ascii="Times New Roman" w:eastAsia="Arial" w:hAnsi="Times New Roman" w:cs="Times New Roman"/>
          <w:sz w:val="24"/>
          <w:szCs w:val="24"/>
        </w:rPr>
        <w:t>0</w:t>
      </w:r>
      <w:r w:rsidR="00FA2E03">
        <w:rPr>
          <w:rFonts w:ascii="Times New Roman" w:eastAsia="Arial" w:hAnsi="Times New Roman" w:cs="Times New Roman"/>
          <w:sz w:val="24"/>
          <w:szCs w:val="24"/>
        </w:rPr>
        <w:t>9</w:t>
      </w:r>
      <w:r w:rsidR="00FE7FC2">
        <w:rPr>
          <w:rFonts w:ascii="Times New Roman" w:eastAsia="Arial" w:hAnsi="Times New Roman" w:cs="Times New Roman"/>
          <w:sz w:val="24"/>
          <w:szCs w:val="24"/>
        </w:rPr>
        <w:t xml:space="preserve">, </w:t>
      </w:r>
      <w:r w:rsidR="00FE7FC2" w:rsidRPr="008C5940">
        <w:rPr>
          <w:rFonts w:ascii="Times New Roman" w:eastAsia="Arial" w:hAnsi="Times New Roman" w:cs="Times New Roman"/>
          <w:i/>
          <w:iCs/>
          <w:sz w:val="24"/>
          <w:szCs w:val="24"/>
        </w:rPr>
        <w:t>η</w:t>
      </w:r>
      <w:r w:rsidR="00FE7FC2" w:rsidRPr="008C5940">
        <w:rPr>
          <w:rFonts w:ascii="Times New Roman" w:eastAsia="Arial" w:hAnsi="Times New Roman" w:cs="Times New Roman"/>
          <w:sz w:val="24"/>
          <w:szCs w:val="24"/>
          <w:vertAlign w:val="subscript"/>
        </w:rPr>
        <w:t>p</w:t>
      </w:r>
      <w:r w:rsidR="00FE7FC2" w:rsidRPr="008C5940">
        <w:rPr>
          <w:rFonts w:ascii="Times New Roman" w:eastAsia="Arial" w:hAnsi="Times New Roman" w:cs="Times New Roman"/>
          <w:sz w:val="24"/>
          <w:szCs w:val="24"/>
          <w:vertAlign w:val="superscript"/>
        </w:rPr>
        <w:t>2</w:t>
      </w:r>
      <w:r w:rsidR="00FE7FC2" w:rsidRPr="008C5940">
        <w:rPr>
          <w:rFonts w:ascii="Times New Roman" w:eastAsia="Arial" w:hAnsi="Times New Roman" w:cs="Times New Roman"/>
          <w:i/>
          <w:iCs/>
          <w:sz w:val="24"/>
          <w:szCs w:val="24"/>
        </w:rPr>
        <w:t xml:space="preserve"> </w:t>
      </w:r>
      <w:r w:rsidR="00FE7FC2" w:rsidRPr="008C5940">
        <w:rPr>
          <w:rFonts w:ascii="Times New Roman" w:eastAsia="Arial" w:hAnsi="Times New Roman" w:cs="Times New Roman"/>
          <w:sz w:val="24"/>
          <w:szCs w:val="24"/>
        </w:rPr>
        <w:t>=</w:t>
      </w:r>
      <w:r w:rsidR="00FE7FC2">
        <w:rPr>
          <w:rFonts w:ascii="Times New Roman" w:eastAsia="Arial" w:hAnsi="Times New Roman" w:cs="Times New Roman"/>
          <w:sz w:val="24"/>
          <w:szCs w:val="24"/>
        </w:rPr>
        <w:t xml:space="preserve"> .</w:t>
      </w:r>
      <w:r w:rsidR="00FA2E03">
        <w:rPr>
          <w:rFonts w:ascii="Times New Roman" w:eastAsia="Arial" w:hAnsi="Times New Roman" w:cs="Times New Roman"/>
          <w:sz w:val="24"/>
          <w:szCs w:val="24"/>
        </w:rPr>
        <w:t>02</w:t>
      </w:r>
      <w:r w:rsidR="00CC38D2">
        <w:rPr>
          <w:rFonts w:ascii="Times New Roman" w:eastAsia="Arial" w:hAnsi="Times New Roman" w:cs="Times New Roman"/>
          <w:sz w:val="24"/>
          <w:szCs w:val="24"/>
        </w:rPr>
        <w:t xml:space="preserve">, which reflected greater JOL/recall for Experiment 2 compared to Experiment 3 (53.10 vs. 47.38), </w:t>
      </w:r>
      <w:r w:rsidR="00CC38D2">
        <w:rPr>
          <w:rFonts w:ascii="Times New Roman" w:eastAsia="Arial" w:hAnsi="Times New Roman" w:cs="Times New Roman"/>
          <w:i/>
          <w:iCs/>
          <w:sz w:val="24"/>
          <w:szCs w:val="24"/>
        </w:rPr>
        <w:t>t</w:t>
      </w:r>
      <w:r w:rsidR="00CC38D2">
        <w:rPr>
          <w:rFonts w:ascii="Times New Roman" w:eastAsia="Arial" w:hAnsi="Times New Roman" w:cs="Times New Roman"/>
          <w:iCs/>
          <w:sz w:val="24"/>
          <w:szCs w:val="24"/>
        </w:rPr>
        <w:t>(61) = 2.65</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SEM</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2.21</w:t>
      </w:r>
      <w:r w:rsidR="00CC38D2" w:rsidRPr="00D41A5F">
        <w:rPr>
          <w:rFonts w:ascii="Times New Roman" w:eastAsia="Arial" w:hAnsi="Times New Roman" w:cs="Times New Roman"/>
          <w:iCs/>
          <w:sz w:val="24"/>
          <w:szCs w:val="24"/>
        </w:rPr>
        <w:t xml:space="preserve">, </w:t>
      </w:r>
      <w:r w:rsidR="00CC38D2" w:rsidRPr="00D41A5F">
        <w:rPr>
          <w:rFonts w:ascii="Times New Roman" w:eastAsia="Arial" w:hAnsi="Times New Roman" w:cs="Times New Roman"/>
          <w:i/>
          <w:sz w:val="24"/>
          <w:szCs w:val="24"/>
        </w:rPr>
        <w:t>d</w:t>
      </w:r>
      <w:r w:rsidR="00CC38D2" w:rsidRPr="00D41A5F">
        <w:rPr>
          <w:rFonts w:ascii="Times New Roman" w:eastAsia="Arial" w:hAnsi="Times New Roman" w:cs="Times New Roman"/>
          <w:iCs/>
          <w:sz w:val="24"/>
          <w:szCs w:val="24"/>
        </w:rPr>
        <w:t xml:space="preserve"> = </w:t>
      </w:r>
      <w:r w:rsidR="00D41A5F" w:rsidRPr="00D41A5F">
        <w:rPr>
          <w:rFonts w:ascii="Times New Roman" w:eastAsia="Arial" w:hAnsi="Times New Roman" w:cs="Times New Roman"/>
          <w:iCs/>
          <w:sz w:val="24"/>
          <w:szCs w:val="24"/>
        </w:rPr>
        <w:t>0.13</w:t>
      </w:r>
      <w:r w:rsidR="00CC38D2" w:rsidRPr="00D41A5F">
        <w:rPr>
          <w:rFonts w:ascii="Times New Roman" w:eastAsia="Arial" w:hAnsi="Times New Roman" w:cs="Times New Roman"/>
          <w:iCs/>
          <w:sz w:val="24"/>
          <w:szCs w:val="24"/>
        </w:rPr>
        <w:t xml:space="preserve">, with all other comparisons unreliable, all </w:t>
      </w:r>
      <w:proofErr w:type="spellStart"/>
      <w:r w:rsidR="00CC38D2" w:rsidRPr="00D41A5F">
        <w:rPr>
          <w:rFonts w:ascii="Times New Roman" w:eastAsia="Arial" w:hAnsi="Times New Roman" w:cs="Times New Roman"/>
          <w:i/>
          <w:sz w:val="24"/>
          <w:szCs w:val="24"/>
        </w:rPr>
        <w:t>t</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&lt; 1.86, </w:t>
      </w:r>
      <w:proofErr w:type="spellStart"/>
      <w:r w:rsidR="00CC38D2" w:rsidRPr="00D41A5F">
        <w:rPr>
          <w:rFonts w:ascii="Times New Roman" w:eastAsia="Arial" w:hAnsi="Times New Roman" w:cs="Times New Roman"/>
          <w:i/>
          <w:sz w:val="24"/>
          <w:szCs w:val="24"/>
        </w:rPr>
        <w:t>p</w:t>
      </w:r>
      <w:r w:rsidR="00CC38D2" w:rsidRPr="00D41A5F">
        <w:rPr>
          <w:rFonts w:ascii="Times New Roman" w:eastAsia="Arial" w:hAnsi="Times New Roman" w:cs="Times New Roman"/>
          <w:iCs/>
          <w:sz w:val="24"/>
          <w:szCs w:val="24"/>
        </w:rPr>
        <w:t>s</w:t>
      </w:r>
      <w:proofErr w:type="spellEnd"/>
      <w:r w:rsidR="00CC38D2" w:rsidRPr="00D41A5F">
        <w:rPr>
          <w:rFonts w:ascii="Times New Roman" w:eastAsia="Arial" w:hAnsi="Times New Roman" w:cs="Times New Roman"/>
          <w:iCs/>
          <w:sz w:val="24"/>
          <w:szCs w:val="24"/>
        </w:rPr>
        <w:t xml:space="preserve"> &gt; .07, but</w:t>
      </w:r>
      <w:r w:rsidR="00E01219" w:rsidRPr="00D41A5F">
        <w:rPr>
          <w:rFonts w:ascii="Times New Roman" w:eastAsia="Arial" w:hAnsi="Times New Roman" w:cs="Times New Roman"/>
          <w:sz w:val="24"/>
          <w:szCs w:val="24"/>
        </w:rPr>
        <w:t xml:space="preserve"> </w:t>
      </w:r>
      <w:r w:rsidR="00CC38D2" w:rsidRPr="00D41A5F">
        <w:rPr>
          <w:rFonts w:ascii="Times New Roman" w:eastAsia="Arial" w:hAnsi="Times New Roman" w:cs="Times New Roman"/>
          <w:sz w:val="24"/>
          <w:szCs w:val="24"/>
        </w:rPr>
        <w:t>importantly,</w:t>
      </w:r>
      <w:r w:rsidR="00464C7A" w:rsidRPr="00D41A5F">
        <w:rPr>
          <w:rFonts w:ascii="Times New Roman" w:eastAsia="Arial" w:hAnsi="Times New Roman" w:cs="Times New Roman"/>
          <w:sz w:val="24"/>
          <w:szCs w:val="24"/>
        </w:rPr>
        <w:t xml:space="preserve"> the</w:t>
      </w:r>
      <w:r w:rsidR="00464C7A" w:rsidRPr="00CE4324">
        <w:rPr>
          <w:rFonts w:ascii="Times New Roman" w:eastAsia="Arial" w:hAnsi="Times New Roman" w:cs="Times New Roman"/>
          <w:sz w:val="24"/>
          <w:szCs w:val="24"/>
        </w:rPr>
        <w:t xml:space="preserve"> three-ay interaction</w:t>
      </w:r>
      <w:r w:rsidR="00327FA4">
        <w:rPr>
          <w:rFonts w:ascii="Times New Roman" w:eastAsia="Arial" w:hAnsi="Times New Roman" w:cs="Times New Roman"/>
          <w:sz w:val="24"/>
          <w:szCs w:val="24"/>
        </w:rPr>
        <w:t xml:space="preserve"> was </w:t>
      </w:r>
      <w:r w:rsidR="00FA2E03">
        <w:rPr>
          <w:rFonts w:ascii="Times New Roman" w:eastAsia="Arial" w:hAnsi="Times New Roman" w:cs="Times New Roman"/>
          <w:sz w:val="24"/>
          <w:szCs w:val="24"/>
        </w:rPr>
        <w:t>non-</w:t>
      </w:r>
      <w:r w:rsidR="00327FA4">
        <w:rPr>
          <w:rFonts w:ascii="Times New Roman" w:eastAsia="Arial" w:hAnsi="Times New Roman" w:cs="Times New Roman"/>
          <w:sz w:val="24"/>
          <w:szCs w:val="24"/>
        </w:rPr>
        <w:t>significant</w:t>
      </w:r>
      <w:r w:rsidR="001F0106">
        <w:rPr>
          <w:rFonts w:ascii="Times New Roman" w:eastAsia="Arial" w:hAnsi="Times New Roman" w:cs="Times New Roman"/>
          <w:sz w:val="24"/>
          <w:szCs w:val="24"/>
        </w:rPr>
        <w:t>,</w:t>
      </w:r>
      <w:r w:rsidR="00F541B4" w:rsidRPr="00CE4324">
        <w:rPr>
          <w:rFonts w:ascii="Times New Roman" w:eastAsia="Arial" w:hAnsi="Times New Roman" w:cs="Times New Roman"/>
          <w:sz w:val="24"/>
          <w:szCs w:val="24"/>
        </w:rPr>
        <w:t xml:space="preserve"> </w:t>
      </w:r>
      <w:bookmarkStart w:id="13" w:name="_Hlk25678218"/>
      <w:r w:rsidR="00F541B4">
        <w:rPr>
          <w:rFonts w:ascii="Times New Roman" w:eastAsia="Arial" w:hAnsi="Times New Roman" w:cs="Times New Roman"/>
          <w:i/>
          <w:iCs/>
          <w:sz w:val="24"/>
          <w:szCs w:val="24"/>
        </w:rPr>
        <w:t>F</w:t>
      </w:r>
      <w:r w:rsidR="00F541B4">
        <w:rPr>
          <w:rFonts w:ascii="Times New Roman" w:eastAsia="Arial" w:hAnsi="Times New Roman" w:cs="Times New Roman"/>
          <w:sz w:val="24"/>
          <w:szCs w:val="24"/>
        </w:rPr>
        <w:t>(</w:t>
      </w:r>
      <w:r w:rsidR="00CE4324">
        <w:rPr>
          <w:rFonts w:ascii="Times New Roman" w:eastAsia="Arial" w:hAnsi="Times New Roman" w:cs="Times New Roman"/>
          <w:sz w:val="24"/>
          <w:szCs w:val="24"/>
        </w:rPr>
        <w:t>9</w:t>
      </w:r>
      <w:r w:rsidR="00B245B3">
        <w:rPr>
          <w:rFonts w:ascii="Times New Roman" w:eastAsia="Arial" w:hAnsi="Times New Roman" w:cs="Times New Roman"/>
          <w:sz w:val="24"/>
          <w:szCs w:val="24"/>
        </w:rPr>
        <w:t xml:space="preserve">, </w:t>
      </w:r>
      <w:r w:rsidR="00327FA4">
        <w:rPr>
          <w:rFonts w:ascii="Times New Roman" w:eastAsia="Arial" w:hAnsi="Times New Roman" w:cs="Times New Roman"/>
          <w:sz w:val="24"/>
          <w:szCs w:val="24"/>
        </w:rPr>
        <w:t>3</w:t>
      </w:r>
      <w:r w:rsidR="00FA2E03">
        <w:rPr>
          <w:rFonts w:ascii="Times New Roman" w:eastAsia="Arial" w:hAnsi="Times New Roman" w:cs="Times New Roman"/>
          <w:sz w:val="24"/>
          <w:szCs w:val="24"/>
        </w:rPr>
        <w:t>75</w:t>
      </w:r>
      <w:r w:rsidR="00F541B4">
        <w:rPr>
          <w:rFonts w:ascii="Times New Roman" w:eastAsia="Arial" w:hAnsi="Times New Roman" w:cs="Times New Roman"/>
          <w:sz w:val="24"/>
          <w:szCs w:val="24"/>
        </w:rPr>
        <w:t xml:space="preserve">) = </w:t>
      </w:r>
      <w:r w:rsidR="00FA2E03">
        <w:rPr>
          <w:rFonts w:ascii="Times New Roman" w:eastAsia="Arial" w:hAnsi="Times New Roman" w:cs="Times New Roman"/>
          <w:sz w:val="24"/>
          <w:szCs w:val="24"/>
        </w:rPr>
        <w:t>1.48</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MSE</w:t>
      </w:r>
      <w:r w:rsidR="00F541B4">
        <w:rPr>
          <w:rFonts w:ascii="Times New Roman" w:eastAsia="Arial" w:hAnsi="Times New Roman" w:cs="Times New Roman"/>
          <w:sz w:val="24"/>
          <w:szCs w:val="24"/>
        </w:rPr>
        <w:t xml:space="preserve"> = </w:t>
      </w:r>
      <w:r w:rsidR="00BE7940">
        <w:rPr>
          <w:rFonts w:ascii="Times New Roman" w:eastAsia="Arial" w:hAnsi="Times New Roman" w:cs="Times New Roman"/>
          <w:sz w:val="24"/>
          <w:szCs w:val="24"/>
        </w:rPr>
        <w:t>63.17</w:t>
      </w:r>
      <w:r w:rsidR="00F541B4">
        <w:rPr>
          <w:rFonts w:ascii="Times New Roman" w:eastAsia="Arial" w:hAnsi="Times New Roman" w:cs="Times New Roman"/>
          <w:sz w:val="24"/>
          <w:szCs w:val="24"/>
        </w:rPr>
        <w:t xml:space="preserve">, </w:t>
      </w:r>
      <w:r w:rsidR="00F541B4">
        <w:rPr>
          <w:rFonts w:ascii="Times New Roman" w:eastAsia="Arial" w:hAnsi="Times New Roman" w:cs="Times New Roman"/>
          <w:i/>
          <w:iCs/>
          <w:sz w:val="24"/>
          <w:szCs w:val="24"/>
        </w:rPr>
        <w:t>p</w:t>
      </w:r>
      <w:r w:rsidR="00F541B4">
        <w:rPr>
          <w:rFonts w:ascii="Times New Roman" w:eastAsia="Arial" w:hAnsi="Times New Roman" w:cs="Times New Roman"/>
          <w:sz w:val="24"/>
          <w:szCs w:val="24"/>
        </w:rPr>
        <w:t xml:space="preserve"> = .</w:t>
      </w:r>
      <w:bookmarkEnd w:id="13"/>
      <w:r w:rsidR="00FA2E03">
        <w:rPr>
          <w:rFonts w:ascii="Times New Roman" w:eastAsia="Arial" w:hAnsi="Times New Roman" w:cs="Times New Roman"/>
          <w:sz w:val="24"/>
          <w:szCs w:val="24"/>
        </w:rPr>
        <w:t>15</w:t>
      </w:r>
      <w:r w:rsidR="005C2F0F">
        <w:rPr>
          <w:rFonts w:ascii="Times New Roman" w:eastAsia="Arial" w:hAnsi="Times New Roman" w:cs="Times New Roman"/>
          <w:sz w:val="24"/>
          <w:szCs w:val="24"/>
        </w:rPr>
        <w:t>.</w:t>
      </w:r>
      <w:r w:rsidR="00BD2C94">
        <w:rPr>
          <w:rFonts w:ascii="Times New Roman" w:eastAsia="Arial" w:hAnsi="Times New Roman" w:cs="Times New Roman"/>
          <w:sz w:val="24"/>
          <w:szCs w:val="24"/>
        </w:rPr>
        <w:t xml:space="preserve"> Given this non-significant interaction, </w:t>
      </w:r>
      <w:r w:rsidR="005C2F0F">
        <w:rPr>
          <w:rFonts w:ascii="Times New Roman" w:eastAsia="Arial" w:hAnsi="Times New Roman" w:cs="Times New Roman"/>
          <w:sz w:val="24"/>
          <w:szCs w:val="24"/>
        </w:rPr>
        <w:t>we pooled our data across experiments to examine the combined differences between JOL and recall accuracy as a function of pair type (see Figure 6).</w:t>
      </w:r>
    </w:p>
    <w:p w14:paraId="33D24793" w14:textId="529C658A" w:rsidR="009A46AB" w:rsidRDefault="00CC38D2" w:rsidP="00BD2C94">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The pooled analysis indicated that</w:t>
      </w:r>
      <w:r w:rsidR="002D2754">
        <w:rPr>
          <w:rFonts w:ascii="Times New Roman" w:eastAsia="Arial" w:hAnsi="Times New Roman" w:cs="Times New Roman"/>
          <w:sz w:val="24"/>
          <w:szCs w:val="24"/>
        </w:rPr>
        <w:t xml:space="preserve"> </w:t>
      </w:r>
      <w:r w:rsidR="00A83DC7" w:rsidRPr="007E5084">
        <w:rPr>
          <w:rFonts w:ascii="Times New Roman" w:eastAsia="Arial" w:hAnsi="Times New Roman" w:cs="Times New Roman"/>
          <w:sz w:val="24"/>
          <w:szCs w:val="24"/>
        </w:rPr>
        <w:t>JOLs were greater overall relative to recall</w:t>
      </w:r>
      <w:r w:rsidR="002236B9"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1</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128</w:t>
      </w:r>
      <w:r w:rsidR="00757E88" w:rsidRPr="007E5084">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86.08</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659.34</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327FA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18</w:t>
      </w:r>
      <w:r w:rsidR="00A83DC7">
        <w:rPr>
          <w:rFonts w:ascii="Times New Roman" w:eastAsia="Arial" w:hAnsi="Times New Roman" w:cs="Times New Roman"/>
          <w:sz w:val="24"/>
          <w:szCs w:val="24"/>
        </w:rPr>
        <w:t xml:space="preserve">, and JOLs/recall </w:t>
      </w:r>
      <w:r w:rsidR="009466E8">
        <w:rPr>
          <w:rFonts w:ascii="Times New Roman" w:eastAsia="Arial" w:hAnsi="Times New Roman" w:cs="Times New Roman"/>
          <w:sz w:val="24"/>
          <w:szCs w:val="24"/>
        </w:rPr>
        <w:t>rates differed</w:t>
      </w:r>
      <w:r w:rsidR="00A83DC7">
        <w:rPr>
          <w:rFonts w:ascii="Times New Roman" w:eastAsia="Arial" w:hAnsi="Times New Roman" w:cs="Times New Roman"/>
          <w:sz w:val="24"/>
          <w:szCs w:val="24"/>
        </w:rPr>
        <w:t xml:space="preserve"> across pair types</w:t>
      </w:r>
      <w:r w:rsidR="006D579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757E88" w:rsidRPr="003A15C5">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3A15C5">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986.08</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114.68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57</w:t>
      </w:r>
      <w:r w:rsidR="00757E88">
        <w:rPr>
          <w:rFonts w:ascii="Times New Roman" w:eastAsia="Arial" w:hAnsi="Times New Roman" w:cs="Times New Roman"/>
          <w:sz w:val="24"/>
          <w:szCs w:val="24"/>
        </w:rPr>
        <w:t>.</w:t>
      </w:r>
      <w:r w:rsidR="00A83DC7">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Importantly</w:t>
      </w:r>
      <w:r w:rsidR="00CF462F" w:rsidRPr="007E5084">
        <w:rPr>
          <w:rFonts w:ascii="Times New Roman" w:eastAsia="Arial" w:hAnsi="Times New Roman" w:cs="Times New Roman"/>
          <w:sz w:val="24"/>
          <w:szCs w:val="24"/>
        </w:rPr>
        <w:t>,</w:t>
      </w:r>
      <w:r w:rsidR="00A83DC7" w:rsidRPr="007E5084">
        <w:rPr>
          <w:rFonts w:ascii="Times New Roman" w:eastAsia="Arial" w:hAnsi="Times New Roman" w:cs="Times New Roman"/>
          <w:sz w:val="24"/>
          <w:szCs w:val="24"/>
        </w:rPr>
        <w:t xml:space="preserve"> </w:t>
      </w:r>
      <w:r w:rsidR="00715F5E" w:rsidRPr="007E5084">
        <w:rPr>
          <w:rFonts w:ascii="Times New Roman" w:eastAsia="Arial" w:hAnsi="Times New Roman" w:cs="Times New Roman"/>
          <w:sz w:val="24"/>
          <w:szCs w:val="24"/>
        </w:rPr>
        <w:t xml:space="preserve">an interaction was </w:t>
      </w:r>
      <w:r w:rsidR="005C2F0F">
        <w:rPr>
          <w:rFonts w:ascii="Times New Roman" w:eastAsia="Arial" w:hAnsi="Times New Roman" w:cs="Times New Roman"/>
          <w:sz w:val="24"/>
          <w:szCs w:val="24"/>
        </w:rPr>
        <w:t>found</w:t>
      </w:r>
      <w:r w:rsidR="002236B9" w:rsidRPr="007E5084">
        <w:rPr>
          <w:rFonts w:ascii="Times New Roman" w:eastAsia="Arial" w:hAnsi="Times New Roman" w:cs="Times New Roman"/>
          <w:sz w:val="24"/>
          <w:szCs w:val="24"/>
        </w:rPr>
        <w:t>,</w:t>
      </w:r>
      <w:r w:rsidR="00715F5E" w:rsidRPr="007E5084">
        <w:rPr>
          <w:rFonts w:ascii="Times New Roman" w:eastAsia="Arial" w:hAnsi="Times New Roman" w:cs="Times New Roman"/>
          <w:sz w:val="24"/>
          <w:szCs w:val="24"/>
        </w:rPr>
        <w:t xml:space="preserve"> </w:t>
      </w:r>
      <w:r w:rsidR="00757E88" w:rsidRPr="007E5084">
        <w:rPr>
          <w:rFonts w:ascii="Times New Roman" w:eastAsia="Arial" w:hAnsi="Times New Roman" w:cs="Times New Roman"/>
          <w:i/>
          <w:sz w:val="24"/>
          <w:szCs w:val="24"/>
        </w:rPr>
        <w:t>F</w:t>
      </w:r>
      <w:r w:rsidR="00757E88" w:rsidRPr="007E5084">
        <w:rPr>
          <w:rFonts w:ascii="Times New Roman" w:eastAsia="Arial" w:hAnsi="Times New Roman" w:cs="Times New Roman"/>
          <w:sz w:val="24"/>
          <w:szCs w:val="24"/>
        </w:rPr>
        <w:t>(</w:t>
      </w:r>
      <w:r w:rsidR="00ED6673">
        <w:rPr>
          <w:rFonts w:ascii="Times New Roman" w:eastAsia="Arial" w:hAnsi="Times New Roman" w:cs="Times New Roman"/>
          <w:sz w:val="24"/>
          <w:szCs w:val="24"/>
        </w:rPr>
        <w:t>3</w:t>
      </w:r>
      <w:r w:rsidR="00757E88" w:rsidRPr="007E5084">
        <w:rPr>
          <w:rFonts w:ascii="Times New Roman" w:eastAsia="Arial" w:hAnsi="Times New Roman" w:cs="Times New Roman"/>
          <w:sz w:val="24"/>
          <w:szCs w:val="24"/>
        </w:rPr>
        <w:t xml:space="preserve">, </w:t>
      </w:r>
      <w:r w:rsidR="00ED6673">
        <w:rPr>
          <w:rFonts w:ascii="Times New Roman" w:eastAsia="Arial" w:hAnsi="Times New Roman" w:cs="Times New Roman"/>
          <w:sz w:val="24"/>
          <w:szCs w:val="24"/>
        </w:rPr>
        <w:t>384</w:t>
      </w:r>
      <w:r w:rsidR="00757E88" w:rsidRPr="007E5084">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185.43</w:t>
      </w:r>
      <w:r w:rsidR="00757E88" w:rsidRPr="003A15C5">
        <w:rPr>
          <w:rFonts w:ascii="Times New Roman" w:eastAsia="Arial" w:hAnsi="Times New Roman" w:cs="Times New Roman"/>
          <w:sz w:val="24"/>
          <w:szCs w:val="24"/>
        </w:rPr>
        <w:t>,</w:t>
      </w:r>
      <w:r w:rsidR="00757E88">
        <w:rPr>
          <w:rFonts w:ascii="Times New Roman" w:eastAsia="Arial" w:hAnsi="Times New Roman" w:cs="Times New Roman"/>
          <w:sz w:val="24"/>
          <w:szCs w:val="24"/>
        </w:rPr>
        <w:t xml:space="preserve"> </w:t>
      </w:r>
      <w:r w:rsidR="00757E88">
        <w:rPr>
          <w:rFonts w:ascii="Times New Roman" w:eastAsia="Arial" w:hAnsi="Times New Roman" w:cs="Times New Roman"/>
          <w:i/>
          <w:iCs/>
          <w:sz w:val="24"/>
          <w:szCs w:val="24"/>
        </w:rPr>
        <w:t>MSE</w:t>
      </w:r>
      <w:r w:rsidR="00757E88">
        <w:rPr>
          <w:rFonts w:ascii="Times New Roman" w:eastAsia="Arial" w:hAnsi="Times New Roman" w:cs="Times New Roman"/>
          <w:sz w:val="24"/>
          <w:szCs w:val="24"/>
        </w:rPr>
        <w:t xml:space="preserve"> = </w:t>
      </w:r>
      <w:r w:rsidR="00ED6673">
        <w:rPr>
          <w:rFonts w:ascii="Times New Roman" w:eastAsia="Arial" w:hAnsi="Times New Roman" w:cs="Times New Roman"/>
          <w:sz w:val="24"/>
          <w:szCs w:val="24"/>
        </w:rPr>
        <w:t>63.88</w:t>
      </w:r>
      <w:r w:rsidR="00757E88">
        <w:rPr>
          <w:rFonts w:ascii="Times New Roman" w:eastAsia="Arial" w:hAnsi="Times New Roman" w:cs="Times New Roman"/>
          <w:sz w:val="24"/>
          <w:szCs w:val="24"/>
        </w:rPr>
        <w:t>,</w:t>
      </w:r>
      <w:r w:rsidR="00757E88" w:rsidRPr="003A15C5">
        <w:rPr>
          <w:rFonts w:ascii="Times New Roman" w:eastAsia="Arial" w:hAnsi="Times New Roman" w:cs="Times New Roman"/>
          <w:sz w:val="24"/>
          <w:szCs w:val="24"/>
        </w:rPr>
        <w:t xml:space="preserve"> </w:t>
      </w:r>
      <w:r w:rsidR="00757E88" w:rsidRPr="00327081">
        <w:rPr>
          <w:rFonts w:ascii="Times New Roman" w:eastAsia="Arial" w:hAnsi="Times New Roman" w:cs="Times New Roman"/>
          <w:i/>
          <w:iCs/>
          <w:sz w:val="24"/>
          <w:szCs w:val="24"/>
        </w:rPr>
        <w:t>η</w:t>
      </w:r>
      <w:r w:rsidR="00757E88" w:rsidRPr="00327081">
        <w:rPr>
          <w:rFonts w:ascii="Times New Roman" w:eastAsia="Arial" w:hAnsi="Times New Roman" w:cs="Times New Roman"/>
          <w:sz w:val="24"/>
          <w:szCs w:val="24"/>
          <w:vertAlign w:val="subscript"/>
        </w:rPr>
        <w:t>p</w:t>
      </w:r>
      <w:r w:rsidR="00757E88" w:rsidRPr="00327081">
        <w:rPr>
          <w:rFonts w:ascii="Times New Roman" w:eastAsia="Arial" w:hAnsi="Times New Roman" w:cs="Times New Roman"/>
          <w:sz w:val="24"/>
          <w:szCs w:val="24"/>
          <w:vertAlign w:val="superscript"/>
        </w:rPr>
        <w:t>2</w:t>
      </w:r>
      <w:r w:rsidR="00757E88" w:rsidRPr="003A15C5">
        <w:rPr>
          <w:rFonts w:ascii="Times New Roman" w:eastAsia="Arial" w:hAnsi="Times New Roman" w:cs="Times New Roman"/>
          <w:i/>
          <w:sz w:val="24"/>
          <w:szCs w:val="24"/>
        </w:rPr>
        <w:t xml:space="preserve"> </w:t>
      </w:r>
      <w:r w:rsidR="00757E88" w:rsidRPr="003A15C5">
        <w:rPr>
          <w:rFonts w:ascii="Times New Roman" w:eastAsia="Arial" w:hAnsi="Times New Roman" w:cs="Times New Roman"/>
          <w:sz w:val="24"/>
          <w:szCs w:val="24"/>
        </w:rPr>
        <w:t>= .</w:t>
      </w:r>
      <w:r w:rsidR="00ED6673">
        <w:rPr>
          <w:rFonts w:ascii="Times New Roman" w:eastAsia="Arial" w:hAnsi="Times New Roman" w:cs="Times New Roman"/>
          <w:sz w:val="24"/>
          <w:szCs w:val="24"/>
        </w:rPr>
        <w:t>12</w:t>
      </w:r>
      <w:r w:rsidR="00544036">
        <w:rPr>
          <w:rFonts w:ascii="Times New Roman" w:eastAsia="Arial" w:hAnsi="Times New Roman" w:cs="Times New Roman"/>
          <w:sz w:val="24"/>
          <w:szCs w:val="24"/>
        </w:rPr>
        <w:t xml:space="preserve">, </w:t>
      </w:r>
      <w:r w:rsidR="00715F5E">
        <w:rPr>
          <w:rFonts w:ascii="Times New Roman" w:eastAsia="Arial" w:hAnsi="Times New Roman" w:cs="Times New Roman"/>
          <w:sz w:val="24"/>
          <w:szCs w:val="24"/>
        </w:rPr>
        <w:t>which indicated</w:t>
      </w:r>
      <w:r w:rsidR="00544036">
        <w:rPr>
          <w:rFonts w:ascii="Times New Roman" w:eastAsia="Arial" w:hAnsi="Times New Roman" w:cs="Times New Roman"/>
          <w:sz w:val="24"/>
          <w:szCs w:val="24"/>
        </w:rPr>
        <w:t xml:space="preserve"> </w:t>
      </w:r>
      <w:r w:rsidR="00CF462F">
        <w:rPr>
          <w:rFonts w:ascii="Times New Roman" w:eastAsia="Arial" w:hAnsi="Times New Roman" w:cs="Times New Roman"/>
          <w:sz w:val="24"/>
          <w:szCs w:val="24"/>
        </w:rPr>
        <w:t>a robust</w:t>
      </w:r>
      <w:r w:rsidR="00544036">
        <w:rPr>
          <w:rFonts w:ascii="Times New Roman" w:eastAsia="Arial" w:hAnsi="Times New Roman" w:cs="Times New Roman"/>
          <w:sz w:val="24"/>
          <w:szCs w:val="24"/>
        </w:rPr>
        <w:t xml:space="preserve"> illusion of competence </w:t>
      </w:r>
      <w:r w:rsidR="00544036" w:rsidRPr="005841BC">
        <w:rPr>
          <w:rFonts w:ascii="Times New Roman" w:eastAsia="Arial" w:hAnsi="Times New Roman" w:cs="Times New Roman"/>
          <w:sz w:val="24"/>
          <w:szCs w:val="24"/>
        </w:rPr>
        <w:t>for backward pair</w:t>
      </w:r>
      <w:r w:rsidR="002236B9">
        <w:rPr>
          <w:rFonts w:ascii="Times New Roman" w:eastAsia="Arial" w:hAnsi="Times New Roman" w:cs="Times New Roman"/>
          <w:sz w:val="24"/>
          <w:szCs w:val="24"/>
        </w:rPr>
        <w:t>s</w:t>
      </w:r>
      <w:r w:rsidR="00544036">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64.50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32.84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17.68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1.81</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1.96</w:t>
      </w:r>
      <w:r w:rsidR="00CF462F">
        <w:rPr>
          <w:rFonts w:ascii="Times New Roman" w:eastAsia="Arial" w:hAnsi="Times New Roman" w:cs="Times New Roman"/>
          <w:sz w:val="24"/>
          <w:szCs w:val="24"/>
        </w:rPr>
        <w:t>, with a smaller illusion for</w:t>
      </w:r>
      <w:r w:rsidR="00544036" w:rsidRPr="005841BC">
        <w:rPr>
          <w:rFonts w:ascii="Times New Roman" w:eastAsia="Arial" w:hAnsi="Times New Roman" w:cs="Times New Roman"/>
          <w:sz w:val="24"/>
          <w:szCs w:val="24"/>
        </w:rPr>
        <w:t xml:space="preserve"> symmetrical (</w:t>
      </w:r>
      <w:r w:rsidR="00A20EDA">
        <w:rPr>
          <w:rFonts w:ascii="Times New Roman" w:eastAsia="Arial" w:hAnsi="Times New Roman" w:cs="Times New Roman"/>
          <w:sz w:val="24"/>
          <w:szCs w:val="24"/>
        </w:rPr>
        <w:t>70.62</w:t>
      </w:r>
      <w:r w:rsidR="00304909" w:rsidRPr="005841BC">
        <w:rPr>
          <w:rFonts w:ascii="Times New Roman" w:eastAsia="Arial" w:hAnsi="Times New Roman" w:cs="Times New Roman"/>
          <w:sz w:val="24"/>
          <w:szCs w:val="24"/>
        </w:rPr>
        <w:t xml:space="preserve">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59.50</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6.03</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1.86</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d</w:t>
      </w:r>
      <w:r w:rsidR="00544036" w:rsidRPr="005841BC">
        <w:rPr>
          <w:rFonts w:ascii="Times New Roman" w:eastAsia="Arial" w:hAnsi="Times New Roman" w:cs="Times New Roman"/>
          <w:sz w:val="24"/>
          <w:szCs w:val="24"/>
        </w:rPr>
        <w:t xml:space="preserve"> = </w:t>
      </w:r>
      <w:r w:rsidR="003A4308">
        <w:rPr>
          <w:rFonts w:ascii="Times New Roman" w:eastAsia="Arial" w:hAnsi="Times New Roman" w:cs="Times New Roman"/>
          <w:sz w:val="24"/>
          <w:szCs w:val="24"/>
        </w:rPr>
        <w:t>0.71,</w:t>
      </w:r>
      <w:r w:rsidR="00544036" w:rsidRPr="005841BC">
        <w:rPr>
          <w:rFonts w:ascii="Times New Roman" w:eastAsia="Arial" w:hAnsi="Times New Roman" w:cs="Times New Roman"/>
          <w:sz w:val="24"/>
          <w:szCs w:val="24"/>
        </w:rPr>
        <w:t xml:space="preserve"> and unrelated pairs (</w:t>
      </w:r>
      <w:r w:rsidR="00A20EDA">
        <w:rPr>
          <w:rFonts w:ascii="Times New Roman" w:eastAsia="Arial" w:hAnsi="Times New Roman" w:cs="Times New Roman"/>
          <w:sz w:val="24"/>
          <w:szCs w:val="24"/>
        </w:rPr>
        <w:t>30.70</w:t>
      </w:r>
      <w:r w:rsidR="00544036" w:rsidRPr="005841BC">
        <w:rPr>
          <w:rFonts w:ascii="Times New Roman" w:eastAsia="Arial" w:hAnsi="Times New Roman" w:cs="Times New Roman"/>
          <w:sz w:val="24"/>
          <w:szCs w:val="24"/>
        </w:rPr>
        <w:t xml:space="preserve"> vs. </w:t>
      </w:r>
      <w:r w:rsidR="00A20EDA">
        <w:rPr>
          <w:rFonts w:ascii="Times New Roman" w:eastAsia="Arial" w:hAnsi="Times New Roman" w:cs="Times New Roman"/>
          <w:sz w:val="24"/>
          <w:szCs w:val="24"/>
        </w:rPr>
        <w:t>13.28</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t</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128</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4.99</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SEM</w:t>
      </w:r>
      <w:r w:rsidR="00544036" w:rsidRPr="005841BC">
        <w:rPr>
          <w:rFonts w:ascii="Times New Roman" w:eastAsia="Arial" w:hAnsi="Times New Roman" w:cs="Times New Roman"/>
          <w:sz w:val="24"/>
          <w:szCs w:val="24"/>
        </w:rPr>
        <w:t xml:space="preserve"> = </w:t>
      </w:r>
      <w:r w:rsidR="00A20EDA">
        <w:rPr>
          <w:rFonts w:ascii="Times New Roman" w:eastAsia="Arial" w:hAnsi="Times New Roman" w:cs="Times New Roman"/>
          <w:sz w:val="24"/>
          <w:szCs w:val="24"/>
        </w:rPr>
        <w:t>4.54</w:t>
      </w:r>
      <w:r w:rsidR="00544036" w:rsidRPr="005841BC">
        <w:rPr>
          <w:rFonts w:ascii="Times New Roman" w:eastAsia="Arial" w:hAnsi="Times New Roman" w:cs="Times New Roman"/>
          <w:sz w:val="24"/>
          <w:szCs w:val="24"/>
        </w:rPr>
        <w:t xml:space="preserve">, </w:t>
      </w:r>
      <w:r w:rsidR="00544036" w:rsidRPr="00F168F1">
        <w:rPr>
          <w:rFonts w:ascii="Times New Roman" w:eastAsia="Arial" w:hAnsi="Times New Roman" w:cs="Times New Roman"/>
          <w:i/>
          <w:iCs/>
          <w:sz w:val="24"/>
          <w:szCs w:val="24"/>
        </w:rPr>
        <w:t xml:space="preserve">d </w:t>
      </w:r>
      <w:r w:rsidR="00544036" w:rsidRPr="005841BC">
        <w:rPr>
          <w:rFonts w:ascii="Times New Roman" w:eastAsia="Arial" w:hAnsi="Times New Roman" w:cs="Times New Roman"/>
          <w:sz w:val="24"/>
          <w:szCs w:val="24"/>
        </w:rPr>
        <w:t xml:space="preserve">= </w:t>
      </w:r>
      <w:r w:rsidR="003A4308">
        <w:rPr>
          <w:rFonts w:ascii="Times New Roman" w:eastAsia="Arial" w:hAnsi="Times New Roman" w:cs="Times New Roman"/>
          <w:sz w:val="24"/>
          <w:szCs w:val="24"/>
        </w:rPr>
        <w:t>1.11</w:t>
      </w:r>
      <w:r w:rsidR="001F0106">
        <w:rPr>
          <w:rFonts w:ascii="Times New Roman" w:eastAsia="Arial" w:hAnsi="Times New Roman" w:cs="Times New Roman"/>
          <w:sz w:val="24"/>
          <w:szCs w:val="24"/>
        </w:rPr>
        <w:t>.</w:t>
      </w:r>
      <w:r w:rsidR="005C2F0F">
        <w:rPr>
          <w:rFonts w:ascii="Times New Roman" w:eastAsia="Arial" w:hAnsi="Times New Roman" w:cs="Times New Roman"/>
          <w:sz w:val="24"/>
          <w:szCs w:val="24"/>
        </w:rPr>
        <w:t xml:space="preserve"> Of note, even with the additional statistical power from the pooled analysis, no illusion of competence </w:t>
      </w:r>
      <w:r w:rsidR="009466E8">
        <w:rPr>
          <w:rFonts w:ascii="Times New Roman" w:eastAsia="Arial" w:hAnsi="Times New Roman" w:cs="Times New Roman"/>
          <w:sz w:val="24"/>
          <w:szCs w:val="24"/>
        </w:rPr>
        <w:t xml:space="preserve">emerged </w:t>
      </w:r>
      <w:r w:rsidR="005C2F0F">
        <w:rPr>
          <w:rFonts w:ascii="Times New Roman" w:eastAsia="Arial" w:hAnsi="Times New Roman" w:cs="Times New Roman"/>
          <w:sz w:val="24"/>
          <w:szCs w:val="24"/>
        </w:rPr>
        <w:t>for</w:t>
      </w:r>
      <w:r w:rsidR="006D5798">
        <w:rPr>
          <w:rFonts w:ascii="Times New Roman" w:eastAsia="Arial" w:hAnsi="Times New Roman" w:cs="Times New Roman"/>
          <w:sz w:val="24"/>
          <w:szCs w:val="24"/>
        </w:rPr>
        <w:t xml:space="preserve"> forward pairs </w:t>
      </w:r>
      <w:r w:rsidR="00544036" w:rsidRPr="005841BC">
        <w:rPr>
          <w:rFonts w:ascii="Times New Roman" w:eastAsia="Arial" w:hAnsi="Times New Roman" w:cs="Times New Roman"/>
          <w:sz w:val="24"/>
          <w:szCs w:val="24"/>
        </w:rPr>
        <w:t>(</w:t>
      </w:r>
      <w:r w:rsidR="00A20EDA">
        <w:rPr>
          <w:rFonts w:ascii="Times New Roman" w:eastAsia="Arial" w:hAnsi="Times New Roman" w:cs="Times New Roman"/>
          <w:sz w:val="24"/>
          <w:szCs w:val="24"/>
        </w:rPr>
        <w:t xml:space="preserve">67.00 </w:t>
      </w:r>
      <w:r w:rsidR="00544036" w:rsidRPr="005841BC">
        <w:rPr>
          <w:rFonts w:ascii="Times New Roman" w:eastAsia="Arial" w:hAnsi="Times New Roman" w:cs="Times New Roman"/>
          <w:sz w:val="24"/>
          <w:szCs w:val="24"/>
        </w:rPr>
        <w:t xml:space="preserve">vs. </w:t>
      </w:r>
      <w:r w:rsidR="00A20EDA">
        <w:rPr>
          <w:rFonts w:ascii="Times New Roman" w:eastAsia="Arial" w:hAnsi="Times New Roman" w:cs="Times New Roman"/>
          <w:sz w:val="24"/>
          <w:szCs w:val="24"/>
        </w:rPr>
        <w:t>67.89</w:t>
      </w:r>
      <w:r w:rsidR="00544036" w:rsidRPr="005841BC">
        <w:rPr>
          <w:rFonts w:ascii="Times New Roman" w:eastAsia="Arial" w:hAnsi="Times New Roman" w:cs="Times New Roman"/>
          <w:sz w:val="24"/>
          <w:szCs w:val="24"/>
        </w:rPr>
        <w:t xml:space="preserve">), </w:t>
      </w:r>
      <w:r w:rsidR="00544036" w:rsidRPr="001A0732">
        <w:rPr>
          <w:rFonts w:ascii="Times New Roman" w:eastAsia="Arial" w:hAnsi="Times New Roman" w:cs="Times New Roman"/>
          <w:i/>
          <w:iCs/>
          <w:sz w:val="24"/>
          <w:szCs w:val="24"/>
        </w:rPr>
        <w:t>t</w:t>
      </w:r>
      <w:r w:rsidR="006D5798" w:rsidRPr="001A0732">
        <w:rPr>
          <w:rFonts w:ascii="Times New Roman" w:eastAsia="Arial" w:hAnsi="Times New Roman" w:cs="Times New Roman"/>
          <w:sz w:val="24"/>
          <w:szCs w:val="24"/>
        </w:rPr>
        <w:t xml:space="preserve"> &lt; </w:t>
      </w:r>
      <w:r w:rsidR="00B245B3" w:rsidRPr="001A0732">
        <w:rPr>
          <w:rFonts w:ascii="Times New Roman" w:eastAsia="Arial" w:hAnsi="Times New Roman" w:cs="Times New Roman"/>
          <w:sz w:val="24"/>
          <w:szCs w:val="24"/>
        </w:rPr>
        <w:t>1</w:t>
      </w:r>
      <w:r w:rsidR="00544036" w:rsidRPr="001A0732">
        <w:rPr>
          <w:rFonts w:ascii="Times New Roman" w:eastAsia="Arial" w:hAnsi="Times New Roman" w:cs="Times New Roman"/>
          <w:sz w:val="24"/>
          <w:szCs w:val="24"/>
        </w:rPr>
        <w:t>.</w:t>
      </w:r>
    </w:p>
    <w:p w14:paraId="7C52F391" w14:textId="35BA586F" w:rsidR="002F552C" w:rsidRDefault="00981083" w:rsidP="009C403B">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We similarly </w:t>
      </w:r>
      <w:r w:rsidR="00E4588C">
        <w:rPr>
          <w:rFonts w:ascii="Times New Roman" w:eastAsia="Arial" w:hAnsi="Times New Roman" w:cs="Times New Roman"/>
          <w:sz w:val="24"/>
          <w:szCs w:val="24"/>
        </w:rPr>
        <w:t>conducted a cross</w:t>
      </w:r>
      <w:r w:rsidR="006D5798">
        <w:rPr>
          <w:rFonts w:ascii="Times New Roman" w:eastAsia="Arial" w:hAnsi="Times New Roman" w:cs="Times New Roman"/>
          <w:sz w:val="24"/>
          <w:szCs w:val="24"/>
        </w:rPr>
        <w:t>-</w:t>
      </w:r>
      <w:r w:rsidR="00E4588C">
        <w:rPr>
          <w:rFonts w:ascii="Times New Roman" w:eastAsia="Arial" w:hAnsi="Times New Roman" w:cs="Times New Roman"/>
          <w:sz w:val="24"/>
          <w:szCs w:val="24"/>
        </w:rPr>
        <w:t xml:space="preserve">experimental analysis </w:t>
      </w:r>
      <w:r w:rsidR="00C140C0">
        <w:rPr>
          <w:rFonts w:ascii="Times New Roman" w:eastAsia="Arial" w:hAnsi="Times New Roman" w:cs="Times New Roman"/>
          <w:sz w:val="24"/>
          <w:szCs w:val="24"/>
        </w:rPr>
        <w:t xml:space="preserve">on </w:t>
      </w:r>
      <w:r w:rsidR="006C2FDE">
        <w:rPr>
          <w:rFonts w:ascii="Times New Roman" w:eastAsia="Arial" w:hAnsi="Times New Roman" w:cs="Times New Roman"/>
          <w:sz w:val="24"/>
          <w:szCs w:val="24"/>
        </w:rPr>
        <w:t xml:space="preserve">the </w:t>
      </w:r>
      <w:r w:rsidR="00C140C0">
        <w:rPr>
          <w:rFonts w:ascii="Times New Roman" w:eastAsia="Arial" w:hAnsi="Times New Roman" w:cs="Times New Roman"/>
          <w:sz w:val="24"/>
          <w:szCs w:val="24"/>
        </w:rPr>
        <w:t xml:space="preserve">calibration plots and </w:t>
      </w:r>
      <w:r w:rsidR="005C2F0F">
        <w:rPr>
          <w:rFonts w:ascii="Times New Roman" w:eastAsia="Arial" w:hAnsi="Times New Roman" w:cs="Times New Roman"/>
          <w:sz w:val="24"/>
          <w:szCs w:val="24"/>
        </w:rPr>
        <w:t>found</w:t>
      </w:r>
      <w:r w:rsidR="00115150">
        <w:rPr>
          <w:rFonts w:ascii="Times New Roman" w:eastAsia="Arial" w:hAnsi="Times New Roman" w:cs="Times New Roman"/>
          <w:sz w:val="24"/>
          <w:szCs w:val="24"/>
        </w:rPr>
        <w:t xml:space="preserve"> no </w:t>
      </w:r>
      <w:r w:rsidR="009466E8">
        <w:rPr>
          <w:rFonts w:ascii="Times New Roman" w:eastAsia="Arial" w:hAnsi="Times New Roman" w:cs="Times New Roman"/>
          <w:sz w:val="24"/>
          <w:szCs w:val="24"/>
        </w:rPr>
        <w:t xml:space="preserve">main effect or </w:t>
      </w:r>
      <w:r w:rsidR="00115150">
        <w:rPr>
          <w:rFonts w:ascii="Times New Roman" w:eastAsia="Arial" w:hAnsi="Times New Roman" w:cs="Times New Roman"/>
          <w:sz w:val="24"/>
          <w:szCs w:val="24"/>
        </w:rPr>
        <w:t>interaction</w:t>
      </w:r>
      <w:r w:rsidR="00F00FD4">
        <w:rPr>
          <w:rFonts w:ascii="Times New Roman" w:eastAsia="Arial" w:hAnsi="Times New Roman" w:cs="Times New Roman"/>
          <w:sz w:val="24"/>
          <w:szCs w:val="24"/>
        </w:rPr>
        <w:t>s</w:t>
      </w:r>
      <w:r w:rsidR="00115150">
        <w:rPr>
          <w:rFonts w:ascii="Times New Roman" w:eastAsia="Arial" w:hAnsi="Times New Roman" w:cs="Times New Roman"/>
          <w:sz w:val="24"/>
          <w:szCs w:val="24"/>
        </w:rPr>
        <w:t xml:space="preserve"> with </w:t>
      </w:r>
      <w:r w:rsidR="00407CDE">
        <w:rPr>
          <w:rFonts w:ascii="Times New Roman" w:eastAsia="Arial" w:hAnsi="Times New Roman" w:cs="Times New Roman"/>
          <w:sz w:val="24"/>
          <w:szCs w:val="24"/>
        </w:rPr>
        <w:t>e</w:t>
      </w:r>
      <w:r w:rsidR="00115150">
        <w:rPr>
          <w:rFonts w:ascii="Times New Roman" w:eastAsia="Arial" w:hAnsi="Times New Roman" w:cs="Times New Roman"/>
          <w:sz w:val="24"/>
          <w:szCs w:val="24"/>
        </w:rPr>
        <w:t xml:space="preserve">xperiment </w:t>
      </w:r>
      <w:r w:rsidR="00CF462F">
        <w:rPr>
          <w:rFonts w:ascii="Times New Roman" w:eastAsia="Arial" w:hAnsi="Times New Roman" w:cs="Times New Roman"/>
          <w:sz w:val="24"/>
          <w:szCs w:val="24"/>
        </w:rPr>
        <w:t>(</w:t>
      </w:r>
      <w:r w:rsidR="00115150" w:rsidRPr="000464AE">
        <w:rPr>
          <w:rFonts w:ascii="Times New Roman" w:eastAsia="Arial" w:hAnsi="Times New Roman" w:cs="Times New Roman"/>
          <w:sz w:val="24"/>
          <w:szCs w:val="24"/>
        </w:rPr>
        <w:t xml:space="preserve">largest </w:t>
      </w:r>
      <w:r w:rsidR="00115150" w:rsidRPr="000464AE">
        <w:rPr>
          <w:rFonts w:ascii="Times New Roman" w:eastAsia="Arial" w:hAnsi="Times New Roman" w:cs="Times New Roman"/>
          <w:i/>
          <w:iCs/>
          <w:sz w:val="24"/>
          <w:szCs w:val="24"/>
        </w:rPr>
        <w:t>F</w:t>
      </w:r>
      <w:r w:rsidR="006C2FDE" w:rsidRPr="000464AE">
        <w:rPr>
          <w:rFonts w:ascii="Times New Roman" w:eastAsia="Arial" w:hAnsi="Times New Roman" w:cs="Times New Roman"/>
          <w:i/>
          <w:iCs/>
          <w:sz w:val="24"/>
          <w:szCs w:val="24"/>
        </w:rPr>
        <w:t xml:space="preserve"> </w:t>
      </w:r>
      <w:r w:rsidR="00115150" w:rsidRPr="000464AE">
        <w:rPr>
          <w:rFonts w:ascii="Times New Roman" w:eastAsia="Arial" w:hAnsi="Times New Roman" w:cs="Times New Roman"/>
          <w:sz w:val="24"/>
          <w:szCs w:val="24"/>
        </w:rPr>
        <w:t xml:space="preserve">= </w:t>
      </w:r>
      <w:r w:rsidR="00AD1D30" w:rsidRPr="000464AE">
        <w:rPr>
          <w:rFonts w:ascii="Times New Roman" w:eastAsia="Arial" w:hAnsi="Times New Roman" w:cs="Times New Roman"/>
          <w:sz w:val="24"/>
          <w:szCs w:val="24"/>
        </w:rPr>
        <w:t>1.07</w:t>
      </w:r>
      <w:r w:rsidR="00625C4C" w:rsidRPr="000464AE">
        <w:rPr>
          <w:rFonts w:ascii="Times New Roman" w:eastAsia="Arial" w:hAnsi="Times New Roman" w:cs="Times New Roman"/>
          <w:sz w:val="24"/>
          <w:szCs w:val="24"/>
        </w:rPr>
        <w:t>)</w:t>
      </w:r>
      <w:r w:rsidR="009466E8" w:rsidRPr="000464AE">
        <w:rPr>
          <w:rFonts w:ascii="Times New Roman" w:eastAsia="Arial" w:hAnsi="Times New Roman" w:cs="Times New Roman"/>
          <w:sz w:val="24"/>
          <w:szCs w:val="24"/>
        </w:rPr>
        <w:t>.</w:t>
      </w:r>
      <w:r w:rsidR="005C2F0F" w:rsidRPr="000464AE">
        <w:rPr>
          <w:rFonts w:ascii="Times New Roman" w:eastAsia="Arial" w:hAnsi="Times New Roman" w:cs="Times New Roman"/>
          <w:sz w:val="24"/>
          <w:szCs w:val="24"/>
        </w:rPr>
        <w:t xml:space="preserve"> </w:t>
      </w:r>
      <w:r w:rsidR="009466E8" w:rsidRPr="000464AE">
        <w:rPr>
          <w:rFonts w:ascii="Times New Roman" w:eastAsia="Arial" w:hAnsi="Times New Roman" w:cs="Times New Roman"/>
          <w:sz w:val="24"/>
          <w:szCs w:val="24"/>
        </w:rPr>
        <w:t>A</w:t>
      </w:r>
      <w:r w:rsidR="005C2F0F">
        <w:rPr>
          <w:rFonts w:ascii="Times New Roman" w:eastAsia="Arial" w:hAnsi="Times New Roman" w:cs="Times New Roman"/>
          <w:sz w:val="24"/>
          <w:szCs w:val="24"/>
        </w:rPr>
        <w:t xml:space="preserve"> </w:t>
      </w:r>
      <w:r w:rsidR="00A52BC0">
        <w:rPr>
          <w:rFonts w:ascii="Times New Roman" w:eastAsia="Arial" w:hAnsi="Times New Roman" w:cs="Times New Roman"/>
          <w:sz w:val="24"/>
          <w:szCs w:val="24"/>
        </w:rPr>
        <w:t>pooled analysis (</w:t>
      </w:r>
      <w:r w:rsidR="005C2F0F">
        <w:rPr>
          <w:rFonts w:ascii="Times New Roman" w:eastAsia="Arial" w:hAnsi="Times New Roman" w:cs="Times New Roman"/>
          <w:sz w:val="24"/>
          <w:szCs w:val="24"/>
        </w:rPr>
        <w:t xml:space="preserve">see </w:t>
      </w:r>
      <w:r w:rsidR="00A52BC0" w:rsidRPr="007713EE">
        <w:rPr>
          <w:rFonts w:ascii="Times New Roman" w:eastAsia="Arial" w:hAnsi="Times New Roman" w:cs="Times New Roman"/>
          <w:sz w:val="24"/>
          <w:szCs w:val="24"/>
        </w:rPr>
        <w:t xml:space="preserve">Figure </w:t>
      </w:r>
      <w:r w:rsidR="00D55478">
        <w:rPr>
          <w:rFonts w:ascii="Times New Roman" w:eastAsia="Arial" w:hAnsi="Times New Roman" w:cs="Times New Roman"/>
          <w:sz w:val="24"/>
          <w:szCs w:val="24"/>
        </w:rPr>
        <w:t>7</w:t>
      </w:r>
      <w:r w:rsidR="005F4ED8" w:rsidRPr="007713EE">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F552C">
        <w:rPr>
          <w:rFonts w:ascii="Times New Roman" w:eastAsia="Arial" w:hAnsi="Times New Roman" w:cs="Times New Roman"/>
          <w:sz w:val="24"/>
          <w:szCs w:val="24"/>
        </w:rPr>
        <w:t xml:space="preserve">showed that JOL overestimations emerged </w:t>
      </w:r>
      <w:r w:rsidR="002F552C" w:rsidRPr="00D52CA1">
        <w:rPr>
          <w:rFonts w:ascii="Times New Roman" w:eastAsia="Arial" w:hAnsi="Times New Roman" w:cs="Times New Roman"/>
          <w:sz w:val="24"/>
          <w:szCs w:val="24"/>
        </w:rPr>
        <w:t>at low JOL rates for unrelated pairs (20%)</w:t>
      </w:r>
      <w:r w:rsidR="000B2782" w:rsidRPr="00D52CA1">
        <w:rPr>
          <w:rFonts w:ascii="Times New Roman" w:eastAsia="Arial" w:hAnsi="Times New Roman" w:cs="Times New Roman"/>
          <w:sz w:val="24"/>
          <w:szCs w:val="24"/>
        </w:rPr>
        <w:t>,</w:t>
      </w:r>
      <w:r w:rsidR="002F552C" w:rsidRPr="00D52CA1">
        <w:rPr>
          <w:rFonts w:ascii="Times New Roman" w:eastAsia="Arial" w:hAnsi="Times New Roman" w:cs="Times New Roman"/>
          <w:sz w:val="24"/>
          <w:szCs w:val="24"/>
        </w:rPr>
        <w:t xml:space="preserve"> at higher rates for backward (</w:t>
      </w:r>
      <w:r w:rsidR="001F39AE" w:rsidRPr="00D52CA1">
        <w:rPr>
          <w:rFonts w:ascii="Times New Roman" w:eastAsia="Arial" w:hAnsi="Times New Roman" w:cs="Times New Roman"/>
          <w:sz w:val="24"/>
          <w:szCs w:val="24"/>
        </w:rPr>
        <w:t>40</w:t>
      </w:r>
      <w:r w:rsidR="002F552C" w:rsidRPr="00D52CA1">
        <w:rPr>
          <w:rFonts w:ascii="Times New Roman" w:eastAsia="Arial" w:hAnsi="Times New Roman" w:cs="Times New Roman"/>
          <w:sz w:val="24"/>
          <w:szCs w:val="24"/>
        </w:rPr>
        <w:t>%) and symmetrical pairs (</w:t>
      </w:r>
      <w:r w:rsidR="001F39AE" w:rsidRPr="00D52CA1">
        <w:rPr>
          <w:rFonts w:ascii="Times New Roman" w:eastAsia="Arial" w:hAnsi="Times New Roman" w:cs="Times New Roman"/>
          <w:sz w:val="24"/>
          <w:szCs w:val="24"/>
        </w:rPr>
        <w:t>70</w:t>
      </w:r>
      <w:r w:rsidR="002F552C" w:rsidRPr="00D52CA1">
        <w:rPr>
          <w:rFonts w:ascii="Times New Roman" w:eastAsia="Arial" w:hAnsi="Times New Roman" w:cs="Times New Roman"/>
          <w:sz w:val="24"/>
          <w:szCs w:val="24"/>
        </w:rPr>
        <w:t>%)</w:t>
      </w:r>
      <w:r w:rsidR="001F39AE" w:rsidRPr="00D52CA1">
        <w:rPr>
          <w:rFonts w:ascii="Times New Roman" w:eastAsia="Arial" w:hAnsi="Times New Roman" w:cs="Times New Roman"/>
          <w:sz w:val="24"/>
          <w:szCs w:val="24"/>
        </w:rPr>
        <w:t xml:space="preserve">, but again, only emerged for </w:t>
      </w:r>
      <w:r w:rsidR="00573FFF">
        <w:rPr>
          <w:rFonts w:ascii="Times New Roman" w:eastAsia="Arial" w:hAnsi="Times New Roman" w:cs="Times New Roman"/>
          <w:sz w:val="24"/>
          <w:szCs w:val="24"/>
        </w:rPr>
        <w:t>forward</w:t>
      </w:r>
      <w:r w:rsidR="001F39AE" w:rsidRPr="00D52CA1">
        <w:rPr>
          <w:rFonts w:ascii="Times New Roman" w:eastAsia="Arial" w:hAnsi="Times New Roman" w:cs="Times New Roman"/>
          <w:sz w:val="24"/>
          <w:szCs w:val="24"/>
        </w:rPr>
        <w:t xml:space="preserve"> pairs at </w:t>
      </w:r>
      <w:r w:rsidR="00625C4C">
        <w:rPr>
          <w:rFonts w:ascii="Times New Roman" w:eastAsia="Arial" w:hAnsi="Times New Roman" w:cs="Times New Roman"/>
          <w:sz w:val="24"/>
          <w:szCs w:val="24"/>
        </w:rPr>
        <w:t>the highest</w:t>
      </w:r>
      <w:r w:rsidR="001F39AE" w:rsidRPr="00D52CA1">
        <w:rPr>
          <w:rFonts w:ascii="Times New Roman" w:eastAsia="Arial" w:hAnsi="Times New Roman" w:cs="Times New Roman"/>
          <w:sz w:val="24"/>
          <w:szCs w:val="24"/>
        </w:rPr>
        <w:t xml:space="preserve"> JOL ratings</w:t>
      </w:r>
      <w:r w:rsidR="002F552C" w:rsidRPr="00D52CA1">
        <w:rPr>
          <w:rFonts w:ascii="Times New Roman" w:eastAsia="Arial" w:hAnsi="Times New Roman" w:cs="Times New Roman"/>
          <w:sz w:val="24"/>
          <w:szCs w:val="24"/>
        </w:rPr>
        <w:t xml:space="preserve"> (90-100%)</w:t>
      </w:r>
      <w:r w:rsidR="001F39AE" w:rsidRPr="00D52CA1">
        <w:rPr>
          <w:rFonts w:ascii="Times New Roman" w:eastAsia="Arial" w:hAnsi="Times New Roman" w:cs="Times New Roman"/>
          <w:sz w:val="24"/>
          <w:szCs w:val="24"/>
        </w:rPr>
        <w:t>.</w:t>
      </w:r>
      <w:r w:rsidR="008917A5" w:rsidRPr="00D52CA1">
        <w:rPr>
          <w:rFonts w:ascii="Times New Roman" w:eastAsia="Arial" w:hAnsi="Times New Roman" w:cs="Times New Roman"/>
          <w:sz w:val="24"/>
          <w:szCs w:val="24"/>
        </w:rPr>
        <w:t xml:space="preserve"> </w:t>
      </w:r>
      <w:r w:rsidR="002F552C" w:rsidRPr="00D52CA1">
        <w:rPr>
          <w:rFonts w:ascii="Times New Roman" w:eastAsia="Arial" w:hAnsi="Times New Roman" w:cs="Times New Roman"/>
          <w:sz w:val="24"/>
          <w:szCs w:val="24"/>
        </w:rPr>
        <w:t>These patter</w:t>
      </w:r>
      <w:r w:rsidR="002F552C">
        <w:rPr>
          <w:rFonts w:ascii="Times New Roman" w:eastAsia="Arial" w:hAnsi="Times New Roman" w:cs="Times New Roman"/>
          <w:sz w:val="24"/>
          <w:szCs w:val="24"/>
        </w:rPr>
        <w:t>ns were confirmed by effects of p</w:t>
      </w:r>
      <w:r w:rsidR="002F552C" w:rsidRPr="0066400E">
        <w:rPr>
          <w:rFonts w:ascii="Times New Roman" w:eastAsia="Arial" w:hAnsi="Times New Roman" w:cs="Times New Roman"/>
          <w:sz w:val="24"/>
          <w:szCs w:val="24"/>
        </w:rPr>
        <w:t xml:space="preserve">air </w:t>
      </w:r>
      <w:r w:rsidR="002F552C">
        <w:rPr>
          <w:rFonts w:ascii="Times New Roman" w:eastAsia="Arial" w:hAnsi="Times New Roman" w:cs="Times New Roman"/>
          <w:sz w:val="24"/>
          <w:szCs w:val="24"/>
        </w:rPr>
        <w:t>t</w:t>
      </w:r>
      <w:r w:rsidR="002F552C" w:rsidRPr="0066400E">
        <w:rPr>
          <w:rFonts w:ascii="Times New Roman" w:eastAsia="Arial" w:hAnsi="Times New Roman" w:cs="Times New Roman"/>
          <w:sz w:val="24"/>
          <w:szCs w:val="24"/>
        </w:rPr>
        <w:t>ype</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w:t>
      </w:r>
      <w:r w:rsidR="002F552C" w:rsidRPr="003A15C5">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150.07</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1431.87</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bookmarkStart w:id="14" w:name="_Hlk12540388"/>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i/>
          <w:sz w:val="24"/>
          <w:szCs w:val="24"/>
        </w:rPr>
        <w:t xml:space="preserve"> </w:t>
      </w:r>
      <w:r w:rsidR="002F552C" w:rsidRPr="003A15C5">
        <w:rPr>
          <w:rFonts w:ascii="Times New Roman" w:eastAsia="Arial" w:hAnsi="Times New Roman" w:cs="Times New Roman"/>
          <w:sz w:val="24"/>
          <w:szCs w:val="24"/>
        </w:rPr>
        <w:t xml:space="preserve">= </w:t>
      </w:r>
      <w:r w:rsidR="00A76A4A">
        <w:rPr>
          <w:rFonts w:ascii="Times New Roman" w:eastAsia="Arial" w:hAnsi="Times New Roman" w:cs="Times New Roman"/>
          <w:sz w:val="24"/>
          <w:szCs w:val="24"/>
        </w:rPr>
        <w:t>.</w:t>
      </w:r>
      <w:bookmarkEnd w:id="14"/>
      <w:r w:rsidR="00BB5008">
        <w:rPr>
          <w:rFonts w:ascii="Times New Roman" w:eastAsia="Arial" w:hAnsi="Times New Roman" w:cs="Times New Roman"/>
          <w:sz w:val="24"/>
          <w:szCs w:val="24"/>
        </w:rPr>
        <w:t>61</w:t>
      </w:r>
      <w:r w:rsidR="002F552C">
        <w:rPr>
          <w:rFonts w:ascii="Times New Roman" w:eastAsia="Arial" w:hAnsi="Times New Roman" w:cs="Times New Roman"/>
          <w:sz w:val="24"/>
          <w:szCs w:val="24"/>
        </w:rPr>
        <w:t>,</w:t>
      </w:r>
      <w:r w:rsidR="002F552C" w:rsidRPr="0066400E">
        <w:rPr>
          <w:rFonts w:ascii="Times New Roman" w:eastAsia="Arial" w:hAnsi="Times New Roman" w:cs="Times New Roman"/>
          <w:sz w:val="24"/>
          <w:szCs w:val="24"/>
        </w:rPr>
        <w:t xml:space="preserve"> JOL </w:t>
      </w:r>
      <w:r w:rsidR="002F552C">
        <w:rPr>
          <w:rFonts w:ascii="Times New Roman" w:eastAsia="Arial" w:hAnsi="Times New Roman" w:cs="Times New Roman"/>
          <w:sz w:val="24"/>
          <w:szCs w:val="24"/>
        </w:rPr>
        <w:t>i</w:t>
      </w:r>
      <w:r w:rsidR="002F552C" w:rsidRPr="0066400E">
        <w:rPr>
          <w:rFonts w:ascii="Times New Roman" w:eastAsia="Arial" w:hAnsi="Times New Roman" w:cs="Times New Roman"/>
          <w:sz w:val="24"/>
          <w:szCs w:val="24"/>
        </w:rPr>
        <w:t>ncrement</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7713EE">
        <w:rPr>
          <w:rFonts w:ascii="Times New Roman" w:eastAsia="Arial" w:hAnsi="Times New Roman" w:cs="Times New Roman"/>
          <w:sz w:val="24"/>
          <w:szCs w:val="24"/>
        </w:rPr>
        <w:t>(</w:t>
      </w:r>
      <w:r w:rsidR="00BB5008">
        <w:rPr>
          <w:rFonts w:ascii="Times New Roman" w:eastAsia="Arial" w:hAnsi="Times New Roman" w:cs="Times New Roman"/>
          <w:sz w:val="24"/>
          <w:szCs w:val="24"/>
        </w:rPr>
        <w:t>10, 980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33.26</w:t>
      </w:r>
      <w:r w:rsidR="002F552C">
        <w:rPr>
          <w:rFonts w:ascii="Times New Roman" w:eastAsia="Arial" w:hAnsi="Times New Roman" w:cs="Times New Roman"/>
          <w:sz w:val="24"/>
          <w:szCs w:val="24"/>
        </w:rPr>
        <w:t xml:space="preserve">, </w:t>
      </w:r>
      <w:r w:rsidR="002F552C">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1300.05</w:t>
      </w:r>
      <w:r w:rsidR="002F552C">
        <w:rPr>
          <w:rFonts w:ascii="Times New Roman" w:eastAsia="Arial" w:hAnsi="Times New Roman" w:cs="Times New Roman"/>
          <w:sz w:val="24"/>
          <w:szCs w:val="24"/>
        </w:rPr>
        <w:t>,</w:t>
      </w:r>
      <w:r w:rsidR="002F552C" w:rsidRPr="003A15C5">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25</w:t>
      </w:r>
      <w:r w:rsidR="002F552C" w:rsidRPr="0066400E">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and a significant interaction</w:t>
      </w:r>
      <w:r w:rsidR="002F552C" w:rsidRPr="007907FA">
        <w:rPr>
          <w:rFonts w:ascii="Times New Roman" w:eastAsia="Arial" w:hAnsi="Times New Roman" w:cs="Times New Roman"/>
          <w:sz w:val="24"/>
          <w:szCs w:val="24"/>
        </w:rPr>
        <w:t xml:space="preserve">, </w:t>
      </w:r>
      <w:r w:rsidR="002F552C" w:rsidRPr="003A15C5">
        <w:rPr>
          <w:rFonts w:ascii="Times New Roman" w:eastAsia="Arial" w:hAnsi="Times New Roman" w:cs="Times New Roman"/>
          <w:i/>
          <w:sz w:val="24"/>
          <w:szCs w:val="24"/>
        </w:rPr>
        <w:t>F</w:t>
      </w:r>
      <w:r w:rsidR="002F552C" w:rsidRPr="003A15C5">
        <w:rPr>
          <w:rFonts w:ascii="Times New Roman" w:eastAsia="Arial" w:hAnsi="Times New Roman" w:cs="Times New Roman"/>
          <w:sz w:val="24"/>
          <w:szCs w:val="24"/>
        </w:rPr>
        <w:t>(</w:t>
      </w:r>
      <w:r w:rsidR="00BB5008">
        <w:rPr>
          <w:rFonts w:ascii="Times New Roman" w:eastAsia="Arial" w:hAnsi="Times New Roman" w:cs="Times New Roman"/>
          <w:sz w:val="24"/>
          <w:szCs w:val="24"/>
        </w:rPr>
        <w:t>30</w:t>
      </w:r>
      <w:r w:rsidR="002F552C" w:rsidRPr="007713EE">
        <w:rPr>
          <w:rFonts w:ascii="Times New Roman" w:eastAsia="Arial" w:hAnsi="Times New Roman" w:cs="Times New Roman"/>
          <w:sz w:val="24"/>
          <w:szCs w:val="24"/>
        </w:rPr>
        <w:t xml:space="preserve">, </w:t>
      </w:r>
      <w:r w:rsidR="00BB5008">
        <w:rPr>
          <w:rFonts w:ascii="Times New Roman" w:eastAsia="Arial" w:hAnsi="Times New Roman" w:cs="Times New Roman"/>
          <w:sz w:val="24"/>
          <w:szCs w:val="24"/>
        </w:rPr>
        <w:t>2940</w:t>
      </w:r>
      <w:r w:rsidR="002F552C" w:rsidRPr="003A15C5">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7.51</w:t>
      </w:r>
      <w:r w:rsidR="002F552C" w:rsidRPr="003A15C5">
        <w:rPr>
          <w:rFonts w:ascii="Times New Roman" w:eastAsia="Arial" w:hAnsi="Times New Roman" w:cs="Times New Roman"/>
          <w:sz w:val="24"/>
          <w:szCs w:val="24"/>
        </w:rPr>
        <w:t>,</w:t>
      </w:r>
      <w:r w:rsidR="002F552C">
        <w:rPr>
          <w:rFonts w:ascii="Times New Roman" w:eastAsia="Arial" w:hAnsi="Times New Roman" w:cs="Times New Roman"/>
          <w:sz w:val="24"/>
          <w:szCs w:val="24"/>
        </w:rPr>
        <w:t xml:space="preserve"> </w:t>
      </w:r>
      <w:r w:rsidR="002F552C" w:rsidRPr="00004309">
        <w:rPr>
          <w:rFonts w:ascii="Times New Roman" w:eastAsia="Arial" w:hAnsi="Times New Roman" w:cs="Times New Roman"/>
          <w:i/>
          <w:iCs/>
          <w:sz w:val="24"/>
          <w:szCs w:val="24"/>
        </w:rPr>
        <w:t>MSE</w:t>
      </w:r>
      <w:r w:rsidR="002F552C">
        <w:rPr>
          <w:rFonts w:ascii="Times New Roman" w:eastAsia="Arial" w:hAnsi="Times New Roman" w:cs="Times New Roman"/>
          <w:sz w:val="24"/>
          <w:szCs w:val="24"/>
        </w:rPr>
        <w:t xml:space="preserve"> = </w:t>
      </w:r>
      <w:r w:rsidR="00BB5008">
        <w:rPr>
          <w:rFonts w:ascii="Times New Roman" w:eastAsia="Arial" w:hAnsi="Times New Roman" w:cs="Times New Roman"/>
          <w:sz w:val="24"/>
          <w:szCs w:val="24"/>
        </w:rPr>
        <w:t>88.20</w:t>
      </w:r>
      <w:r w:rsidR="002F552C">
        <w:rPr>
          <w:rFonts w:ascii="Times New Roman" w:eastAsia="Arial" w:hAnsi="Times New Roman" w:cs="Times New Roman"/>
          <w:sz w:val="24"/>
          <w:szCs w:val="24"/>
        </w:rPr>
        <w:t xml:space="preserve">, </w:t>
      </w:r>
      <w:r w:rsidR="002F552C" w:rsidRPr="00327081">
        <w:rPr>
          <w:rFonts w:ascii="Times New Roman" w:eastAsia="Arial" w:hAnsi="Times New Roman" w:cs="Times New Roman"/>
          <w:i/>
          <w:iCs/>
          <w:sz w:val="24"/>
          <w:szCs w:val="24"/>
        </w:rPr>
        <w:t>η</w:t>
      </w:r>
      <w:r w:rsidR="002F552C" w:rsidRPr="00327081">
        <w:rPr>
          <w:rFonts w:ascii="Times New Roman" w:eastAsia="Arial" w:hAnsi="Times New Roman" w:cs="Times New Roman"/>
          <w:sz w:val="24"/>
          <w:szCs w:val="24"/>
          <w:vertAlign w:val="subscript"/>
        </w:rPr>
        <w:t>p</w:t>
      </w:r>
      <w:r w:rsidR="002F552C" w:rsidRPr="00327081">
        <w:rPr>
          <w:rFonts w:ascii="Times New Roman" w:eastAsia="Arial" w:hAnsi="Times New Roman" w:cs="Times New Roman"/>
          <w:sz w:val="24"/>
          <w:szCs w:val="24"/>
          <w:vertAlign w:val="superscript"/>
        </w:rPr>
        <w:t>2</w:t>
      </w:r>
      <w:r w:rsidR="002F552C" w:rsidRPr="003A15C5">
        <w:rPr>
          <w:rFonts w:ascii="Times New Roman" w:eastAsia="Arial" w:hAnsi="Times New Roman" w:cs="Times New Roman"/>
          <w:sz w:val="24"/>
          <w:szCs w:val="24"/>
        </w:rPr>
        <w:t xml:space="preserve"> = </w:t>
      </w:r>
      <w:r w:rsidR="009256EE">
        <w:rPr>
          <w:rFonts w:ascii="Times New Roman" w:eastAsia="Arial" w:hAnsi="Times New Roman" w:cs="Times New Roman"/>
          <w:sz w:val="24"/>
          <w:szCs w:val="24"/>
        </w:rPr>
        <w:t>.</w:t>
      </w:r>
      <w:r w:rsidR="00BB5008">
        <w:rPr>
          <w:rFonts w:ascii="Times New Roman" w:eastAsia="Arial" w:hAnsi="Times New Roman" w:cs="Times New Roman"/>
          <w:sz w:val="24"/>
          <w:szCs w:val="24"/>
        </w:rPr>
        <w:t>02</w:t>
      </w:r>
      <w:r w:rsidR="002F552C" w:rsidRPr="003A15C5">
        <w:rPr>
          <w:rFonts w:ascii="Times New Roman" w:eastAsia="Arial" w:hAnsi="Times New Roman" w:cs="Times New Roman"/>
          <w:sz w:val="24"/>
          <w:szCs w:val="24"/>
        </w:rPr>
        <w:t>.</w:t>
      </w:r>
      <w:r w:rsidR="002F552C" w:rsidRPr="003A15C5" w:rsidDel="00D45BB4">
        <w:rPr>
          <w:rFonts w:ascii="Times New Roman" w:eastAsia="Arial" w:hAnsi="Times New Roman" w:cs="Times New Roman"/>
          <w:sz w:val="24"/>
          <w:szCs w:val="24"/>
        </w:rPr>
        <w:t xml:space="preserve"> </w:t>
      </w:r>
      <w:r w:rsidR="006C2FDE">
        <w:rPr>
          <w:rFonts w:ascii="Times New Roman" w:eastAsia="Arial" w:hAnsi="Times New Roman" w:cs="Times New Roman"/>
          <w:sz w:val="24"/>
          <w:szCs w:val="24"/>
        </w:rPr>
        <w:t xml:space="preserve">Thus, despite efforts to manipulate the illusion of competence by varying the context in </w:t>
      </w:r>
      <w:r w:rsidR="006C2FDE">
        <w:rPr>
          <w:rFonts w:ascii="Times New Roman" w:eastAsia="Arial" w:hAnsi="Times New Roman" w:cs="Times New Roman"/>
          <w:sz w:val="24"/>
          <w:szCs w:val="24"/>
        </w:rPr>
        <w:lastRenderedPageBreak/>
        <w:t>which JOLs were provided, these methods had little effect on JOL calibratio</w:t>
      </w:r>
      <w:r w:rsidR="009466E8">
        <w:rPr>
          <w:rFonts w:ascii="Times New Roman" w:eastAsia="Arial" w:hAnsi="Times New Roman" w:cs="Times New Roman"/>
          <w:sz w:val="24"/>
          <w:szCs w:val="24"/>
        </w:rPr>
        <w:t>n, both when average JOL ratings were compared to mean recall accuracy and on calibration plots.</w:t>
      </w:r>
    </w:p>
    <w:p w14:paraId="6FE37C2A" w14:textId="4204F665" w:rsidR="0066400E" w:rsidRDefault="0066400E" w:rsidP="00497B99">
      <w:pPr>
        <w:spacing w:line="480" w:lineRule="auto"/>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General Discussion</w:t>
      </w:r>
    </w:p>
    <w:p w14:paraId="603592B1" w14:textId="5E129CFE" w:rsidR="001C080E" w:rsidRDefault="009F59B3" w:rsidP="00642F0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The primary goal of </w:t>
      </w:r>
      <w:r w:rsidR="00625C4C">
        <w:rPr>
          <w:rFonts w:ascii="Times New Roman" w:eastAsia="Arial" w:hAnsi="Times New Roman" w:cs="Times New Roman"/>
          <w:sz w:val="24"/>
          <w:szCs w:val="24"/>
        </w:rPr>
        <w:t xml:space="preserve">our </w:t>
      </w:r>
      <w:r w:rsidR="00071D68">
        <w:rPr>
          <w:rFonts w:ascii="Times New Roman" w:eastAsia="Arial" w:hAnsi="Times New Roman" w:cs="Times New Roman"/>
          <w:sz w:val="24"/>
          <w:szCs w:val="24"/>
        </w:rPr>
        <w:t>study</w:t>
      </w:r>
      <w:r w:rsidRPr="00F5609B">
        <w:rPr>
          <w:rFonts w:ascii="Times New Roman" w:eastAsia="Arial" w:hAnsi="Times New Roman" w:cs="Times New Roman"/>
          <w:sz w:val="24"/>
          <w:szCs w:val="24"/>
        </w:rPr>
        <w:t xml:space="preserve"> was to </w:t>
      </w:r>
      <w:r w:rsidR="00C10D0D">
        <w:rPr>
          <w:rFonts w:ascii="Times New Roman" w:eastAsia="Arial" w:hAnsi="Times New Roman" w:cs="Times New Roman"/>
          <w:sz w:val="24"/>
          <w:szCs w:val="24"/>
        </w:rPr>
        <w:t>further examine</w:t>
      </w:r>
      <w:r w:rsidRPr="00F5609B">
        <w:rPr>
          <w:rFonts w:ascii="Times New Roman" w:eastAsia="Arial" w:hAnsi="Times New Roman" w:cs="Times New Roman"/>
          <w:sz w:val="24"/>
          <w:szCs w:val="24"/>
        </w:rPr>
        <w:t xml:space="preserve"> JOL overestimation</w:t>
      </w:r>
      <w:r w:rsidR="00B206DF">
        <w:rPr>
          <w:rFonts w:ascii="Times New Roman" w:eastAsia="Arial" w:hAnsi="Times New Roman" w:cs="Times New Roman"/>
          <w:sz w:val="24"/>
          <w:szCs w:val="24"/>
        </w:rPr>
        <w:t>s on word pairs with different associative directions</w:t>
      </w:r>
      <w:r w:rsidR="00091F63">
        <w:rPr>
          <w:rFonts w:ascii="Times New Roman" w:eastAsia="Arial" w:hAnsi="Times New Roman" w:cs="Times New Roman"/>
          <w:sz w:val="24"/>
          <w:szCs w:val="24"/>
        </w:rPr>
        <w:t xml:space="preserve"> including symmetrical </w:t>
      </w:r>
      <w:r w:rsidR="00E466CA">
        <w:rPr>
          <w:rFonts w:ascii="Times New Roman" w:eastAsia="Arial" w:hAnsi="Times New Roman" w:cs="Times New Roman"/>
          <w:sz w:val="24"/>
          <w:szCs w:val="24"/>
        </w:rPr>
        <w:t>associates</w:t>
      </w:r>
      <w:r w:rsidR="00091F63">
        <w:rPr>
          <w:rFonts w:ascii="Times New Roman" w:eastAsia="Arial" w:hAnsi="Times New Roman" w:cs="Times New Roman"/>
          <w:sz w:val="24"/>
          <w:szCs w:val="24"/>
        </w:rPr>
        <w:t xml:space="preserve"> in which forward and backward strength are equivalent.</w:t>
      </w:r>
      <w:r w:rsidRPr="00F5609B">
        <w:rPr>
          <w:rFonts w:ascii="Times New Roman" w:eastAsia="Arial" w:hAnsi="Times New Roman" w:cs="Times New Roman"/>
          <w:sz w:val="24"/>
          <w:szCs w:val="24"/>
        </w:rPr>
        <w:t xml:space="preserve"> </w:t>
      </w:r>
      <w:r w:rsidR="00A142AD">
        <w:rPr>
          <w:rFonts w:ascii="Times New Roman" w:eastAsia="Arial" w:hAnsi="Times New Roman" w:cs="Times New Roman"/>
          <w:sz w:val="24"/>
          <w:szCs w:val="24"/>
        </w:rPr>
        <w:t>Across</w:t>
      </w:r>
      <w:r w:rsidRPr="00F5609B">
        <w:rPr>
          <w:rFonts w:ascii="Times New Roman" w:eastAsia="Arial" w:hAnsi="Times New Roman" w:cs="Times New Roman"/>
          <w:sz w:val="24"/>
          <w:szCs w:val="24"/>
        </w:rPr>
        <w:t xml:space="preserve"> experiments</w:t>
      </w:r>
      <w:r w:rsidR="00A142AD">
        <w:rPr>
          <w:rFonts w:ascii="Times New Roman" w:eastAsia="Arial" w:hAnsi="Times New Roman" w:cs="Times New Roman"/>
          <w:sz w:val="24"/>
          <w:szCs w:val="24"/>
        </w:rPr>
        <w:t>,</w:t>
      </w:r>
      <w:r w:rsidRPr="00F5609B">
        <w:rPr>
          <w:rFonts w:ascii="Times New Roman" w:eastAsia="Arial" w:hAnsi="Times New Roman" w:cs="Times New Roman"/>
          <w:sz w:val="24"/>
          <w:szCs w:val="24"/>
        </w:rPr>
        <w:t xml:space="preserve"> </w:t>
      </w:r>
      <w:r w:rsidR="00B3060C">
        <w:rPr>
          <w:rFonts w:ascii="Times New Roman" w:eastAsia="Arial" w:hAnsi="Times New Roman" w:cs="Times New Roman"/>
          <w:sz w:val="24"/>
          <w:szCs w:val="24"/>
        </w:rPr>
        <w:t>we found that</w:t>
      </w:r>
      <w:r w:rsidR="00E466CA">
        <w:rPr>
          <w:rFonts w:ascii="Times New Roman" w:eastAsia="Arial" w:hAnsi="Times New Roman" w:cs="Times New Roman"/>
          <w:sz w:val="24"/>
          <w:szCs w:val="24"/>
        </w:rPr>
        <w:t xml:space="preserve"> backward, symmetrical, and unrelated pairs </w:t>
      </w:r>
      <w:r w:rsidR="00A56804">
        <w:rPr>
          <w:rFonts w:ascii="Times New Roman" w:eastAsia="Arial" w:hAnsi="Times New Roman" w:cs="Times New Roman"/>
          <w:sz w:val="24"/>
          <w:szCs w:val="24"/>
        </w:rPr>
        <w:t xml:space="preserve">produced an illusion of competence in which </w:t>
      </w:r>
      <w:r w:rsidRPr="00F5609B">
        <w:rPr>
          <w:rFonts w:ascii="Times New Roman" w:eastAsia="Arial" w:hAnsi="Times New Roman" w:cs="Times New Roman"/>
          <w:sz w:val="24"/>
          <w:szCs w:val="24"/>
        </w:rPr>
        <w:t>JOL ratings</w:t>
      </w:r>
      <w:r w:rsidR="00A56804">
        <w:rPr>
          <w:rFonts w:ascii="Times New Roman" w:eastAsia="Arial" w:hAnsi="Times New Roman" w:cs="Times New Roman"/>
          <w:sz w:val="24"/>
          <w:szCs w:val="24"/>
        </w:rPr>
        <w:t xml:space="preserve"> exceeded</w:t>
      </w:r>
      <w:r w:rsidR="0004506F">
        <w:rPr>
          <w:rFonts w:ascii="Times New Roman" w:eastAsia="Arial" w:hAnsi="Times New Roman" w:cs="Times New Roman"/>
          <w:sz w:val="24"/>
          <w:szCs w:val="24"/>
        </w:rPr>
        <w:t xml:space="preserve"> later recall rates. This illusion was particularly robust for backward pairs in which the backward direction </w:t>
      </w:r>
      <w:r w:rsidR="004F3AB0">
        <w:rPr>
          <w:rFonts w:ascii="Times New Roman" w:eastAsia="Arial" w:hAnsi="Times New Roman" w:cs="Times New Roman"/>
          <w:sz w:val="24"/>
          <w:szCs w:val="24"/>
        </w:rPr>
        <w:t>made recall of target items particularly difficult.</w:t>
      </w:r>
      <w:r w:rsidR="00C65A35">
        <w:rPr>
          <w:rFonts w:ascii="Times New Roman" w:eastAsia="Arial" w:hAnsi="Times New Roman" w:cs="Times New Roman"/>
          <w:sz w:val="24"/>
          <w:szCs w:val="24"/>
        </w:rPr>
        <w:t xml:space="preserve"> In fact, our cross-</w:t>
      </w:r>
      <w:r w:rsidR="00C65A35" w:rsidRPr="00D22804">
        <w:rPr>
          <w:rFonts w:ascii="Times New Roman" w:eastAsia="Arial" w:hAnsi="Times New Roman" w:cs="Times New Roman"/>
          <w:sz w:val="24"/>
          <w:szCs w:val="24"/>
        </w:rPr>
        <w:t>experimental data showed t</w:t>
      </w:r>
      <w:r w:rsidR="001910B1" w:rsidRPr="00D22804">
        <w:rPr>
          <w:rFonts w:ascii="Times New Roman" w:eastAsia="Arial" w:hAnsi="Times New Roman" w:cs="Times New Roman"/>
          <w:sz w:val="24"/>
          <w:szCs w:val="24"/>
        </w:rPr>
        <w:t>hat on average, JOLs</w:t>
      </w:r>
      <w:r w:rsidR="004800D5" w:rsidRPr="00D22804">
        <w:rPr>
          <w:rFonts w:ascii="Times New Roman" w:eastAsia="Arial" w:hAnsi="Times New Roman" w:cs="Times New Roman"/>
          <w:sz w:val="24"/>
          <w:szCs w:val="24"/>
        </w:rPr>
        <w:t xml:space="preserve"> for backward pairs exceeded recall rates </w:t>
      </w:r>
      <w:r w:rsidR="004800D5" w:rsidRPr="003A32E6">
        <w:rPr>
          <w:rFonts w:ascii="Times New Roman" w:eastAsia="Arial" w:hAnsi="Times New Roman" w:cs="Times New Roman"/>
          <w:sz w:val="24"/>
          <w:szCs w:val="24"/>
        </w:rPr>
        <w:t>by 3</w:t>
      </w:r>
      <w:r w:rsidR="00D22804" w:rsidRPr="00896EED">
        <w:rPr>
          <w:rFonts w:ascii="Times New Roman" w:eastAsia="Arial" w:hAnsi="Times New Roman" w:cs="Times New Roman"/>
          <w:sz w:val="24"/>
          <w:szCs w:val="24"/>
        </w:rPr>
        <w:t>2</w:t>
      </w:r>
      <w:r w:rsidR="004800D5" w:rsidRPr="00766B02">
        <w:rPr>
          <w:rFonts w:ascii="Times New Roman" w:eastAsia="Arial" w:hAnsi="Times New Roman" w:cs="Times New Roman"/>
          <w:sz w:val="24"/>
          <w:szCs w:val="24"/>
        </w:rPr>
        <w:t>%</w:t>
      </w:r>
      <w:r w:rsidR="001555CC" w:rsidRPr="00935670">
        <w:rPr>
          <w:rFonts w:ascii="Times New Roman" w:eastAsia="Arial" w:hAnsi="Times New Roman" w:cs="Times New Roman"/>
          <w:sz w:val="24"/>
          <w:szCs w:val="24"/>
        </w:rPr>
        <w:t>. For</w:t>
      </w:r>
      <w:r w:rsidR="001555CC" w:rsidRPr="00920820">
        <w:rPr>
          <w:rFonts w:ascii="Times New Roman" w:eastAsia="Arial" w:hAnsi="Times New Roman" w:cs="Times New Roman"/>
          <w:sz w:val="24"/>
          <w:szCs w:val="24"/>
        </w:rPr>
        <w:t xml:space="preserve"> symmetrical associates and unrelated pairs, this </w:t>
      </w:r>
      <w:r w:rsidR="00744003" w:rsidRPr="00C8033B">
        <w:rPr>
          <w:rFonts w:ascii="Times New Roman" w:eastAsia="Arial" w:hAnsi="Times New Roman" w:cs="Times New Roman"/>
          <w:sz w:val="24"/>
          <w:szCs w:val="24"/>
        </w:rPr>
        <w:t>illusion was much more modest (</w:t>
      </w:r>
      <w:r w:rsidR="00D22804" w:rsidRPr="00C8033B">
        <w:rPr>
          <w:rFonts w:ascii="Times New Roman" w:eastAsia="Arial" w:hAnsi="Times New Roman" w:cs="Times New Roman"/>
          <w:sz w:val="24"/>
          <w:szCs w:val="24"/>
        </w:rPr>
        <w:t>11</w:t>
      </w:r>
      <w:r w:rsidR="00101E68" w:rsidRPr="00C8033B">
        <w:rPr>
          <w:rFonts w:ascii="Times New Roman" w:eastAsia="Arial" w:hAnsi="Times New Roman" w:cs="Times New Roman"/>
          <w:sz w:val="24"/>
          <w:szCs w:val="24"/>
        </w:rPr>
        <w:t>% and 1</w:t>
      </w:r>
      <w:r w:rsidR="00D22804" w:rsidRPr="00C8033B">
        <w:rPr>
          <w:rFonts w:ascii="Times New Roman" w:eastAsia="Arial" w:hAnsi="Times New Roman" w:cs="Times New Roman"/>
          <w:sz w:val="24"/>
          <w:szCs w:val="24"/>
        </w:rPr>
        <w:t>8</w:t>
      </w:r>
      <w:r w:rsidR="00101E68" w:rsidRPr="00D22804">
        <w:rPr>
          <w:rFonts w:ascii="Times New Roman" w:eastAsia="Arial" w:hAnsi="Times New Roman" w:cs="Times New Roman"/>
          <w:sz w:val="24"/>
          <w:szCs w:val="24"/>
        </w:rPr>
        <w:t>%,</w:t>
      </w:r>
      <w:r w:rsidR="00101E68">
        <w:rPr>
          <w:rFonts w:ascii="Times New Roman" w:eastAsia="Arial" w:hAnsi="Times New Roman" w:cs="Times New Roman"/>
          <w:sz w:val="24"/>
          <w:szCs w:val="24"/>
        </w:rPr>
        <w:t xml:space="preserve"> respectively), demonstrating that </w:t>
      </w:r>
      <w:r w:rsidR="00A21417">
        <w:rPr>
          <w:rFonts w:ascii="Times New Roman" w:eastAsia="Arial" w:hAnsi="Times New Roman" w:cs="Times New Roman"/>
          <w:sz w:val="24"/>
          <w:szCs w:val="24"/>
        </w:rPr>
        <w:t>backward pairs are highly deceptive. For forward pairs, in which</w:t>
      </w:r>
      <w:r w:rsidR="0036682E">
        <w:rPr>
          <w:rFonts w:ascii="Times New Roman" w:eastAsia="Arial" w:hAnsi="Times New Roman" w:cs="Times New Roman"/>
          <w:sz w:val="24"/>
          <w:szCs w:val="24"/>
        </w:rPr>
        <w:t xml:space="preserve"> the target was highly predictive from the cue at test, participants were well-calibrated across experiments</w:t>
      </w:r>
      <w:r w:rsidR="00E15B64">
        <w:rPr>
          <w:rFonts w:ascii="Times New Roman" w:eastAsia="Arial" w:hAnsi="Times New Roman" w:cs="Times New Roman"/>
          <w:sz w:val="24"/>
          <w:szCs w:val="24"/>
        </w:rPr>
        <w:t xml:space="preserve">. </w:t>
      </w:r>
    </w:p>
    <w:p w14:paraId="59774659" w14:textId="27802023" w:rsidR="009F59B3" w:rsidRPr="00F5609B" w:rsidRDefault="001C080E" w:rsidP="00642F06">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Calibration plots </w:t>
      </w:r>
      <w:r w:rsidR="00B225BC">
        <w:rPr>
          <w:rFonts w:ascii="Times New Roman" w:eastAsia="Arial" w:hAnsi="Times New Roman" w:cs="Times New Roman"/>
          <w:sz w:val="24"/>
          <w:szCs w:val="24"/>
        </w:rPr>
        <w:t xml:space="preserve">were constructed to provide a more fine-grained examination of the </w:t>
      </w:r>
      <w:r w:rsidR="005F746E">
        <w:rPr>
          <w:rFonts w:ascii="Times New Roman" w:eastAsia="Arial" w:hAnsi="Times New Roman" w:cs="Times New Roman"/>
          <w:sz w:val="24"/>
          <w:szCs w:val="24"/>
        </w:rPr>
        <w:t xml:space="preserve">absolute accuracy </w:t>
      </w:r>
      <w:r w:rsidR="00B225BC">
        <w:rPr>
          <w:rFonts w:ascii="Times New Roman" w:eastAsia="Arial" w:hAnsi="Times New Roman" w:cs="Times New Roman"/>
          <w:sz w:val="24"/>
          <w:szCs w:val="24"/>
        </w:rPr>
        <w:t>between JOLs and recall by examining recall rates</w:t>
      </w:r>
      <w:r w:rsidR="00945A87">
        <w:rPr>
          <w:rFonts w:ascii="Times New Roman" w:eastAsia="Arial" w:hAnsi="Times New Roman" w:cs="Times New Roman"/>
          <w:sz w:val="24"/>
          <w:szCs w:val="24"/>
        </w:rPr>
        <w:t xml:space="preserve"> at each 10% JOL increment relative to a calibration line. These calibration plots indicated that </w:t>
      </w:r>
      <w:r w:rsidR="00EF3DC8">
        <w:rPr>
          <w:rFonts w:ascii="Times New Roman" w:eastAsia="Arial" w:hAnsi="Times New Roman" w:cs="Times New Roman"/>
          <w:sz w:val="24"/>
          <w:szCs w:val="24"/>
        </w:rPr>
        <w:t xml:space="preserve">all pair types showed </w:t>
      </w:r>
      <w:r w:rsidR="00E922C8">
        <w:rPr>
          <w:rFonts w:ascii="Times New Roman" w:eastAsia="Arial" w:hAnsi="Times New Roman" w:cs="Times New Roman"/>
          <w:sz w:val="24"/>
          <w:szCs w:val="24"/>
        </w:rPr>
        <w:t xml:space="preserve">an illusion of competence at some JOL level, however, </w:t>
      </w:r>
      <w:r w:rsidR="00295B4B">
        <w:rPr>
          <w:rFonts w:ascii="Times New Roman" w:eastAsia="Arial" w:hAnsi="Times New Roman" w:cs="Times New Roman"/>
          <w:sz w:val="24"/>
          <w:szCs w:val="24"/>
        </w:rPr>
        <w:t xml:space="preserve">unrelated and backward </w:t>
      </w:r>
      <w:r w:rsidR="00E922C8">
        <w:rPr>
          <w:rFonts w:ascii="Times New Roman" w:eastAsia="Arial" w:hAnsi="Times New Roman" w:cs="Times New Roman"/>
          <w:sz w:val="24"/>
          <w:szCs w:val="24"/>
        </w:rPr>
        <w:t xml:space="preserve">pairs </w:t>
      </w:r>
      <w:r w:rsidR="00104FCF">
        <w:rPr>
          <w:rFonts w:ascii="Times New Roman" w:eastAsia="Arial" w:hAnsi="Times New Roman" w:cs="Times New Roman"/>
          <w:sz w:val="24"/>
          <w:szCs w:val="24"/>
        </w:rPr>
        <w:t>which had</w:t>
      </w:r>
      <w:r w:rsidR="00E922C8">
        <w:rPr>
          <w:rFonts w:ascii="Times New Roman" w:eastAsia="Arial" w:hAnsi="Times New Roman" w:cs="Times New Roman"/>
          <w:sz w:val="24"/>
          <w:szCs w:val="24"/>
        </w:rPr>
        <w:t xml:space="preserve"> the lowest recall rates</w:t>
      </w:r>
      <w:r w:rsidR="00F53628">
        <w:rPr>
          <w:rFonts w:ascii="Times New Roman" w:eastAsia="Arial" w:hAnsi="Times New Roman" w:cs="Times New Roman"/>
          <w:sz w:val="24"/>
          <w:szCs w:val="24"/>
        </w:rPr>
        <w:t xml:space="preserve"> </w:t>
      </w:r>
      <w:r w:rsidR="00AB6D10">
        <w:rPr>
          <w:rFonts w:ascii="Times New Roman" w:eastAsia="Arial" w:hAnsi="Times New Roman" w:cs="Times New Roman"/>
          <w:sz w:val="24"/>
          <w:szCs w:val="24"/>
        </w:rPr>
        <w:t xml:space="preserve">showed </w:t>
      </w:r>
      <w:r w:rsidR="00F53628">
        <w:rPr>
          <w:rFonts w:ascii="Times New Roman" w:eastAsia="Arial" w:hAnsi="Times New Roman" w:cs="Times New Roman"/>
          <w:sz w:val="24"/>
          <w:szCs w:val="24"/>
        </w:rPr>
        <w:t>an overconfidence for most JOL ratings, whereas</w:t>
      </w:r>
      <w:r w:rsidR="00295B4B">
        <w:rPr>
          <w:rFonts w:ascii="Times New Roman" w:eastAsia="Arial" w:hAnsi="Times New Roman" w:cs="Times New Roman"/>
          <w:sz w:val="24"/>
          <w:szCs w:val="24"/>
        </w:rPr>
        <w:t xml:space="preserve"> forward and symmetrical pairs only showed overconfidence </w:t>
      </w:r>
      <w:r w:rsidR="00407CDE">
        <w:rPr>
          <w:rFonts w:ascii="Times New Roman" w:eastAsia="Arial" w:hAnsi="Times New Roman" w:cs="Times New Roman"/>
          <w:sz w:val="24"/>
          <w:szCs w:val="24"/>
        </w:rPr>
        <w:t>for</w:t>
      </w:r>
      <w:r w:rsidR="00295B4B">
        <w:rPr>
          <w:rFonts w:ascii="Times New Roman" w:eastAsia="Arial" w:hAnsi="Times New Roman" w:cs="Times New Roman"/>
          <w:sz w:val="24"/>
          <w:szCs w:val="24"/>
        </w:rPr>
        <w:t xml:space="preserve"> the highest </w:t>
      </w:r>
      <w:r w:rsidR="004A68CF">
        <w:rPr>
          <w:rFonts w:ascii="Times New Roman" w:eastAsia="Arial" w:hAnsi="Times New Roman" w:cs="Times New Roman"/>
          <w:sz w:val="24"/>
          <w:szCs w:val="24"/>
        </w:rPr>
        <w:t xml:space="preserve">JOL ratings. This pattern indicates that even when </w:t>
      </w:r>
      <w:r w:rsidR="00857065">
        <w:rPr>
          <w:rFonts w:ascii="Times New Roman" w:eastAsia="Arial" w:hAnsi="Times New Roman" w:cs="Times New Roman"/>
          <w:sz w:val="24"/>
          <w:szCs w:val="24"/>
        </w:rPr>
        <w:t>cues are highly predictive of a later target</w:t>
      </w:r>
      <w:r w:rsidR="00487D65">
        <w:rPr>
          <w:rFonts w:ascii="Times New Roman" w:eastAsia="Arial" w:hAnsi="Times New Roman" w:cs="Times New Roman"/>
          <w:sz w:val="24"/>
          <w:szCs w:val="24"/>
        </w:rPr>
        <w:t xml:space="preserve">, as in </w:t>
      </w:r>
      <w:r w:rsidR="00857065">
        <w:rPr>
          <w:rFonts w:ascii="Times New Roman" w:eastAsia="Arial" w:hAnsi="Times New Roman" w:cs="Times New Roman"/>
          <w:sz w:val="24"/>
          <w:szCs w:val="24"/>
        </w:rPr>
        <w:t xml:space="preserve">forward pairs, an illusion of competence </w:t>
      </w:r>
      <w:r w:rsidR="009466E8">
        <w:rPr>
          <w:rFonts w:ascii="Times New Roman" w:eastAsia="Arial" w:hAnsi="Times New Roman" w:cs="Times New Roman"/>
          <w:sz w:val="24"/>
          <w:szCs w:val="24"/>
        </w:rPr>
        <w:t>can still be detected</w:t>
      </w:r>
      <w:r w:rsidR="00857065">
        <w:rPr>
          <w:rFonts w:ascii="Times New Roman" w:eastAsia="Arial" w:hAnsi="Times New Roman" w:cs="Times New Roman"/>
          <w:sz w:val="24"/>
          <w:szCs w:val="24"/>
        </w:rPr>
        <w:t>.</w:t>
      </w:r>
      <w:r w:rsidR="00295B4B">
        <w:rPr>
          <w:rFonts w:ascii="Times New Roman" w:eastAsia="Arial" w:hAnsi="Times New Roman" w:cs="Times New Roman"/>
          <w:sz w:val="24"/>
          <w:szCs w:val="24"/>
        </w:rPr>
        <w:t xml:space="preserve"> </w:t>
      </w:r>
      <w:r w:rsidR="00407CDE">
        <w:rPr>
          <w:rFonts w:ascii="Times New Roman" w:eastAsia="Arial" w:hAnsi="Times New Roman" w:cs="Times New Roman"/>
          <w:sz w:val="24"/>
          <w:szCs w:val="24"/>
        </w:rPr>
        <w:t>The i</w:t>
      </w:r>
      <w:bookmarkStart w:id="15" w:name="_GoBack"/>
      <w:bookmarkEnd w:id="15"/>
      <w:r w:rsidR="00104FCF">
        <w:rPr>
          <w:rFonts w:ascii="Times New Roman" w:eastAsia="Arial" w:hAnsi="Times New Roman" w:cs="Times New Roman"/>
          <w:sz w:val="24"/>
          <w:szCs w:val="24"/>
        </w:rPr>
        <w:t xml:space="preserve">nclusion of calibration plots is </w:t>
      </w:r>
      <w:r w:rsidR="00E83ACD">
        <w:rPr>
          <w:rFonts w:ascii="Times New Roman" w:eastAsia="Arial" w:hAnsi="Times New Roman" w:cs="Times New Roman"/>
          <w:sz w:val="24"/>
          <w:szCs w:val="24"/>
        </w:rPr>
        <w:t xml:space="preserve">particularly </w:t>
      </w:r>
      <w:r w:rsidR="00104FCF">
        <w:rPr>
          <w:rFonts w:ascii="Times New Roman" w:eastAsia="Arial" w:hAnsi="Times New Roman" w:cs="Times New Roman"/>
          <w:sz w:val="24"/>
          <w:szCs w:val="24"/>
        </w:rPr>
        <w:t xml:space="preserve">important </w:t>
      </w:r>
      <w:r w:rsidR="00E83ACD">
        <w:rPr>
          <w:rFonts w:ascii="Times New Roman" w:eastAsia="Arial" w:hAnsi="Times New Roman" w:cs="Times New Roman"/>
          <w:sz w:val="24"/>
          <w:szCs w:val="24"/>
        </w:rPr>
        <w:t>give</w:t>
      </w:r>
      <w:r w:rsidR="004956BE">
        <w:rPr>
          <w:rFonts w:ascii="Times New Roman" w:eastAsia="Arial" w:hAnsi="Times New Roman" w:cs="Times New Roman"/>
          <w:sz w:val="24"/>
          <w:szCs w:val="24"/>
        </w:rPr>
        <w:t>n</w:t>
      </w:r>
      <w:r w:rsidR="00E83ACD">
        <w:rPr>
          <w:rFonts w:ascii="Times New Roman" w:eastAsia="Arial" w:hAnsi="Times New Roman" w:cs="Times New Roman"/>
          <w:sz w:val="24"/>
          <w:szCs w:val="24"/>
        </w:rPr>
        <w:t xml:space="preserve"> </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traditional</w:t>
      </w:r>
      <w:r w:rsidR="00A11266">
        <w:rPr>
          <w:rFonts w:ascii="Times New Roman" w:eastAsia="Arial" w:hAnsi="Times New Roman" w:cs="Times New Roman"/>
          <w:sz w:val="24"/>
          <w:szCs w:val="24"/>
        </w:rPr>
        <w:t>”</w:t>
      </w:r>
      <w:r w:rsidR="00C91D9B">
        <w:rPr>
          <w:rFonts w:ascii="Times New Roman" w:eastAsia="Arial" w:hAnsi="Times New Roman" w:cs="Times New Roman"/>
          <w:sz w:val="24"/>
          <w:szCs w:val="24"/>
        </w:rPr>
        <w:t xml:space="preserve"> </w:t>
      </w:r>
      <w:r w:rsidR="00E83ACD">
        <w:rPr>
          <w:rFonts w:ascii="Times New Roman" w:eastAsia="Arial" w:hAnsi="Times New Roman" w:cs="Times New Roman"/>
          <w:sz w:val="24"/>
          <w:szCs w:val="24"/>
        </w:rPr>
        <w:t>analyses on mean JOL</w:t>
      </w:r>
      <w:r w:rsidR="004956BE">
        <w:rPr>
          <w:rFonts w:ascii="Times New Roman" w:eastAsia="Arial" w:hAnsi="Times New Roman" w:cs="Times New Roman"/>
          <w:sz w:val="24"/>
          <w:szCs w:val="24"/>
        </w:rPr>
        <w:t>/</w:t>
      </w:r>
      <w:r w:rsidR="00E83ACD">
        <w:rPr>
          <w:rFonts w:ascii="Times New Roman" w:eastAsia="Arial" w:hAnsi="Times New Roman" w:cs="Times New Roman"/>
          <w:sz w:val="24"/>
          <w:szCs w:val="24"/>
        </w:rPr>
        <w:t>recall rates</w:t>
      </w:r>
      <w:r w:rsidR="00D60C3A">
        <w:rPr>
          <w:rFonts w:ascii="Times New Roman" w:eastAsia="Arial" w:hAnsi="Times New Roman" w:cs="Times New Roman"/>
          <w:sz w:val="24"/>
          <w:szCs w:val="24"/>
        </w:rPr>
        <w:t xml:space="preserve"> indicated that forward pairs showed no illusion of competence. </w:t>
      </w:r>
      <w:r w:rsidR="00A165EB">
        <w:rPr>
          <w:rFonts w:ascii="Times New Roman" w:eastAsia="Arial" w:hAnsi="Times New Roman" w:cs="Times New Roman"/>
          <w:sz w:val="24"/>
          <w:szCs w:val="24"/>
        </w:rPr>
        <w:t>Thus</w:t>
      </w:r>
      <w:r w:rsidR="0011514F">
        <w:rPr>
          <w:rFonts w:ascii="Times New Roman" w:eastAsia="Arial" w:hAnsi="Times New Roman" w:cs="Times New Roman"/>
          <w:sz w:val="24"/>
          <w:szCs w:val="24"/>
        </w:rPr>
        <w:t>, t</w:t>
      </w:r>
      <w:r w:rsidR="00D60C3A">
        <w:rPr>
          <w:rFonts w:ascii="Times New Roman" w:eastAsia="Arial" w:hAnsi="Times New Roman" w:cs="Times New Roman"/>
          <w:sz w:val="24"/>
          <w:szCs w:val="24"/>
        </w:rPr>
        <w:t>he calibration plots</w:t>
      </w:r>
      <w:r w:rsidR="009466E8">
        <w:rPr>
          <w:rFonts w:ascii="Times New Roman" w:eastAsia="Arial" w:hAnsi="Times New Roman" w:cs="Times New Roman"/>
          <w:sz w:val="24"/>
          <w:szCs w:val="24"/>
        </w:rPr>
        <w:t xml:space="preserve"> provide additional information regarding the </w:t>
      </w:r>
      <w:r w:rsidR="009466E8">
        <w:rPr>
          <w:rFonts w:ascii="Times New Roman" w:eastAsia="Arial" w:hAnsi="Times New Roman" w:cs="Times New Roman"/>
          <w:sz w:val="24"/>
          <w:szCs w:val="24"/>
        </w:rPr>
        <w:lastRenderedPageBreak/>
        <w:t>correspondence between JOLs and recall accuracy that is unavailable if mean rates are examined in isolation.</w:t>
      </w:r>
    </w:p>
    <w:p w14:paraId="153615D5" w14:textId="19DC0119" w:rsidR="00BE14E7" w:rsidRDefault="009F59B3" w:rsidP="009F59B3">
      <w:pPr>
        <w:spacing w:line="480" w:lineRule="auto"/>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ab/>
      </w:r>
      <w:r w:rsidR="00AC16C5">
        <w:rPr>
          <w:rFonts w:ascii="Times New Roman" w:eastAsia="Arial" w:hAnsi="Times New Roman" w:cs="Times New Roman"/>
          <w:sz w:val="24"/>
          <w:szCs w:val="24"/>
        </w:rPr>
        <w:t>Experiment</w:t>
      </w:r>
      <w:r w:rsidR="009523A0">
        <w:rPr>
          <w:rFonts w:ascii="Times New Roman" w:eastAsia="Arial" w:hAnsi="Times New Roman" w:cs="Times New Roman"/>
          <w:sz w:val="24"/>
          <w:szCs w:val="24"/>
        </w:rPr>
        <w:t xml:space="preserve"> 2 </w:t>
      </w:r>
      <w:r w:rsidR="00D72AE8">
        <w:rPr>
          <w:rFonts w:ascii="Times New Roman" w:eastAsia="Arial" w:hAnsi="Times New Roman" w:cs="Times New Roman"/>
          <w:sz w:val="24"/>
          <w:szCs w:val="24"/>
        </w:rPr>
        <w:t>further examined</w:t>
      </w:r>
      <w:r w:rsidR="00C4687D">
        <w:rPr>
          <w:rFonts w:ascii="Times New Roman" w:eastAsia="Arial" w:hAnsi="Times New Roman" w:cs="Times New Roman"/>
          <w:sz w:val="24"/>
          <w:szCs w:val="24"/>
        </w:rPr>
        <w:t xml:space="preserve"> JOL accuracy when </w:t>
      </w:r>
      <w:r w:rsidR="00064201">
        <w:rPr>
          <w:rFonts w:ascii="Times New Roman" w:eastAsia="Arial" w:hAnsi="Times New Roman" w:cs="Times New Roman"/>
          <w:sz w:val="24"/>
          <w:szCs w:val="24"/>
        </w:rPr>
        <w:t xml:space="preserve">encoding </w:t>
      </w:r>
      <w:r w:rsidR="00BF49CF">
        <w:rPr>
          <w:rFonts w:ascii="Times New Roman" w:eastAsia="Arial" w:hAnsi="Times New Roman" w:cs="Times New Roman"/>
          <w:sz w:val="24"/>
          <w:szCs w:val="24"/>
        </w:rPr>
        <w:t>and JOL rating</w:t>
      </w:r>
      <w:r w:rsidR="005F746E">
        <w:rPr>
          <w:rFonts w:ascii="Times New Roman" w:eastAsia="Arial" w:hAnsi="Times New Roman" w:cs="Times New Roman"/>
          <w:sz w:val="24"/>
          <w:szCs w:val="24"/>
        </w:rPr>
        <w:t>s were restricted to</w:t>
      </w:r>
      <w:r w:rsidR="00BF49CF">
        <w:rPr>
          <w:rFonts w:ascii="Times New Roman" w:eastAsia="Arial" w:hAnsi="Times New Roman" w:cs="Times New Roman"/>
          <w:sz w:val="24"/>
          <w:szCs w:val="24"/>
        </w:rPr>
        <w:t xml:space="preserve"> 5 s. </w:t>
      </w:r>
      <w:r w:rsidR="00E150BC">
        <w:rPr>
          <w:rFonts w:ascii="Times New Roman" w:eastAsia="Arial" w:hAnsi="Times New Roman" w:cs="Times New Roman"/>
          <w:sz w:val="24"/>
          <w:szCs w:val="24"/>
        </w:rPr>
        <w:t xml:space="preserve">We reasoned that self-paced encoding </w:t>
      </w:r>
      <w:r w:rsidR="00ED63C4">
        <w:rPr>
          <w:rFonts w:ascii="Times New Roman" w:eastAsia="Arial" w:hAnsi="Times New Roman" w:cs="Times New Roman"/>
          <w:sz w:val="24"/>
          <w:szCs w:val="24"/>
        </w:rPr>
        <w:t xml:space="preserve">used </w:t>
      </w:r>
      <w:r w:rsidR="00E150BC">
        <w:rPr>
          <w:rFonts w:ascii="Times New Roman" w:eastAsia="Arial" w:hAnsi="Times New Roman" w:cs="Times New Roman"/>
          <w:sz w:val="24"/>
          <w:szCs w:val="24"/>
        </w:rPr>
        <w:t xml:space="preserve">in Experiment 1 may have encouraged participants to slow their </w:t>
      </w:r>
      <w:r w:rsidR="005F746E">
        <w:rPr>
          <w:rFonts w:ascii="Times New Roman" w:eastAsia="Arial" w:hAnsi="Times New Roman" w:cs="Times New Roman"/>
          <w:sz w:val="24"/>
          <w:szCs w:val="24"/>
        </w:rPr>
        <w:t xml:space="preserve">encoding </w:t>
      </w:r>
      <w:r w:rsidR="00E150BC">
        <w:rPr>
          <w:rFonts w:ascii="Times New Roman" w:eastAsia="Arial" w:hAnsi="Times New Roman" w:cs="Times New Roman"/>
          <w:sz w:val="24"/>
          <w:szCs w:val="24"/>
        </w:rPr>
        <w:t xml:space="preserve">when presented with word pairs </w:t>
      </w:r>
      <w:r w:rsidR="005F746E">
        <w:rPr>
          <w:rFonts w:ascii="Times New Roman" w:eastAsia="Arial" w:hAnsi="Times New Roman" w:cs="Times New Roman"/>
          <w:sz w:val="24"/>
          <w:szCs w:val="24"/>
        </w:rPr>
        <w:t xml:space="preserve">perceived as </w:t>
      </w:r>
      <w:r w:rsidR="00770E8E">
        <w:rPr>
          <w:rFonts w:ascii="Times New Roman" w:eastAsia="Arial" w:hAnsi="Times New Roman" w:cs="Times New Roman"/>
          <w:sz w:val="24"/>
          <w:szCs w:val="24"/>
        </w:rPr>
        <w:t xml:space="preserve">difficult </w:t>
      </w:r>
      <w:r w:rsidR="000B2782">
        <w:rPr>
          <w:rFonts w:ascii="Times New Roman" w:eastAsia="Arial" w:hAnsi="Times New Roman" w:cs="Times New Roman"/>
          <w:sz w:val="24"/>
          <w:szCs w:val="24"/>
        </w:rPr>
        <w:t>to</w:t>
      </w:r>
      <w:r w:rsidR="00770E8E">
        <w:rPr>
          <w:rFonts w:ascii="Times New Roman" w:eastAsia="Arial" w:hAnsi="Times New Roman" w:cs="Times New Roman"/>
          <w:sz w:val="24"/>
          <w:szCs w:val="24"/>
        </w:rPr>
        <w:t xml:space="preserve"> remember.</w:t>
      </w:r>
      <w:r w:rsidR="003B7F24" w:rsidRPr="003B7F24">
        <w:rPr>
          <w:rFonts w:ascii="Times New Roman" w:eastAsia="Arial" w:hAnsi="Times New Roman" w:cs="Times New Roman"/>
          <w:sz w:val="24"/>
          <w:szCs w:val="24"/>
        </w:rPr>
        <w:t xml:space="preserve"> While </w:t>
      </w:r>
      <w:r w:rsidR="005F746E">
        <w:rPr>
          <w:rFonts w:ascii="Times New Roman" w:eastAsia="Arial" w:hAnsi="Times New Roman" w:cs="Times New Roman"/>
          <w:sz w:val="24"/>
          <w:szCs w:val="24"/>
        </w:rPr>
        <w:t>we</w:t>
      </w:r>
      <w:r w:rsidR="003B7F24" w:rsidRPr="003B7F24">
        <w:rPr>
          <w:rFonts w:ascii="Times New Roman" w:eastAsia="Arial" w:hAnsi="Times New Roman" w:cs="Times New Roman"/>
          <w:sz w:val="24"/>
          <w:szCs w:val="24"/>
        </w:rPr>
        <w:t xml:space="preserve"> expected that </w:t>
      </w:r>
      <w:r w:rsidR="00770E8E">
        <w:rPr>
          <w:rFonts w:ascii="Times New Roman" w:eastAsia="Arial" w:hAnsi="Times New Roman" w:cs="Times New Roman"/>
          <w:sz w:val="24"/>
          <w:szCs w:val="24"/>
        </w:rPr>
        <w:t xml:space="preserve">restricting </w:t>
      </w:r>
      <w:r w:rsidR="00BE14E7">
        <w:rPr>
          <w:rFonts w:ascii="Times New Roman" w:eastAsia="Arial" w:hAnsi="Times New Roman" w:cs="Times New Roman"/>
          <w:sz w:val="24"/>
          <w:szCs w:val="24"/>
        </w:rPr>
        <w:t>encoding time would inflate the illusion of competence given participants would not be able to adjust their encoding durations (</w:t>
      </w:r>
      <w:r w:rsidR="007C12DB">
        <w:rPr>
          <w:rFonts w:ascii="Times New Roman" w:eastAsia="Arial" w:hAnsi="Times New Roman" w:cs="Times New Roman"/>
          <w:sz w:val="24"/>
          <w:szCs w:val="24"/>
        </w:rPr>
        <w:t xml:space="preserve">thereby reducing correct recall), </w:t>
      </w:r>
      <w:r w:rsidR="00846E9D">
        <w:rPr>
          <w:rFonts w:ascii="Times New Roman" w:eastAsia="Arial" w:hAnsi="Times New Roman" w:cs="Times New Roman"/>
          <w:sz w:val="24"/>
          <w:szCs w:val="24"/>
        </w:rPr>
        <w:t xml:space="preserve">recall rates were similar between the experiments and the illusion of competence patterns persisted. </w:t>
      </w:r>
      <w:r w:rsidR="00A44948">
        <w:rPr>
          <w:rFonts w:ascii="Times New Roman" w:eastAsia="Arial" w:hAnsi="Times New Roman" w:cs="Times New Roman"/>
          <w:sz w:val="24"/>
          <w:szCs w:val="24"/>
        </w:rPr>
        <w:t>Together,</w:t>
      </w:r>
      <w:r w:rsidR="003F5C96">
        <w:rPr>
          <w:rFonts w:ascii="Times New Roman" w:eastAsia="Arial" w:hAnsi="Times New Roman" w:cs="Times New Roman"/>
          <w:sz w:val="24"/>
          <w:szCs w:val="24"/>
        </w:rPr>
        <w:t xml:space="preserve"> these experiments are consistent with Castel et al. (2007) who also showed similar </w:t>
      </w:r>
      <w:r w:rsidR="00E55161">
        <w:rPr>
          <w:rFonts w:ascii="Times New Roman" w:eastAsia="Arial" w:hAnsi="Times New Roman" w:cs="Times New Roman"/>
          <w:sz w:val="24"/>
          <w:szCs w:val="24"/>
        </w:rPr>
        <w:t xml:space="preserve">JOL/recall </w:t>
      </w:r>
      <w:r w:rsidR="003F5C96">
        <w:rPr>
          <w:rFonts w:ascii="Times New Roman" w:eastAsia="Arial" w:hAnsi="Times New Roman" w:cs="Times New Roman"/>
          <w:sz w:val="24"/>
          <w:szCs w:val="24"/>
        </w:rPr>
        <w:t>patterns</w:t>
      </w:r>
      <w:r w:rsidR="00253ECB">
        <w:rPr>
          <w:rFonts w:ascii="Times New Roman" w:eastAsia="Arial" w:hAnsi="Times New Roman" w:cs="Times New Roman"/>
          <w:sz w:val="24"/>
          <w:szCs w:val="24"/>
        </w:rPr>
        <w:t xml:space="preserve"> when comparing</w:t>
      </w:r>
      <w:r w:rsidR="003F5C96">
        <w:rPr>
          <w:rFonts w:ascii="Times New Roman" w:eastAsia="Arial" w:hAnsi="Times New Roman" w:cs="Times New Roman"/>
          <w:sz w:val="24"/>
          <w:szCs w:val="24"/>
        </w:rPr>
        <w:t xml:space="preserve"> self-paced and time</w:t>
      </w:r>
      <w:r w:rsidR="00E55161">
        <w:rPr>
          <w:rFonts w:ascii="Times New Roman" w:eastAsia="Arial" w:hAnsi="Times New Roman" w:cs="Times New Roman"/>
          <w:sz w:val="24"/>
          <w:szCs w:val="24"/>
        </w:rPr>
        <w:t>d study durations.</w:t>
      </w:r>
    </w:p>
    <w:p w14:paraId="4F39FA1A" w14:textId="48282F54" w:rsidR="00ED63C4" w:rsidRDefault="005F746E" w:rsidP="00426810">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In</w:t>
      </w:r>
      <w:r w:rsidR="00BE486F">
        <w:rPr>
          <w:rFonts w:ascii="Times New Roman" w:eastAsia="Arial" w:hAnsi="Times New Roman" w:cs="Times New Roman"/>
          <w:sz w:val="24"/>
          <w:szCs w:val="24"/>
        </w:rPr>
        <w:t xml:space="preserve"> Experiment 3</w:t>
      </w:r>
      <w:r>
        <w:rPr>
          <w:rFonts w:ascii="Times New Roman" w:eastAsia="Arial" w:hAnsi="Times New Roman" w:cs="Times New Roman"/>
          <w:sz w:val="24"/>
          <w:szCs w:val="24"/>
        </w:rPr>
        <w:t>,</w:t>
      </w:r>
      <w:r w:rsidR="00BE486F">
        <w:rPr>
          <w:rFonts w:ascii="Times New Roman" w:eastAsia="Arial" w:hAnsi="Times New Roman" w:cs="Times New Roman"/>
          <w:sz w:val="24"/>
          <w:szCs w:val="24"/>
        </w:rPr>
        <w:t xml:space="preserve"> </w:t>
      </w:r>
      <w:r w:rsidR="000B2F08">
        <w:rPr>
          <w:rFonts w:ascii="Times New Roman" w:eastAsia="Arial" w:hAnsi="Times New Roman" w:cs="Times New Roman"/>
          <w:sz w:val="24"/>
          <w:szCs w:val="24"/>
        </w:rPr>
        <w:t>a</w:t>
      </w:r>
      <w:r w:rsidR="00BE486F">
        <w:rPr>
          <w:rFonts w:ascii="Times New Roman" w:eastAsia="Arial" w:hAnsi="Times New Roman" w:cs="Times New Roman"/>
          <w:sz w:val="24"/>
          <w:szCs w:val="24"/>
        </w:rPr>
        <w:t>n immediate</w:t>
      </w:r>
      <w:r w:rsidR="000B2F08">
        <w:rPr>
          <w:rFonts w:ascii="Times New Roman" w:eastAsia="Arial" w:hAnsi="Times New Roman" w:cs="Times New Roman"/>
          <w:sz w:val="24"/>
          <w:szCs w:val="24"/>
        </w:rPr>
        <w:t xml:space="preserve"> JOL manipulation </w:t>
      </w:r>
      <w:r>
        <w:rPr>
          <w:rFonts w:ascii="Times New Roman" w:eastAsia="Arial" w:hAnsi="Times New Roman" w:cs="Times New Roman"/>
          <w:sz w:val="24"/>
          <w:szCs w:val="24"/>
        </w:rPr>
        <w:t xml:space="preserve">was used </w:t>
      </w:r>
      <w:r w:rsidR="000B2F08">
        <w:rPr>
          <w:rFonts w:ascii="Times New Roman" w:eastAsia="Arial" w:hAnsi="Times New Roman" w:cs="Times New Roman"/>
          <w:sz w:val="24"/>
          <w:szCs w:val="24"/>
        </w:rPr>
        <w:t xml:space="preserve">in which </w:t>
      </w:r>
      <w:r>
        <w:rPr>
          <w:rFonts w:ascii="Times New Roman" w:eastAsia="Arial" w:hAnsi="Times New Roman" w:cs="Times New Roman"/>
          <w:sz w:val="24"/>
          <w:szCs w:val="24"/>
        </w:rPr>
        <w:t xml:space="preserve">study pairs were removed when providing </w:t>
      </w:r>
      <w:r w:rsidR="000B2F08">
        <w:rPr>
          <w:rFonts w:ascii="Times New Roman" w:eastAsia="Arial" w:hAnsi="Times New Roman" w:cs="Times New Roman"/>
          <w:sz w:val="24"/>
          <w:szCs w:val="24"/>
        </w:rPr>
        <w:t xml:space="preserve">JOLs </w:t>
      </w:r>
      <w:r>
        <w:rPr>
          <w:rFonts w:ascii="Times New Roman" w:eastAsia="Arial" w:hAnsi="Times New Roman" w:cs="Times New Roman"/>
          <w:sz w:val="24"/>
          <w:szCs w:val="24"/>
        </w:rPr>
        <w:t xml:space="preserve">which occurred </w:t>
      </w:r>
      <w:r w:rsidR="00BE486F">
        <w:rPr>
          <w:rFonts w:ascii="Times New Roman" w:eastAsia="Arial" w:hAnsi="Times New Roman" w:cs="Times New Roman"/>
          <w:sz w:val="24"/>
          <w:szCs w:val="24"/>
        </w:rPr>
        <w:t>immediately following rather than concurrently with study</w:t>
      </w:r>
      <w:r w:rsidR="000B2F08">
        <w:rPr>
          <w:rFonts w:ascii="Times New Roman" w:eastAsia="Arial" w:hAnsi="Times New Roman" w:cs="Times New Roman"/>
          <w:sz w:val="24"/>
          <w:szCs w:val="24"/>
        </w:rPr>
        <w:t xml:space="preserve">. </w:t>
      </w:r>
      <w:r w:rsidR="00BE486F">
        <w:rPr>
          <w:rFonts w:ascii="Times New Roman" w:eastAsia="Arial" w:hAnsi="Times New Roman" w:cs="Times New Roman"/>
          <w:sz w:val="24"/>
          <w:szCs w:val="24"/>
        </w:rPr>
        <w:t xml:space="preserve">This manipulation was </w:t>
      </w:r>
      <w:r w:rsidR="00E402C8">
        <w:rPr>
          <w:rFonts w:ascii="Times New Roman" w:eastAsia="Arial" w:hAnsi="Times New Roman" w:cs="Times New Roman"/>
          <w:sz w:val="24"/>
          <w:szCs w:val="24"/>
        </w:rPr>
        <w:t xml:space="preserve">ineffective </w:t>
      </w:r>
      <w:r w:rsidR="00E402C8" w:rsidRPr="00ED63C4">
        <w:rPr>
          <w:rFonts w:ascii="Times New Roman" w:eastAsia="Arial" w:hAnsi="Times New Roman" w:cs="Times New Roman"/>
          <w:sz w:val="24"/>
          <w:szCs w:val="24"/>
        </w:rPr>
        <w:t>at reducing JOL overestimations</w:t>
      </w:r>
      <w:r w:rsidR="001B3025">
        <w:rPr>
          <w:rFonts w:ascii="Times New Roman" w:eastAsia="Arial" w:hAnsi="Times New Roman" w:cs="Times New Roman"/>
          <w:sz w:val="24"/>
          <w:szCs w:val="24"/>
        </w:rPr>
        <w:t xml:space="preserve"> and replicated prior research (e.g., </w:t>
      </w:r>
      <w:proofErr w:type="spellStart"/>
      <w:r w:rsidR="001B3025">
        <w:rPr>
          <w:rFonts w:ascii="Times New Roman" w:eastAsia="Arial" w:hAnsi="Times New Roman" w:cs="Times New Roman"/>
          <w:sz w:val="24"/>
          <w:szCs w:val="24"/>
        </w:rPr>
        <w:t>Koriat</w:t>
      </w:r>
      <w:proofErr w:type="spellEnd"/>
      <w:r w:rsidR="001B3025">
        <w:rPr>
          <w:rFonts w:ascii="Times New Roman" w:eastAsia="Arial" w:hAnsi="Times New Roman" w:cs="Times New Roman"/>
          <w:sz w:val="24"/>
          <w:szCs w:val="24"/>
        </w:rPr>
        <w:t xml:space="preserve"> &amp; Bjork, 2005)</w:t>
      </w:r>
      <w:r>
        <w:rPr>
          <w:rFonts w:ascii="Times New Roman" w:eastAsia="Arial" w:hAnsi="Times New Roman" w:cs="Times New Roman"/>
          <w:sz w:val="24"/>
          <w:szCs w:val="24"/>
        </w:rPr>
        <w:t xml:space="preserve">. </w:t>
      </w:r>
    </w:p>
    <w:p w14:paraId="6B16E867" w14:textId="7539DE86" w:rsidR="00402E1D"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hAnsi="Times New Roman" w:cs="Times New Roman"/>
          <w:sz w:val="24"/>
          <w:szCs w:val="24"/>
        </w:rPr>
        <w:t>Finally</w:t>
      </w:r>
      <w:r w:rsidR="00BE486F">
        <w:rPr>
          <w:rFonts w:ascii="Times New Roman" w:hAnsi="Times New Roman" w:cs="Times New Roman"/>
          <w:sz w:val="24"/>
          <w:szCs w:val="24"/>
        </w:rPr>
        <w:t>, Experiment 4 used a delayed JOL manipulation in which</w:t>
      </w:r>
      <w:r w:rsidR="007B555F">
        <w:rPr>
          <w:rFonts w:ascii="Times New Roman" w:hAnsi="Times New Roman" w:cs="Times New Roman"/>
          <w:sz w:val="24"/>
          <w:szCs w:val="24"/>
        </w:rPr>
        <w:t xml:space="preserve"> participants completed an OSPAN math problem between studying each cue-target pair and typing their JOL. </w:t>
      </w:r>
      <w:r w:rsidR="00426810">
        <w:rPr>
          <w:rFonts w:ascii="Times New Roman" w:hAnsi="Times New Roman" w:cs="Times New Roman"/>
          <w:sz w:val="24"/>
          <w:szCs w:val="24"/>
        </w:rPr>
        <w:t>Though</w:t>
      </w:r>
      <w:r w:rsidR="00D7125A">
        <w:rPr>
          <w:rFonts w:ascii="Times New Roman" w:hAnsi="Times New Roman" w:cs="Times New Roman"/>
          <w:sz w:val="24"/>
          <w:szCs w:val="24"/>
        </w:rPr>
        <w:t xml:space="preserve"> we expected the delayed task to reduce the illusion of competence increase overall </w:t>
      </w:r>
      <w:r w:rsidR="005F746E">
        <w:rPr>
          <w:rFonts w:ascii="Times New Roman" w:hAnsi="Times New Roman" w:cs="Times New Roman"/>
          <w:sz w:val="24"/>
          <w:szCs w:val="24"/>
        </w:rPr>
        <w:t xml:space="preserve">JOL </w:t>
      </w:r>
      <w:r w:rsidR="00426810">
        <w:rPr>
          <w:rFonts w:ascii="Times New Roman" w:hAnsi="Times New Roman" w:cs="Times New Roman"/>
          <w:sz w:val="24"/>
          <w:szCs w:val="24"/>
        </w:rPr>
        <w:t xml:space="preserve">accuracy and </w:t>
      </w:r>
      <w:r w:rsidR="00D7125A">
        <w:rPr>
          <w:rFonts w:ascii="Times New Roman" w:hAnsi="Times New Roman" w:cs="Times New Roman"/>
          <w:sz w:val="24"/>
          <w:szCs w:val="24"/>
        </w:rPr>
        <w:t>calibration</w:t>
      </w:r>
      <w:r w:rsidR="00426810">
        <w:rPr>
          <w:rFonts w:ascii="Times New Roman" w:hAnsi="Times New Roman" w:cs="Times New Roman"/>
          <w:sz w:val="24"/>
          <w:szCs w:val="24"/>
        </w:rPr>
        <w:t xml:space="preserve">, </w:t>
      </w:r>
      <w:r w:rsidR="007B555F">
        <w:rPr>
          <w:rFonts w:ascii="Times New Roman" w:hAnsi="Times New Roman" w:cs="Times New Roman"/>
          <w:sz w:val="24"/>
          <w:szCs w:val="24"/>
        </w:rPr>
        <w:t xml:space="preserve">this was not the case as the same </w:t>
      </w:r>
      <w:r w:rsidR="005F746E">
        <w:rPr>
          <w:rFonts w:ascii="Times New Roman" w:hAnsi="Times New Roman" w:cs="Times New Roman"/>
          <w:sz w:val="24"/>
          <w:szCs w:val="24"/>
        </w:rPr>
        <w:t>illusion of competence remained</w:t>
      </w:r>
      <w:r w:rsidR="007B555F">
        <w:rPr>
          <w:rFonts w:ascii="Times New Roman" w:hAnsi="Times New Roman" w:cs="Times New Roman"/>
          <w:sz w:val="24"/>
          <w:szCs w:val="24"/>
        </w:rPr>
        <w:t xml:space="preserve">. </w:t>
      </w:r>
      <w:r w:rsidR="00426810">
        <w:rPr>
          <w:rFonts w:ascii="Times New Roman" w:hAnsi="Times New Roman" w:cs="Times New Roman"/>
          <w:sz w:val="24"/>
          <w:szCs w:val="24"/>
        </w:rPr>
        <w:t xml:space="preserve">One explanation for this is that our delayed manipulation </w:t>
      </w:r>
      <w:r w:rsidR="00733F5A">
        <w:rPr>
          <w:rFonts w:ascii="Times New Roman" w:hAnsi="Times New Roman" w:cs="Times New Roman"/>
          <w:sz w:val="24"/>
          <w:szCs w:val="24"/>
        </w:rPr>
        <w:t xml:space="preserve">deviated </w:t>
      </w:r>
      <w:r w:rsidR="00426810">
        <w:rPr>
          <w:rFonts w:ascii="Times New Roman" w:hAnsi="Times New Roman" w:cs="Times New Roman"/>
          <w:sz w:val="24"/>
          <w:szCs w:val="24"/>
        </w:rPr>
        <w:t>from the one traditionally reported in the literature</w:t>
      </w:r>
      <w:r w:rsidR="0024062A">
        <w:rPr>
          <w:rFonts w:ascii="Times New Roman" w:hAnsi="Times New Roman" w:cs="Times New Roman"/>
          <w:sz w:val="24"/>
          <w:szCs w:val="24"/>
        </w:rPr>
        <w:t xml:space="preserve">. </w:t>
      </w:r>
      <w:r w:rsidR="0024062A" w:rsidRPr="00DF1511">
        <w:rPr>
          <w:rFonts w:ascii="Times New Roman" w:eastAsia="Arial" w:hAnsi="Times New Roman" w:cs="Times New Roman"/>
          <w:sz w:val="24"/>
          <w:szCs w:val="24"/>
        </w:rPr>
        <w:t xml:space="preserve">Nelson and </w:t>
      </w:r>
      <w:proofErr w:type="spellStart"/>
      <w:r w:rsidR="0024062A" w:rsidRPr="00DF1511">
        <w:rPr>
          <w:rFonts w:ascii="Times New Roman" w:eastAsia="Arial" w:hAnsi="Times New Roman" w:cs="Times New Roman"/>
          <w:sz w:val="24"/>
          <w:szCs w:val="24"/>
        </w:rPr>
        <w:t>Dunlosky</w:t>
      </w:r>
      <w:proofErr w:type="spellEnd"/>
      <w:r w:rsidR="0024062A" w:rsidRPr="00DF1511">
        <w:rPr>
          <w:rFonts w:ascii="Times New Roman" w:eastAsia="Arial" w:hAnsi="Times New Roman" w:cs="Times New Roman"/>
          <w:sz w:val="24"/>
          <w:szCs w:val="24"/>
        </w:rPr>
        <w:t xml:space="preserve"> (1991) </w:t>
      </w:r>
      <w:r w:rsidR="0024062A">
        <w:rPr>
          <w:rFonts w:ascii="Times New Roman" w:eastAsia="Arial" w:hAnsi="Times New Roman" w:cs="Times New Roman"/>
          <w:sz w:val="24"/>
          <w:szCs w:val="24"/>
        </w:rPr>
        <w:t xml:space="preserve">used mixed lists of immediate and delayed JOLs </w:t>
      </w:r>
      <w:r w:rsidR="0024062A" w:rsidRPr="0024062A">
        <w:rPr>
          <w:rFonts w:ascii="Times New Roman" w:eastAsia="Arial" w:hAnsi="Times New Roman" w:cs="Times New Roman"/>
          <w:sz w:val="24"/>
          <w:szCs w:val="24"/>
        </w:rPr>
        <w:t>in which the delay consist</w:t>
      </w:r>
      <w:r w:rsidR="0024062A">
        <w:rPr>
          <w:rFonts w:ascii="Times New Roman" w:eastAsia="Arial" w:hAnsi="Times New Roman" w:cs="Times New Roman"/>
          <w:sz w:val="24"/>
          <w:szCs w:val="24"/>
        </w:rPr>
        <w:t>ed</w:t>
      </w:r>
      <w:r w:rsidR="0024062A" w:rsidRPr="0024062A">
        <w:rPr>
          <w:rFonts w:ascii="Times New Roman" w:eastAsia="Arial" w:hAnsi="Times New Roman" w:cs="Times New Roman"/>
          <w:sz w:val="24"/>
          <w:szCs w:val="24"/>
        </w:rPr>
        <w:t xml:space="preserve"> of a series of immediate JOL trials interleaved between the study and rating phase of the delayed trial</w:t>
      </w:r>
      <w:r w:rsidR="0024062A">
        <w:rPr>
          <w:rFonts w:ascii="Times New Roman" w:eastAsia="Arial" w:hAnsi="Times New Roman" w:cs="Times New Roman"/>
          <w:sz w:val="24"/>
          <w:szCs w:val="24"/>
        </w:rPr>
        <w:t xml:space="preserve">. Under these conditions, delayed (vs. immediate) JOLs were </w:t>
      </w:r>
      <w:r w:rsidR="0024062A">
        <w:rPr>
          <w:rFonts w:ascii="Times New Roman" w:eastAsia="Arial" w:hAnsi="Times New Roman" w:cs="Times New Roman"/>
          <w:sz w:val="24"/>
          <w:szCs w:val="24"/>
        </w:rPr>
        <w:lastRenderedPageBreak/>
        <w:t xml:space="preserve">found to be more accurate. </w:t>
      </w:r>
      <w:r w:rsidR="0024062A">
        <w:rPr>
          <w:rFonts w:ascii="Times New Roman" w:hAnsi="Times New Roman" w:cs="Times New Roman"/>
          <w:sz w:val="24"/>
          <w:szCs w:val="24"/>
        </w:rPr>
        <w:t>Furthermore, p</w:t>
      </w:r>
      <w:r w:rsidR="00DF1511">
        <w:rPr>
          <w:rFonts w:ascii="Times New Roman" w:hAnsi="Times New Roman" w:cs="Times New Roman"/>
          <w:sz w:val="24"/>
          <w:szCs w:val="24"/>
        </w:rPr>
        <w:t xml:space="preserve">articipants </w:t>
      </w:r>
      <w:r w:rsidR="0024062A">
        <w:rPr>
          <w:rFonts w:ascii="Times New Roman" w:hAnsi="Times New Roman" w:cs="Times New Roman"/>
          <w:sz w:val="24"/>
          <w:szCs w:val="24"/>
        </w:rPr>
        <w:t xml:space="preserve">in our manipulation </w:t>
      </w:r>
      <w:r w:rsidR="00DF1511">
        <w:rPr>
          <w:rFonts w:ascii="Times New Roman" w:hAnsi="Times New Roman" w:cs="Times New Roman"/>
          <w:sz w:val="24"/>
          <w:szCs w:val="24"/>
        </w:rPr>
        <w:t xml:space="preserve">only </w:t>
      </w:r>
      <w:r w:rsidR="00A81DCD">
        <w:rPr>
          <w:rFonts w:ascii="Times New Roman" w:hAnsi="Times New Roman" w:cs="Times New Roman"/>
          <w:sz w:val="24"/>
          <w:szCs w:val="24"/>
        </w:rPr>
        <w:t>completed one problem between study and rating</w:t>
      </w:r>
      <w:r w:rsidR="0024062A">
        <w:rPr>
          <w:rFonts w:ascii="Times New Roman" w:hAnsi="Times New Roman" w:cs="Times New Roman"/>
          <w:sz w:val="24"/>
          <w:szCs w:val="24"/>
        </w:rPr>
        <w:t>. T</w:t>
      </w:r>
      <w:r w:rsidR="00DB138D">
        <w:rPr>
          <w:rFonts w:ascii="Times New Roman" w:hAnsi="Times New Roman" w:cs="Times New Roman"/>
          <w:sz w:val="24"/>
          <w:szCs w:val="24"/>
        </w:rPr>
        <w:t>hus</w:t>
      </w:r>
      <w:r w:rsidR="0024062A">
        <w:rPr>
          <w:rFonts w:ascii="Times New Roman" w:hAnsi="Times New Roman" w:cs="Times New Roman"/>
          <w:sz w:val="24"/>
          <w:szCs w:val="24"/>
        </w:rPr>
        <w:t>,</w:t>
      </w:r>
      <w:r w:rsidR="00DB138D">
        <w:rPr>
          <w:rFonts w:ascii="Times New Roman" w:hAnsi="Times New Roman" w:cs="Times New Roman"/>
          <w:sz w:val="24"/>
          <w:szCs w:val="24"/>
        </w:rPr>
        <w:t xml:space="preserve"> the length of </w:t>
      </w:r>
      <w:r w:rsidR="0024062A">
        <w:rPr>
          <w:rFonts w:ascii="Times New Roman" w:hAnsi="Times New Roman" w:cs="Times New Roman"/>
          <w:sz w:val="24"/>
          <w:szCs w:val="24"/>
        </w:rPr>
        <w:t xml:space="preserve">our </w:t>
      </w:r>
      <w:r w:rsidR="00DB138D">
        <w:rPr>
          <w:rFonts w:ascii="Times New Roman" w:hAnsi="Times New Roman" w:cs="Times New Roman"/>
          <w:sz w:val="24"/>
          <w:szCs w:val="24"/>
        </w:rPr>
        <w:t xml:space="preserve">delay may not have been </w:t>
      </w:r>
      <w:r w:rsidR="00170D50">
        <w:rPr>
          <w:rFonts w:ascii="Times New Roman" w:hAnsi="Times New Roman" w:cs="Times New Roman"/>
          <w:sz w:val="24"/>
          <w:szCs w:val="24"/>
        </w:rPr>
        <w:t>sufficient</w:t>
      </w:r>
      <w:r w:rsidR="00DB138D">
        <w:rPr>
          <w:rFonts w:ascii="Times New Roman" w:hAnsi="Times New Roman" w:cs="Times New Roman"/>
          <w:sz w:val="24"/>
          <w:szCs w:val="24"/>
        </w:rPr>
        <w:t xml:space="preserve"> to increase accuracy</w:t>
      </w:r>
      <w:r w:rsidR="0030430E">
        <w:rPr>
          <w:rFonts w:ascii="Times New Roman" w:eastAsia="Arial" w:hAnsi="Times New Roman" w:cs="Times New Roman"/>
          <w:sz w:val="24"/>
          <w:szCs w:val="24"/>
        </w:rPr>
        <w:t xml:space="preserve"> </w:t>
      </w:r>
      <w:r w:rsidR="00BC4C89" w:rsidRPr="00BC4C89">
        <w:rPr>
          <w:rFonts w:ascii="Times New Roman" w:eastAsia="Arial" w:hAnsi="Times New Roman" w:cs="Times New Roman"/>
          <w:sz w:val="24"/>
          <w:szCs w:val="24"/>
        </w:rPr>
        <w:t xml:space="preserve">(e.g., </w:t>
      </w:r>
      <w:r w:rsidR="00BC4C89" w:rsidRPr="00CB26B3">
        <w:rPr>
          <w:rFonts w:ascii="Times New Roman" w:eastAsia="Arial" w:hAnsi="Times New Roman" w:cs="Times New Roman"/>
          <w:sz w:val="24"/>
          <w:szCs w:val="24"/>
        </w:rPr>
        <w:t>Rhodes &amp; Tauber, 2011)</w:t>
      </w:r>
      <w:r w:rsidR="00DF1511" w:rsidRPr="00CB26B3">
        <w:rPr>
          <w:rFonts w:ascii="Times New Roman" w:eastAsia="Arial" w:hAnsi="Times New Roman" w:cs="Times New Roman"/>
          <w:sz w:val="24"/>
          <w:szCs w:val="24"/>
        </w:rPr>
        <w:t>.</w:t>
      </w:r>
      <w:r w:rsidR="00BC4C89" w:rsidRPr="00CB26B3">
        <w:rPr>
          <w:rFonts w:ascii="Times New Roman" w:eastAsia="Arial" w:hAnsi="Times New Roman" w:cs="Times New Roman"/>
          <w:sz w:val="24"/>
          <w:szCs w:val="24"/>
        </w:rPr>
        <w:t xml:space="preserve"> </w:t>
      </w:r>
    </w:p>
    <w:p w14:paraId="65E3B688" w14:textId="085AD0A9" w:rsidR="003B7F24" w:rsidRPr="00426810" w:rsidRDefault="001B3025" w:rsidP="00DF1511">
      <w:pPr>
        <w:tabs>
          <w:tab w:val="left" w:pos="4680"/>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For</w:t>
      </w:r>
      <w:r w:rsidR="00682A7E">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delayed JOLs</w:t>
      </w:r>
      <w:r w:rsidR="00682A7E">
        <w:rPr>
          <w:rFonts w:ascii="Times New Roman" w:eastAsia="Arial" w:hAnsi="Times New Roman" w:cs="Times New Roman"/>
          <w:sz w:val="24"/>
          <w:szCs w:val="24"/>
        </w:rPr>
        <w:t xml:space="preserve"> to be </w:t>
      </w:r>
      <w:r w:rsidR="002240D1">
        <w:rPr>
          <w:rFonts w:ascii="Times New Roman" w:eastAsia="Arial" w:hAnsi="Times New Roman" w:cs="Times New Roman"/>
          <w:sz w:val="24"/>
          <w:szCs w:val="24"/>
        </w:rPr>
        <w:t>successful</w:t>
      </w:r>
      <w:r w:rsidR="00682A7E">
        <w:rPr>
          <w:rFonts w:ascii="Times New Roman" w:eastAsia="Arial" w:hAnsi="Times New Roman" w:cs="Times New Roman"/>
          <w:sz w:val="24"/>
          <w:szCs w:val="24"/>
        </w:rPr>
        <w:t xml:space="preserve"> at improving accuracy, </w:t>
      </w:r>
      <w:r w:rsidR="006641DC">
        <w:rPr>
          <w:rFonts w:ascii="Times New Roman" w:eastAsia="Arial" w:hAnsi="Times New Roman" w:cs="Times New Roman"/>
          <w:sz w:val="24"/>
          <w:szCs w:val="24"/>
        </w:rPr>
        <w:t xml:space="preserve">the </w:t>
      </w:r>
      <w:r w:rsidR="006E269C">
        <w:rPr>
          <w:rFonts w:ascii="Times New Roman" w:eastAsia="Arial" w:hAnsi="Times New Roman" w:cs="Times New Roman"/>
          <w:sz w:val="24"/>
          <w:szCs w:val="24"/>
        </w:rPr>
        <w:t>task completed between study and judgment</w:t>
      </w:r>
      <w:r w:rsidR="006641DC">
        <w:rPr>
          <w:rFonts w:ascii="Times New Roman" w:eastAsia="Arial" w:hAnsi="Times New Roman" w:cs="Times New Roman"/>
          <w:sz w:val="24"/>
          <w:szCs w:val="24"/>
        </w:rPr>
        <w:t xml:space="preserve"> must </w:t>
      </w:r>
      <w:r w:rsidR="006E269C">
        <w:rPr>
          <w:rFonts w:ascii="Times New Roman" w:eastAsia="Arial" w:hAnsi="Times New Roman" w:cs="Times New Roman"/>
          <w:sz w:val="24"/>
          <w:szCs w:val="24"/>
        </w:rPr>
        <w:t xml:space="preserve">effectively </w:t>
      </w:r>
      <w:r w:rsidR="006641DC">
        <w:rPr>
          <w:rFonts w:ascii="Times New Roman" w:eastAsia="Arial" w:hAnsi="Times New Roman" w:cs="Times New Roman"/>
          <w:sz w:val="24"/>
          <w:szCs w:val="24"/>
        </w:rPr>
        <w:t>remove the studied pair from working memory</w:t>
      </w:r>
      <w:r w:rsidR="006E269C">
        <w:rPr>
          <w:rFonts w:ascii="Times New Roman" w:eastAsia="Arial" w:hAnsi="Times New Roman" w:cs="Times New Roman"/>
          <w:sz w:val="24"/>
          <w:szCs w:val="24"/>
        </w:rPr>
        <w:t xml:space="preserve"> </w:t>
      </w:r>
      <w:r w:rsidR="006A497E">
        <w:rPr>
          <w:rFonts w:ascii="Times New Roman" w:eastAsia="Arial" w:hAnsi="Times New Roman" w:cs="Times New Roman"/>
          <w:sz w:val="24"/>
          <w:szCs w:val="24"/>
        </w:rPr>
        <w:t>s</w:t>
      </w:r>
      <w:r w:rsidR="00685CE6">
        <w:rPr>
          <w:rFonts w:ascii="Times New Roman" w:eastAsia="Arial" w:hAnsi="Times New Roman" w:cs="Times New Roman"/>
          <w:sz w:val="24"/>
          <w:szCs w:val="24"/>
        </w:rPr>
        <w:t>uch</w:t>
      </w:r>
      <w:r w:rsidR="006E269C">
        <w:rPr>
          <w:rFonts w:ascii="Times New Roman" w:eastAsia="Arial" w:hAnsi="Times New Roman" w:cs="Times New Roman"/>
          <w:sz w:val="24"/>
          <w:szCs w:val="24"/>
        </w:rPr>
        <w:t xml:space="preserve"> that participants rely on long-term memory when </w:t>
      </w:r>
      <w:r w:rsidR="006A497E">
        <w:rPr>
          <w:rFonts w:ascii="Times New Roman" w:eastAsia="Arial" w:hAnsi="Times New Roman" w:cs="Times New Roman"/>
          <w:sz w:val="24"/>
          <w:szCs w:val="24"/>
        </w:rPr>
        <w:t>making</w:t>
      </w:r>
      <w:r w:rsidR="006E269C">
        <w:rPr>
          <w:rFonts w:ascii="Times New Roman" w:eastAsia="Arial" w:hAnsi="Times New Roman" w:cs="Times New Roman"/>
          <w:sz w:val="24"/>
          <w:szCs w:val="24"/>
        </w:rPr>
        <w:t xml:space="preserve"> their JOL</w:t>
      </w:r>
      <w:r w:rsidR="00685CE6">
        <w:rPr>
          <w:rFonts w:ascii="Times New Roman" w:eastAsia="Arial" w:hAnsi="Times New Roman" w:cs="Times New Roman"/>
          <w:sz w:val="24"/>
          <w:szCs w:val="24"/>
        </w:rPr>
        <w:t>s</w:t>
      </w:r>
      <w:r w:rsidR="006E269C">
        <w:rPr>
          <w:rFonts w:ascii="Times New Roman" w:eastAsia="Arial" w:hAnsi="Times New Roman" w:cs="Times New Roman"/>
          <w:sz w:val="24"/>
          <w:szCs w:val="24"/>
        </w:rPr>
        <w:t xml:space="preserve"> </w:t>
      </w:r>
      <w:r w:rsidR="006E269C" w:rsidRPr="00896EED">
        <w:rPr>
          <w:rFonts w:ascii="Times New Roman" w:eastAsia="Arial" w:hAnsi="Times New Roman" w:cs="Times New Roman"/>
          <w:sz w:val="24"/>
          <w:szCs w:val="24"/>
        </w:rPr>
        <w:t>(</w:t>
      </w:r>
      <w:proofErr w:type="spellStart"/>
      <w:r w:rsidR="006E269C" w:rsidRPr="00896EED">
        <w:rPr>
          <w:rFonts w:ascii="Times New Roman" w:eastAsia="Arial" w:hAnsi="Times New Roman" w:cs="Times New Roman"/>
          <w:sz w:val="24"/>
          <w:szCs w:val="24"/>
        </w:rPr>
        <w:t>Dunlosky</w:t>
      </w:r>
      <w:proofErr w:type="spellEnd"/>
      <w:r w:rsidR="006E269C" w:rsidRPr="00896EED">
        <w:rPr>
          <w:rFonts w:ascii="Times New Roman" w:eastAsia="Arial" w:hAnsi="Times New Roman" w:cs="Times New Roman"/>
          <w:sz w:val="24"/>
          <w:szCs w:val="24"/>
        </w:rPr>
        <w:t xml:space="preserve"> &amp; N</w:t>
      </w:r>
      <w:r w:rsidR="006E269C" w:rsidRPr="00766B02">
        <w:rPr>
          <w:rFonts w:ascii="Times New Roman" w:eastAsia="Arial" w:hAnsi="Times New Roman" w:cs="Times New Roman"/>
          <w:sz w:val="24"/>
          <w:szCs w:val="24"/>
        </w:rPr>
        <w:t xml:space="preserve">elson, </w:t>
      </w:r>
      <w:r w:rsidR="006E269C" w:rsidRPr="00935670">
        <w:rPr>
          <w:rFonts w:ascii="Times New Roman" w:eastAsia="Arial" w:hAnsi="Times New Roman" w:cs="Times New Roman"/>
          <w:sz w:val="24"/>
          <w:szCs w:val="24"/>
        </w:rPr>
        <w:t>1992</w:t>
      </w:r>
      <w:r w:rsidR="006E269C" w:rsidRPr="00920820">
        <w:rPr>
          <w:rFonts w:ascii="Times New Roman" w:eastAsia="Arial" w:hAnsi="Times New Roman" w:cs="Times New Roman"/>
          <w:sz w:val="24"/>
          <w:szCs w:val="24"/>
        </w:rPr>
        <w:t>).</w:t>
      </w:r>
      <w:r w:rsidR="003A32E6">
        <w:rPr>
          <w:rFonts w:ascii="Times New Roman" w:eastAsia="Arial" w:hAnsi="Times New Roman" w:cs="Times New Roman"/>
          <w:sz w:val="24"/>
          <w:szCs w:val="24"/>
        </w:rPr>
        <w:t xml:space="preserve"> </w:t>
      </w:r>
      <w:r w:rsidR="006E269C">
        <w:rPr>
          <w:rFonts w:ascii="Times New Roman" w:eastAsia="Arial" w:hAnsi="Times New Roman" w:cs="Times New Roman"/>
          <w:sz w:val="24"/>
          <w:szCs w:val="24"/>
        </w:rPr>
        <w:t xml:space="preserve">Though we reasoned that our delayed task would </w:t>
      </w:r>
      <w:r w:rsidR="002240D1">
        <w:rPr>
          <w:rFonts w:ascii="Times New Roman" w:eastAsia="Arial" w:hAnsi="Times New Roman" w:cs="Times New Roman"/>
          <w:sz w:val="24"/>
          <w:szCs w:val="24"/>
        </w:rPr>
        <w:t xml:space="preserve">be sufficient to </w:t>
      </w:r>
      <w:r w:rsidR="008700CD">
        <w:rPr>
          <w:rFonts w:ascii="Times New Roman" w:eastAsia="Arial" w:hAnsi="Times New Roman" w:cs="Times New Roman"/>
          <w:sz w:val="24"/>
          <w:szCs w:val="24"/>
        </w:rPr>
        <w:t>remove the studied pairs f</w:t>
      </w:r>
      <w:r w:rsidR="00733F5A">
        <w:rPr>
          <w:rFonts w:ascii="Times New Roman" w:eastAsia="Arial" w:hAnsi="Times New Roman" w:cs="Times New Roman"/>
          <w:sz w:val="24"/>
          <w:szCs w:val="24"/>
        </w:rPr>
        <w:t>ro</w:t>
      </w:r>
      <w:r w:rsidR="008700CD">
        <w:rPr>
          <w:rFonts w:ascii="Times New Roman" w:eastAsia="Arial" w:hAnsi="Times New Roman" w:cs="Times New Roman"/>
          <w:sz w:val="24"/>
          <w:szCs w:val="24"/>
        </w:rPr>
        <w:t>m</w:t>
      </w:r>
      <w:r w:rsidR="002240D1">
        <w:rPr>
          <w:rFonts w:ascii="Times New Roman" w:eastAsia="Arial" w:hAnsi="Times New Roman" w:cs="Times New Roman"/>
          <w:sz w:val="24"/>
          <w:szCs w:val="24"/>
        </w:rPr>
        <w:t xml:space="preserve"> working memory</w:t>
      </w:r>
      <w:r w:rsidR="008700CD">
        <w:rPr>
          <w:rFonts w:ascii="Times New Roman" w:eastAsia="Arial" w:hAnsi="Times New Roman" w:cs="Times New Roman"/>
          <w:sz w:val="24"/>
          <w:szCs w:val="24"/>
        </w:rPr>
        <w:t xml:space="preserve">, the illusion of competence persisted. </w:t>
      </w:r>
    </w:p>
    <w:p w14:paraId="39779A56" w14:textId="3A1F414C" w:rsidR="003D17D9" w:rsidRDefault="00267135" w:rsidP="00F5609B">
      <w:pPr>
        <w:spacing w:line="480" w:lineRule="auto"/>
        <w:ind w:firstLine="720"/>
        <w:contextualSpacing/>
        <w:rPr>
          <w:rFonts w:ascii="Times New Roman" w:eastAsia="Arial" w:hAnsi="Times New Roman" w:cs="Times New Roman"/>
          <w:sz w:val="24"/>
          <w:szCs w:val="24"/>
        </w:rPr>
      </w:pPr>
      <w:r w:rsidRPr="008E139B">
        <w:rPr>
          <w:rFonts w:ascii="Times New Roman" w:eastAsia="Arial" w:hAnsi="Times New Roman" w:cs="Times New Roman"/>
          <w:sz w:val="24"/>
          <w:szCs w:val="24"/>
        </w:rPr>
        <w:t>Although</w:t>
      </w:r>
      <w:r w:rsidR="00A23735" w:rsidRPr="008E139B">
        <w:rPr>
          <w:rFonts w:ascii="Times New Roman" w:eastAsia="Arial" w:hAnsi="Times New Roman" w:cs="Times New Roman"/>
          <w:sz w:val="24"/>
          <w:szCs w:val="24"/>
        </w:rPr>
        <w:t xml:space="preserve"> our delayed JOL manipulation</w:t>
      </w:r>
      <w:r w:rsidRPr="008E139B">
        <w:rPr>
          <w:rFonts w:ascii="Times New Roman" w:eastAsia="Arial" w:hAnsi="Times New Roman" w:cs="Times New Roman"/>
          <w:sz w:val="24"/>
          <w:szCs w:val="24"/>
        </w:rPr>
        <w:t xml:space="preserve"> </w:t>
      </w:r>
      <w:r w:rsidR="000B2782" w:rsidRPr="008E139B">
        <w:rPr>
          <w:rFonts w:ascii="Times New Roman" w:eastAsia="Arial" w:hAnsi="Times New Roman" w:cs="Times New Roman"/>
          <w:sz w:val="24"/>
          <w:szCs w:val="24"/>
        </w:rPr>
        <w:t>did not enhance</w:t>
      </w:r>
      <w:r>
        <w:rPr>
          <w:rFonts w:ascii="Times New Roman" w:eastAsia="Arial" w:hAnsi="Times New Roman" w:cs="Times New Roman"/>
          <w:sz w:val="24"/>
          <w:szCs w:val="24"/>
        </w:rPr>
        <w:t xml:space="preserve"> JOL</w:t>
      </w:r>
      <w:r w:rsidR="00D508FB">
        <w:rPr>
          <w:rFonts w:ascii="Times New Roman" w:eastAsia="Arial" w:hAnsi="Times New Roman" w:cs="Times New Roman"/>
          <w:sz w:val="24"/>
          <w:szCs w:val="24"/>
        </w:rPr>
        <w:t xml:space="preserve"> accuracy</w:t>
      </w:r>
      <w:r w:rsidR="00A23735">
        <w:rPr>
          <w:rFonts w:ascii="Times New Roman" w:eastAsia="Arial" w:hAnsi="Times New Roman" w:cs="Times New Roman"/>
          <w:sz w:val="24"/>
          <w:szCs w:val="24"/>
        </w:rPr>
        <w:t>, our</w:t>
      </w:r>
      <w:r w:rsidR="009F59B3" w:rsidRPr="00F5609B">
        <w:rPr>
          <w:rFonts w:ascii="Times New Roman" w:eastAsia="Arial" w:hAnsi="Times New Roman" w:cs="Times New Roman"/>
          <w:sz w:val="24"/>
          <w:szCs w:val="24"/>
        </w:rPr>
        <w:t xml:space="preserve"> </w:t>
      </w:r>
      <w:r w:rsidR="00A73BCB">
        <w:rPr>
          <w:rFonts w:ascii="Times New Roman" w:eastAsia="Arial" w:hAnsi="Times New Roman" w:cs="Times New Roman"/>
          <w:sz w:val="24"/>
          <w:szCs w:val="24"/>
        </w:rPr>
        <w:t>experiments</w:t>
      </w:r>
      <w:r w:rsidR="009F59B3" w:rsidRPr="00F5609B">
        <w:rPr>
          <w:rFonts w:ascii="Times New Roman" w:eastAsia="Arial" w:hAnsi="Times New Roman" w:cs="Times New Roman"/>
          <w:sz w:val="24"/>
          <w:szCs w:val="24"/>
        </w:rPr>
        <w:t xml:space="preserve"> </w:t>
      </w:r>
      <w:r w:rsidR="000B2782">
        <w:rPr>
          <w:rFonts w:ascii="Times New Roman" w:eastAsia="Arial" w:hAnsi="Times New Roman" w:cs="Times New Roman"/>
          <w:sz w:val="24"/>
          <w:szCs w:val="24"/>
        </w:rPr>
        <w:t xml:space="preserve">importantly </w:t>
      </w:r>
      <w:r w:rsidR="00A73BCB">
        <w:rPr>
          <w:rFonts w:ascii="Times New Roman" w:eastAsia="Arial" w:hAnsi="Times New Roman" w:cs="Times New Roman"/>
          <w:sz w:val="24"/>
          <w:szCs w:val="24"/>
        </w:rPr>
        <w:t>build</w:t>
      </w:r>
      <w:r w:rsidR="009F59B3" w:rsidRPr="00F5609B">
        <w:rPr>
          <w:rFonts w:ascii="Times New Roman" w:eastAsia="Arial" w:hAnsi="Times New Roman" w:cs="Times New Roman"/>
          <w:sz w:val="24"/>
          <w:szCs w:val="24"/>
        </w:rPr>
        <w:t xml:space="preserve"> upon existing work </w:t>
      </w:r>
      <w:r w:rsidR="007056C4">
        <w:rPr>
          <w:rFonts w:ascii="Times New Roman" w:eastAsia="Arial" w:hAnsi="Times New Roman" w:cs="Times New Roman"/>
          <w:sz w:val="24"/>
          <w:szCs w:val="24"/>
        </w:rPr>
        <w:t>on</w:t>
      </w:r>
      <w:r w:rsidR="009F59B3" w:rsidRPr="00F5609B">
        <w:rPr>
          <w:rFonts w:ascii="Times New Roman" w:eastAsia="Arial" w:hAnsi="Times New Roman" w:cs="Times New Roman"/>
          <w:sz w:val="24"/>
          <w:szCs w:val="24"/>
        </w:rPr>
        <w:t xml:space="preserve"> JOL</w:t>
      </w:r>
      <w:r w:rsidR="005B2318">
        <w:rPr>
          <w:rFonts w:ascii="Times New Roman" w:eastAsia="Arial" w:hAnsi="Times New Roman" w:cs="Times New Roman"/>
          <w:sz w:val="24"/>
          <w:szCs w:val="24"/>
        </w:rPr>
        <w:t xml:space="preserve">s and </w:t>
      </w:r>
      <w:r w:rsidR="00834543">
        <w:rPr>
          <w:rFonts w:ascii="Times New Roman" w:eastAsia="Arial" w:hAnsi="Times New Roman" w:cs="Times New Roman"/>
          <w:sz w:val="24"/>
          <w:szCs w:val="24"/>
        </w:rPr>
        <w:t>associative pairs</w:t>
      </w:r>
      <w:r w:rsidR="005B2318">
        <w:rPr>
          <w:rFonts w:ascii="Times New Roman" w:eastAsia="Arial" w:hAnsi="Times New Roman" w:cs="Times New Roman"/>
          <w:sz w:val="24"/>
          <w:szCs w:val="24"/>
        </w:rPr>
        <w:t xml:space="preserve"> </w:t>
      </w:r>
      <w:r w:rsidR="009F59B3" w:rsidRPr="00F5609B">
        <w:rPr>
          <w:rFonts w:ascii="Times New Roman" w:eastAsia="Arial" w:hAnsi="Times New Roman" w:cs="Times New Roman"/>
          <w:sz w:val="24"/>
          <w:szCs w:val="24"/>
        </w:rPr>
        <w:t xml:space="preserve">(e.g., </w:t>
      </w:r>
      <w:proofErr w:type="spellStart"/>
      <w:r w:rsidR="009F59B3" w:rsidRPr="00F5609B">
        <w:rPr>
          <w:rFonts w:ascii="Times New Roman" w:eastAsia="Arial" w:hAnsi="Times New Roman" w:cs="Times New Roman"/>
          <w:sz w:val="24"/>
          <w:szCs w:val="24"/>
        </w:rPr>
        <w:t>Koriat</w:t>
      </w:r>
      <w:proofErr w:type="spellEnd"/>
      <w:r w:rsidR="009F59B3" w:rsidRPr="00F5609B">
        <w:rPr>
          <w:rFonts w:ascii="Times New Roman" w:eastAsia="Arial" w:hAnsi="Times New Roman" w:cs="Times New Roman"/>
          <w:sz w:val="24"/>
          <w:szCs w:val="24"/>
        </w:rPr>
        <w:t xml:space="preserve"> &amp; Bjork, 2005; Castel et al., 2007)</w:t>
      </w:r>
      <w:r w:rsidR="00FB22FA">
        <w:rPr>
          <w:rFonts w:ascii="Times New Roman" w:eastAsia="Arial" w:hAnsi="Times New Roman" w:cs="Times New Roman"/>
          <w:sz w:val="24"/>
          <w:szCs w:val="24"/>
        </w:rPr>
        <w:t xml:space="preserve"> in novel ways</w:t>
      </w:r>
      <w:r w:rsidR="00AB4184">
        <w:rPr>
          <w:rFonts w:ascii="Times New Roman" w:eastAsia="Arial" w:hAnsi="Times New Roman" w:cs="Times New Roman"/>
          <w:sz w:val="24"/>
          <w:szCs w:val="24"/>
        </w:rPr>
        <w:t xml:space="preserve">. </w:t>
      </w:r>
      <w:r w:rsidR="00F83D4F">
        <w:rPr>
          <w:rFonts w:ascii="Times New Roman" w:eastAsia="Arial" w:hAnsi="Times New Roman" w:cs="Times New Roman"/>
          <w:sz w:val="24"/>
          <w:szCs w:val="24"/>
        </w:rPr>
        <w:t>For instance,</w:t>
      </w:r>
      <w:r w:rsidR="00AB4184">
        <w:rPr>
          <w:rFonts w:ascii="Times New Roman" w:eastAsia="Arial" w:hAnsi="Times New Roman" w:cs="Times New Roman"/>
          <w:sz w:val="24"/>
          <w:szCs w:val="24"/>
        </w:rPr>
        <w:t xml:space="preserve"> our </w:t>
      </w:r>
      <w:r w:rsidR="006C7B82">
        <w:rPr>
          <w:rFonts w:ascii="Times New Roman" w:eastAsia="Arial" w:hAnsi="Times New Roman" w:cs="Times New Roman"/>
          <w:sz w:val="24"/>
          <w:szCs w:val="24"/>
        </w:rPr>
        <w:t>experiments</w:t>
      </w:r>
      <w:r w:rsidR="001079EF">
        <w:rPr>
          <w:rFonts w:ascii="Times New Roman" w:eastAsia="Arial" w:hAnsi="Times New Roman" w:cs="Times New Roman"/>
          <w:sz w:val="24"/>
          <w:szCs w:val="24"/>
        </w:rPr>
        <w:t xml:space="preserve"> directly compared f</w:t>
      </w:r>
      <w:r w:rsidR="007F58A1">
        <w:rPr>
          <w:rFonts w:ascii="Times New Roman" w:eastAsia="Arial" w:hAnsi="Times New Roman" w:cs="Times New Roman"/>
          <w:sz w:val="24"/>
          <w:szCs w:val="24"/>
        </w:rPr>
        <w:t>orward, backward, symmetrical</w:t>
      </w:r>
      <w:r w:rsidR="002574DD">
        <w:rPr>
          <w:rFonts w:ascii="Times New Roman" w:eastAsia="Arial" w:hAnsi="Times New Roman" w:cs="Times New Roman"/>
          <w:sz w:val="24"/>
          <w:szCs w:val="24"/>
        </w:rPr>
        <w:t>,</w:t>
      </w:r>
      <w:r w:rsidR="007F58A1">
        <w:rPr>
          <w:rFonts w:ascii="Times New Roman" w:eastAsia="Arial" w:hAnsi="Times New Roman" w:cs="Times New Roman"/>
          <w:sz w:val="24"/>
          <w:szCs w:val="24"/>
        </w:rPr>
        <w:t xml:space="preserve"> and unrelated pairs</w:t>
      </w:r>
      <w:r w:rsidR="002574DD">
        <w:rPr>
          <w:rFonts w:ascii="Times New Roman" w:eastAsia="Arial" w:hAnsi="Times New Roman" w:cs="Times New Roman"/>
          <w:sz w:val="24"/>
          <w:szCs w:val="24"/>
        </w:rPr>
        <w:t>, to more thoroughly catalogue JOL estimations.</w:t>
      </w:r>
      <w:r w:rsidR="00F83D4F">
        <w:rPr>
          <w:rFonts w:ascii="Times New Roman" w:eastAsia="Arial" w:hAnsi="Times New Roman" w:cs="Times New Roman"/>
          <w:sz w:val="24"/>
          <w:szCs w:val="24"/>
        </w:rPr>
        <w:t xml:space="preserve"> </w:t>
      </w:r>
      <w:r w:rsidR="00834543">
        <w:rPr>
          <w:rFonts w:ascii="Times New Roman" w:eastAsia="Arial" w:hAnsi="Times New Roman" w:cs="Times New Roman"/>
          <w:sz w:val="24"/>
          <w:szCs w:val="24"/>
        </w:rPr>
        <w:t xml:space="preserve">To this end, </w:t>
      </w:r>
      <w:r w:rsidR="003D2D58">
        <w:rPr>
          <w:rFonts w:ascii="Times New Roman" w:eastAsia="Arial" w:hAnsi="Times New Roman" w:cs="Times New Roman"/>
          <w:sz w:val="24"/>
          <w:szCs w:val="24"/>
        </w:rPr>
        <w:t xml:space="preserve">we </w:t>
      </w:r>
      <w:r w:rsidR="00FB22FA">
        <w:rPr>
          <w:rFonts w:ascii="Times New Roman" w:eastAsia="Arial" w:hAnsi="Times New Roman" w:cs="Times New Roman"/>
          <w:sz w:val="24"/>
          <w:szCs w:val="24"/>
        </w:rPr>
        <w:t>controlled</w:t>
      </w:r>
      <w:r w:rsidR="003D2D58">
        <w:rPr>
          <w:rFonts w:ascii="Times New Roman" w:eastAsia="Arial" w:hAnsi="Times New Roman" w:cs="Times New Roman"/>
          <w:sz w:val="24"/>
          <w:szCs w:val="24"/>
        </w:rPr>
        <w:t xml:space="preserve"> for potential item effects</w:t>
      </w:r>
      <w:r w:rsidR="00951E1A">
        <w:rPr>
          <w:rFonts w:ascii="Times New Roman" w:eastAsia="Arial" w:hAnsi="Times New Roman" w:cs="Times New Roman"/>
          <w:sz w:val="24"/>
          <w:szCs w:val="24"/>
        </w:rPr>
        <w:t xml:space="preserve"> when constructing word pairs</w:t>
      </w:r>
      <w:r w:rsidR="00AE219F">
        <w:rPr>
          <w:rFonts w:ascii="Times New Roman" w:eastAsia="Arial" w:hAnsi="Times New Roman" w:cs="Times New Roman"/>
          <w:sz w:val="24"/>
          <w:szCs w:val="24"/>
        </w:rPr>
        <w:t xml:space="preserve"> that could </w:t>
      </w:r>
      <w:r w:rsidR="0008560E">
        <w:rPr>
          <w:rFonts w:ascii="Times New Roman" w:eastAsia="Arial" w:hAnsi="Times New Roman" w:cs="Times New Roman"/>
          <w:sz w:val="24"/>
          <w:szCs w:val="24"/>
        </w:rPr>
        <w:t xml:space="preserve">potentially </w:t>
      </w:r>
      <w:r w:rsidR="00AE219F">
        <w:rPr>
          <w:rFonts w:ascii="Times New Roman" w:eastAsia="Arial" w:hAnsi="Times New Roman" w:cs="Times New Roman"/>
          <w:sz w:val="24"/>
          <w:szCs w:val="24"/>
        </w:rPr>
        <w:t xml:space="preserve">affect either JOL ratings </w:t>
      </w:r>
      <w:r w:rsidR="00FB22FA">
        <w:rPr>
          <w:rFonts w:ascii="Times New Roman" w:eastAsia="Arial" w:hAnsi="Times New Roman" w:cs="Times New Roman"/>
          <w:sz w:val="24"/>
          <w:szCs w:val="24"/>
        </w:rPr>
        <w:t>and/</w:t>
      </w:r>
      <w:r w:rsidR="00AE219F">
        <w:rPr>
          <w:rFonts w:ascii="Times New Roman" w:eastAsia="Arial" w:hAnsi="Times New Roman" w:cs="Times New Roman"/>
          <w:sz w:val="24"/>
          <w:szCs w:val="24"/>
        </w:rPr>
        <w:t>or recall accuracy</w:t>
      </w:r>
      <w:r w:rsidR="000B2782">
        <w:rPr>
          <w:rFonts w:ascii="Times New Roman" w:eastAsia="Arial" w:hAnsi="Times New Roman" w:cs="Times New Roman"/>
          <w:sz w:val="24"/>
          <w:szCs w:val="24"/>
        </w:rPr>
        <w:t xml:space="preserve">. Specifically, associated pairs were all matched in associative strength and </w:t>
      </w:r>
      <w:r w:rsidR="000A25D4">
        <w:rPr>
          <w:rFonts w:ascii="Times New Roman" w:eastAsia="Arial" w:hAnsi="Times New Roman" w:cs="Times New Roman"/>
          <w:sz w:val="24"/>
          <w:szCs w:val="24"/>
        </w:rPr>
        <w:t xml:space="preserve">forward and backward pairs </w:t>
      </w:r>
      <w:r w:rsidR="000B2782">
        <w:rPr>
          <w:rFonts w:ascii="Times New Roman" w:eastAsia="Arial" w:hAnsi="Times New Roman" w:cs="Times New Roman"/>
          <w:sz w:val="24"/>
          <w:szCs w:val="24"/>
        </w:rPr>
        <w:t xml:space="preserve">were created by simply flipping </w:t>
      </w:r>
      <w:r w:rsidR="00CB546D">
        <w:rPr>
          <w:rFonts w:ascii="Times New Roman" w:eastAsia="Arial" w:hAnsi="Times New Roman" w:cs="Times New Roman"/>
          <w:sz w:val="24"/>
          <w:szCs w:val="24"/>
        </w:rPr>
        <w:t>the pair order</w:t>
      </w:r>
      <w:r w:rsidR="000B2782">
        <w:rPr>
          <w:rFonts w:ascii="Times New Roman" w:eastAsia="Arial" w:hAnsi="Times New Roman" w:cs="Times New Roman"/>
          <w:sz w:val="24"/>
          <w:szCs w:val="24"/>
        </w:rPr>
        <w:t xml:space="preserve"> across counterbalances</w:t>
      </w:r>
      <w:r w:rsidR="00CB546D">
        <w:rPr>
          <w:rFonts w:ascii="Times New Roman" w:eastAsia="Arial" w:hAnsi="Times New Roman" w:cs="Times New Roman"/>
          <w:sz w:val="24"/>
          <w:szCs w:val="24"/>
        </w:rPr>
        <w:t>, making them perfect controls for each other.</w:t>
      </w:r>
      <w:r w:rsidR="000B2782">
        <w:rPr>
          <w:rFonts w:ascii="Times New Roman" w:eastAsia="Arial" w:hAnsi="Times New Roman" w:cs="Times New Roman"/>
          <w:sz w:val="24"/>
          <w:szCs w:val="24"/>
        </w:rPr>
        <w:t xml:space="preserve"> We were also careful to match all pairs </w:t>
      </w:r>
      <w:r w:rsidR="00FB22FA">
        <w:rPr>
          <w:rFonts w:ascii="Times New Roman" w:eastAsia="Arial" w:hAnsi="Times New Roman" w:cs="Times New Roman"/>
          <w:sz w:val="24"/>
          <w:szCs w:val="24"/>
        </w:rPr>
        <w:t>based on</w:t>
      </w:r>
      <w:r w:rsidR="000B2782">
        <w:rPr>
          <w:rFonts w:ascii="Times New Roman" w:eastAsia="Arial" w:hAnsi="Times New Roman" w:cs="Times New Roman"/>
          <w:sz w:val="24"/>
          <w:szCs w:val="24"/>
        </w:rPr>
        <w:t xml:space="preserve"> frequency, length, and concreteness.</w:t>
      </w:r>
      <w:r w:rsidR="00CB546D">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From</w:t>
      </w:r>
      <w:r w:rsidR="001760A1">
        <w:rPr>
          <w:rFonts w:ascii="Times New Roman" w:eastAsia="Arial" w:hAnsi="Times New Roman" w:cs="Times New Roman"/>
          <w:sz w:val="24"/>
          <w:szCs w:val="24"/>
        </w:rPr>
        <w:t xml:space="preserve"> these efforts,</w:t>
      </w:r>
      <w:r w:rsidR="00695546">
        <w:rPr>
          <w:rFonts w:ascii="Times New Roman" w:eastAsia="Arial" w:hAnsi="Times New Roman" w:cs="Times New Roman"/>
          <w:sz w:val="24"/>
          <w:szCs w:val="24"/>
        </w:rPr>
        <w:t xml:space="preserve"> we </w:t>
      </w:r>
      <w:r w:rsidR="001760A1">
        <w:rPr>
          <w:rFonts w:ascii="Times New Roman" w:eastAsia="Arial" w:hAnsi="Times New Roman" w:cs="Times New Roman"/>
          <w:sz w:val="24"/>
          <w:szCs w:val="24"/>
        </w:rPr>
        <w:t>have greater</w:t>
      </w:r>
      <w:r w:rsidR="00695546">
        <w:rPr>
          <w:rFonts w:ascii="Times New Roman" w:eastAsia="Arial" w:hAnsi="Times New Roman" w:cs="Times New Roman"/>
          <w:sz w:val="24"/>
          <w:szCs w:val="24"/>
        </w:rPr>
        <w:t xml:space="preserve"> confidence that the effects reported are due to </w:t>
      </w:r>
      <w:r w:rsidR="0029509A">
        <w:rPr>
          <w:rFonts w:ascii="Times New Roman" w:eastAsia="Arial" w:hAnsi="Times New Roman" w:cs="Times New Roman"/>
          <w:sz w:val="24"/>
          <w:szCs w:val="24"/>
        </w:rPr>
        <w:t xml:space="preserve">differences in associative direction and </w:t>
      </w:r>
      <w:r w:rsidR="000B2782">
        <w:rPr>
          <w:rFonts w:ascii="Times New Roman" w:eastAsia="Arial" w:hAnsi="Times New Roman" w:cs="Times New Roman"/>
          <w:sz w:val="24"/>
          <w:szCs w:val="24"/>
        </w:rPr>
        <w:t xml:space="preserve">not </w:t>
      </w:r>
      <w:r w:rsidR="0029509A">
        <w:rPr>
          <w:rFonts w:ascii="Times New Roman" w:eastAsia="Arial" w:hAnsi="Times New Roman" w:cs="Times New Roman"/>
          <w:sz w:val="24"/>
          <w:szCs w:val="24"/>
        </w:rPr>
        <w:t>item differences.</w:t>
      </w:r>
    </w:p>
    <w:p w14:paraId="4CF2D289" w14:textId="38C2D793" w:rsidR="00874D5A" w:rsidRDefault="00413805" w:rsidP="001544B9">
      <w:pPr>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Despite the reliability of the data patterns reported across the experiments</w:t>
      </w:r>
      <w:r w:rsidR="00815A5D">
        <w:rPr>
          <w:rFonts w:ascii="Times New Roman" w:eastAsia="Arial" w:hAnsi="Times New Roman" w:cs="Times New Roman"/>
          <w:sz w:val="24"/>
          <w:szCs w:val="24"/>
        </w:rPr>
        <w:t xml:space="preserve">, </w:t>
      </w:r>
      <w:r w:rsidR="00C738F5">
        <w:rPr>
          <w:rFonts w:ascii="Times New Roman" w:eastAsia="Arial" w:hAnsi="Times New Roman" w:cs="Times New Roman"/>
          <w:sz w:val="24"/>
          <w:szCs w:val="24"/>
        </w:rPr>
        <w:t xml:space="preserve">we note two </w:t>
      </w:r>
      <w:r w:rsidR="00985D12">
        <w:rPr>
          <w:rFonts w:ascii="Times New Roman" w:eastAsia="Arial" w:hAnsi="Times New Roman" w:cs="Times New Roman"/>
          <w:sz w:val="24"/>
          <w:szCs w:val="24"/>
        </w:rPr>
        <w:t>departures from the literature that are worthy of discussion</w:t>
      </w:r>
      <w:r w:rsidR="00030D85">
        <w:rPr>
          <w:rFonts w:ascii="Times New Roman" w:eastAsia="Arial" w:hAnsi="Times New Roman" w:cs="Times New Roman"/>
          <w:sz w:val="24"/>
          <w:szCs w:val="24"/>
        </w:rPr>
        <w:t xml:space="preserve">. </w:t>
      </w:r>
      <w:r w:rsidR="00985D12">
        <w:rPr>
          <w:rFonts w:ascii="Times New Roman" w:eastAsia="Arial" w:hAnsi="Times New Roman" w:cs="Times New Roman"/>
          <w:sz w:val="24"/>
          <w:szCs w:val="24"/>
        </w:rPr>
        <w:t xml:space="preserve">First, </w:t>
      </w:r>
      <w:r w:rsidR="00651EBA">
        <w:rPr>
          <w:rFonts w:ascii="Times New Roman" w:eastAsia="Arial" w:hAnsi="Times New Roman" w:cs="Times New Roman"/>
          <w:sz w:val="24"/>
          <w:szCs w:val="24"/>
        </w:rPr>
        <w:t xml:space="preserve">while our experiments showed that participants were </w:t>
      </w:r>
      <w:r w:rsidR="001B43A4">
        <w:rPr>
          <w:rFonts w:ascii="Times New Roman" w:eastAsia="Arial" w:hAnsi="Times New Roman" w:cs="Times New Roman"/>
          <w:sz w:val="24"/>
          <w:szCs w:val="24"/>
        </w:rPr>
        <w:t xml:space="preserve">generally </w:t>
      </w:r>
      <w:r w:rsidR="00651EBA">
        <w:rPr>
          <w:rFonts w:ascii="Times New Roman" w:eastAsia="Arial" w:hAnsi="Times New Roman" w:cs="Times New Roman"/>
          <w:sz w:val="24"/>
          <w:szCs w:val="24"/>
        </w:rPr>
        <w:t>well calibrated for forward</w:t>
      </w:r>
      <w:r w:rsidR="006A497E">
        <w:rPr>
          <w:rFonts w:ascii="Times New Roman" w:eastAsia="Arial" w:hAnsi="Times New Roman" w:cs="Times New Roman"/>
          <w:sz w:val="24"/>
          <w:szCs w:val="24"/>
        </w:rPr>
        <w:t xml:space="preserve"> pairs </w:t>
      </w:r>
      <w:r w:rsidR="00A64D9A">
        <w:rPr>
          <w:rFonts w:ascii="Times New Roman" w:eastAsia="Arial" w:hAnsi="Times New Roman" w:cs="Times New Roman"/>
          <w:sz w:val="24"/>
          <w:szCs w:val="24"/>
        </w:rPr>
        <w:t>such that</w:t>
      </w:r>
      <w:r w:rsidR="006A497E">
        <w:rPr>
          <w:rFonts w:ascii="Times New Roman" w:eastAsia="Arial" w:hAnsi="Times New Roman" w:cs="Times New Roman"/>
          <w:sz w:val="24"/>
          <w:szCs w:val="24"/>
        </w:rPr>
        <w:t xml:space="preserve"> the difference between JOLs and recall </w:t>
      </w:r>
      <w:r w:rsidR="00AC4E80">
        <w:rPr>
          <w:rFonts w:ascii="Times New Roman" w:eastAsia="Arial" w:hAnsi="Times New Roman" w:cs="Times New Roman"/>
          <w:sz w:val="24"/>
          <w:szCs w:val="24"/>
        </w:rPr>
        <w:t>was</w:t>
      </w:r>
      <w:r w:rsidR="006A497E">
        <w:rPr>
          <w:rFonts w:ascii="Times New Roman" w:eastAsia="Arial" w:hAnsi="Times New Roman" w:cs="Times New Roman"/>
          <w:sz w:val="24"/>
          <w:szCs w:val="24"/>
        </w:rPr>
        <w:t xml:space="preserve"> non-significant</w:t>
      </w:r>
      <w:r w:rsidR="00651EBA">
        <w:rPr>
          <w:rFonts w:ascii="Times New Roman" w:eastAsia="Arial" w:hAnsi="Times New Roman" w:cs="Times New Roman"/>
          <w:sz w:val="24"/>
          <w:szCs w:val="24"/>
        </w:rPr>
        <w:t xml:space="preserve">, </w:t>
      </w:r>
      <w:proofErr w:type="spellStart"/>
      <w:r w:rsidR="00B70206">
        <w:rPr>
          <w:rFonts w:ascii="Times New Roman" w:eastAsia="Arial" w:hAnsi="Times New Roman" w:cs="Times New Roman"/>
          <w:sz w:val="24"/>
          <w:szCs w:val="24"/>
        </w:rPr>
        <w:t>Koriat</w:t>
      </w:r>
      <w:proofErr w:type="spellEnd"/>
      <w:r w:rsidR="00B70206">
        <w:rPr>
          <w:rFonts w:ascii="Times New Roman" w:eastAsia="Arial" w:hAnsi="Times New Roman" w:cs="Times New Roman"/>
          <w:sz w:val="24"/>
          <w:szCs w:val="24"/>
        </w:rPr>
        <w:t xml:space="preserve"> and Bjork (2005) and Castel et al. (2007) showed </w:t>
      </w:r>
      <w:r w:rsidR="00B70206">
        <w:rPr>
          <w:rFonts w:ascii="Times New Roman" w:eastAsia="Arial" w:hAnsi="Times New Roman" w:cs="Times New Roman"/>
          <w:sz w:val="24"/>
          <w:szCs w:val="24"/>
        </w:rPr>
        <w:lastRenderedPageBreak/>
        <w:t>that</w:t>
      </w:r>
      <w:r w:rsidR="0049484E">
        <w:rPr>
          <w:rFonts w:ascii="Times New Roman" w:eastAsia="Arial" w:hAnsi="Times New Roman" w:cs="Times New Roman"/>
          <w:sz w:val="24"/>
          <w:szCs w:val="24"/>
        </w:rPr>
        <w:t xml:space="preserve"> </w:t>
      </w:r>
      <w:r w:rsidR="00771E1D">
        <w:rPr>
          <w:rFonts w:ascii="Times New Roman" w:eastAsia="Arial" w:hAnsi="Times New Roman" w:cs="Times New Roman"/>
          <w:sz w:val="24"/>
          <w:szCs w:val="24"/>
        </w:rPr>
        <w:t xml:space="preserve">recall rates for </w:t>
      </w:r>
      <w:r w:rsidR="00C64E3E">
        <w:rPr>
          <w:rFonts w:ascii="Times New Roman" w:eastAsia="Arial" w:hAnsi="Times New Roman" w:cs="Times New Roman"/>
          <w:sz w:val="24"/>
          <w:szCs w:val="24"/>
        </w:rPr>
        <w:t xml:space="preserve">forward pairs </w:t>
      </w:r>
      <w:r w:rsidR="001B43A4">
        <w:rPr>
          <w:rFonts w:ascii="Times New Roman" w:eastAsia="Arial" w:hAnsi="Times New Roman" w:cs="Times New Roman"/>
          <w:sz w:val="24"/>
          <w:szCs w:val="24"/>
        </w:rPr>
        <w:t xml:space="preserve">consistently </w:t>
      </w:r>
      <w:r w:rsidR="00C64E3E">
        <w:rPr>
          <w:rFonts w:ascii="Times New Roman" w:eastAsia="Arial" w:hAnsi="Times New Roman" w:cs="Times New Roman"/>
          <w:sz w:val="24"/>
          <w:szCs w:val="24"/>
        </w:rPr>
        <w:t>exceeded JOLs</w:t>
      </w:r>
      <w:r w:rsidR="006A497E">
        <w:rPr>
          <w:rFonts w:ascii="Times New Roman" w:eastAsia="Arial" w:hAnsi="Times New Roman" w:cs="Times New Roman"/>
          <w:sz w:val="24"/>
          <w:szCs w:val="24"/>
        </w:rPr>
        <w:t>.</w:t>
      </w:r>
      <w:r w:rsidR="00C64E3E">
        <w:rPr>
          <w:rFonts w:ascii="Times New Roman" w:eastAsia="Arial" w:hAnsi="Times New Roman" w:cs="Times New Roman"/>
          <w:sz w:val="24"/>
          <w:szCs w:val="24"/>
        </w:rPr>
        <w:t xml:space="preserve"> Second, Castel et al., showed that JOLs were well calibrated overall for </w:t>
      </w:r>
      <w:r w:rsidR="00B1485C">
        <w:rPr>
          <w:rFonts w:ascii="Times New Roman" w:eastAsia="Arial" w:hAnsi="Times New Roman" w:cs="Times New Roman"/>
          <w:sz w:val="24"/>
          <w:szCs w:val="24"/>
        </w:rPr>
        <w:t>unrelated pairs whereas we consistently found an illusion of competence pattern</w:t>
      </w:r>
      <w:r w:rsidR="008E139B">
        <w:rPr>
          <w:rFonts w:ascii="Times New Roman" w:eastAsia="Arial" w:hAnsi="Times New Roman" w:cs="Times New Roman"/>
          <w:sz w:val="24"/>
          <w:szCs w:val="24"/>
        </w:rPr>
        <w:t xml:space="preserve"> for this pair type</w:t>
      </w:r>
      <w:r w:rsidR="00B1485C">
        <w:rPr>
          <w:rFonts w:ascii="Times New Roman" w:eastAsia="Arial" w:hAnsi="Times New Roman" w:cs="Times New Roman"/>
          <w:sz w:val="24"/>
          <w:szCs w:val="24"/>
        </w:rPr>
        <w:t xml:space="preserve">. We ascribe these differences </w:t>
      </w:r>
      <w:r w:rsidR="00294982">
        <w:rPr>
          <w:rFonts w:ascii="Times New Roman" w:eastAsia="Arial" w:hAnsi="Times New Roman" w:cs="Times New Roman"/>
          <w:sz w:val="24"/>
          <w:szCs w:val="24"/>
        </w:rPr>
        <w:t xml:space="preserve">between studies to either (1) </w:t>
      </w:r>
      <w:r w:rsidR="00B0541A">
        <w:rPr>
          <w:rFonts w:ascii="Times New Roman" w:eastAsia="Arial" w:hAnsi="Times New Roman" w:cs="Times New Roman"/>
          <w:sz w:val="24"/>
          <w:szCs w:val="24"/>
        </w:rPr>
        <w:t xml:space="preserve">differences in lexical/semantic characteristics across pair types </w:t>
      </w:r>
      <w:r w:rsidR="00DB15F3">
        <w:rPr>
          <w:rFonts w:ascii="Times New Roman" w:eastAsia="Arial" w:hAnsi="Times New Roman" w:cs="Times New Roman"/>
          <w:sz w:val="24"/>
          <w:szCs w:val="24"/>
        </w:rPr>
        <w:t xml:space="preserve">that were </w:t>
      </w:r>
      <w:r w:rsidR="00FB22FA">
        <w:rPr>
          <w:rFonts w:ascii="Times New Roman" w:eastAsia="Arial" w:hAnsi="Times New Roman" w:cs="Times New Roman"/>
          <w:sz w:val="24"/>
          <w:szCs w:val="24"/>
        </w:rPr>
        <w:t>left uncontrolled</w:t>
      </w:r>
      <w:r w:rsidR="00DB15F3">
        <w:rPr>
          <w:rFonts w:ascii="Times New Roman" w:eastAsia="Arial" w:hAnsi="Times New Roman" w:cs="Times New Roman"/>
          <w:sz w:val="24"/>
          <w:szCs w:val="24"/>
        </w:rPr>
        <w:t xml:space="preserve">, or (2) </w:t>
      </w:r>
      <w:r w:rsidR="00F5433A">
        <w:rPr>
          <w:rFonts w:ascii="Times New Roman" w:eastAsia="Arial" w:hAnsi="Times New Roman" w:cs="Times New Roman"/>
          <w:sz w:val="24"/>
          <w:szCs w:val="24"/>
        </w:rPr>
        <w:t xml:space="preserve">that there were </w:t>
      </w:r>
      <w:r w:rsidR="00CE07C8">
        <w:rPr>
          <w:rFonts w:ascii="Times New Roman" w:eastAsia="Arial" w:hAnsi="Times New Roman" w:cs="Times New Roman"/>
          <w:sz w:val="24"/>
          <w:szCs w:val="24"/>
        </w:rPr>
        <w:t>considerable</w:t>
      </w:r>
      <w:r w:rsidR="00F5433A">
        <w:rPr>
          <w:rFonts w:ascii="Times New Roman" w:eastAsia="Arial" w:hAnsi="Times New Roman" w:cs="Times New Roman"/>
          <w:sz w:val="24"/>
          <w:szCs w:val="24"/>
        </w:rPr>
        <w:t xml:space="preserve"> differences </w:t>
      </w:r>
      <w:r w:rsidR="00CE07C8">
        <w:rPr>
          <w:rFonts w:ascii="Times New Roman" w:eastAsia="Arial" w:hAnsi="Times New Roman" w:cs="Times New Roman"/>
          <w:sz w:val="24"/>
          <w:szCs w:val="24"/>
        </w:rPr>
        <w:t xml:space="preserve">in the number of </w:t>
      </w:r>
      <w:r w:rsidR="00A21BAF">
        <w:rPr>
          <w:rFonts w:ascii="Times New Roman" w:eastAsia="Arial" w:hAnsi="Times New Roman" w:cs="Times New Roman"/>
          <w:sz w:val="24"/>
          <w:szCs w:val="24"/>
        </w:rPr>
        <w:t>pairs</w:t>
      </w:r>
      <w:r w:rsidR="00CE07C8">
        <w:rPr>
          <w:rFonts w:ascii="Times New Roman" w:eastAsia="Arial" w:hAnsi="Times New Roman" w:cs="Times New Roman"/>
          <w:sz w:val="24"/>
          <w:szCs w:val="24"/>
        </w:rPr>
        <w:t xml:space="preserve"> that participants were presented </w:t>
      </w:r>
      <w:r w:rsidR="00CB16BD">
        <w:rPr>
          <w:rFonts w:ascii="Times New Roman" w:eastAsia="Arial" w:hAnsi="Times New Roman" w:cs="Times New Roman"/>
          <w:sz w:val="24"/>
          <w:szCs w:val="24"/>
        </w:rPr>
        <w:t xml:space="preserve">with </w:t>
      </w:r>
      <w:r w:rsidR="00CE07C8">
        <w:rPr>
          <w:rFonts w:ascii="Times New Roman" w:eastAsia="Arial" w:hAnsi="Times New Roman" w:cs="Times New Roman"/>
          <w:sz w:val="24"/>
          <w:szCs w:val="24"/>
        </w:rPr>
        <w:t>at study</w:t>
      </w:r>
      <w:r w:rsidR="00CB16BD">
        <w:rPr>
          <w:rFonts w:ascii="Times New Roman" w:eastAsia="Arial" w:hAnsi="Times New Roman" w:cs="Times New Roman"/>
          <w:sz w:val="24"/>
          <w:szCs w:val="24"/>
        </w:rPr>
        <w:t>, affecting recall rates,</w:t>
      </w:r>
      <w:r w:rsidR="00E552B5">
        <w:rPr>
          <w:rFonts w:ascii="Times New Roman" w:eastAsia="Arial" w:hAnsi="Times New Roman" w:cs="Times New Roman"/>
          <w:sz w:val="24"/>
          <w:szCs w:val="24"/>
        </w:rPr>
        <w:t xml:space="preserve"> which we believe is</w:t>
      </w:r>
      <w:r w:rsidR="000B2782">
        <w:rPr>
          <w:rFonts w:ascii="Times New Roman" w:eastAsia="Arial" w:hAnsi="Times New Roman" w:cs="Times New Roman"/>
          <w:sz w:val="24"/>
          <w:szCs w:val="24"/>
        </w:rPr>
        <w:t xml:space="preserve"> a</w:t>
      </w:r>
      <w:r w:rsidR="00E552B5">
        <w:rPr>
          <w:rFonts w:ascii="Times New Roman" w:eastAsia="Arial" w:hAnsi="Times New Roman" w:cs="Times New Roman"/>
          <w:sz w:val="24"/>
          <w:szCs w:val="24"/>
        </w:rPr>
        <w:t xml:space="preserve"> more likely</w:t>
      </w:r>
      <w:r w:rsidR="000B2782">
        <w:rPr>
          <w:rFonts w:ascii="Times New Roman" w:eastAsia="Arial" w:hAnsi="Times New Roman" w:cs="Times New Roman"/>
          <w:sz w:val="24"/>
          <w:szCs w:val="24"/>
        </w:rPr>
        <w:t xml:space="preserve"> possibility</w:t>
      </w:r>
      <w:r w:rsidR="00A47817">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For instance,</w:t>
      </w:r>
      <w:r w:rsidR="00A21BAF">
        <w:rPr>
          <w:rFonts w:ascii="Times New Roman" w:eastAsia="Arial" w:hAnsi="Times New Roman" w:cs="Times New Roman"/>
          <w:sz w:val="24"/>
          <w:szCs w:val="24"/>
        </w:rPr>
        <w:t xml:space="preserve"> across </w:t>
      </w:r>
      <w:proofErr w:type="spellStart"/>
      <w:r w:rsidR="00A21BAF">
        <w:rPr>
          <w:rFonts w:ascii="Times New Roman" w:eastAsia="Arial" w:hAnsi="Times New Roman" w:cs="Times New Roman"/>
          <w:sz w:val="24"/>
          <w:szCs w:val="24"/>
        </w:rPr>
        <w:t>Koriat</w:t>
      </w:r>
      <w:proofErr w:type="spellEnd"/>
      <w:r w:rsidR="00A21BAF">
        <w:rPr>
          <w:rFonts w:ascii="Times New Roman" w:eastAsia="Arial" w:hAnsi="Times New Roman" w:cs="Times New Roman"/>
          <w:sz w:val="24"/>
          <w:szCs w:val="24"/>
        </w:rPr>
        <w:t xml:space="preserve"> and Bjork’s experiments, participants studied between 24-72 pairs and in Castel et al. participants studied 48 pairs. However, in our experiments, participants studied </w:t>
      </w:r>
      <w:r w:rsidR="008163F5">
        <w:rPr>
          <w:rFonts w:ascii="Times New Roman" w:eastAsia="Arial" w:hAnsi="Times New Roman" w:cs="Times New Roman"/>
          <w:sz w:val="24"/>
          <w:szCs w:val="24"/>
        </w:rPr>
        <w:t>a total of 180 items sp</w:t>
      </w:r>
      <w:r w:rsidR="00CD18E6">
        <w:rPr>
          <w:rFonts w:ascii="Times New Roman" w:eastAsia="Arial" w:hAnsi="Times New Roman" w:cs="Times New Roman"/>
          <w:sz w:val="24"/>
          <w:szCs w:val="24"/>
        </w:rPr>
        <w:t>li</w:t>
      </w:r>
      <w:r w:rsidR="008163F5">
        <w:rPr>
          <w:rFonts w:ascii="Times New Roman" w:eastAsia="Arial" w:hAnsi="Times New Roman" w:cs="Times New Roman"/>
          <w:sz w:val="24"/>
          <w:szCs w:val="24"/>
        </w:rPr>
        <w:t>t between two blocks,</w:t>
      </w:r>
      <w:r w:rsidR="00D940DA">
        <w:rPr>
          <w:rFonts w:ascii="Times New Roman" w:eastAsia="Arial" w:hAnsi="Times New Roman" w:cs="Times New Roman"/>
          <w:sz w:val="24"/>
          <w:szCs w:val="24"/>
        </w:rPr>
        <w:t xml:space="preserve"> a larger number of pairs which could have negatively impacted correct recall </w:t>
      </w:r>
      <w:r w:rsidR="00FB22FA">
        <w:rPr>
          <w:rFonts w:ascii="Times New Roman" w:eastAsia="Arial" w:hAnsi="Times New Roman" w:cs="Times New Roman"/>
          <w:sz w:val="24"/>
          <w:szCs w:val="24"/>
        </w:rPr>
        <w:t>through increased</w:t>
      </w:r>
      <w:r w:rsidR="00D940DA">
        <w:rPr>
          <w:rFonts w:ascii="Times New Roman" w:eastAsia="Arial" w:hAnsi="Times New Roman" w:cs="Times New Roman"/>
          <w:sz w:val="24"/>
          <w:szCs w:val="24"/>
        </w:rPr>
        <w:t xml:space="preserve"> interference. </w:t>
      </w:r>
      <w:r w:rsidR="00476715">
        <w:rPr>
          <w:rFonts w:ascii="Times New Roman" w:eastAsia="Arial" w:hAnsi="Times New Roman" w:cs="Times New Roman"/>
          <w:sz w:val="24"/>
          <w:szCs w:val="24"/>
        </w:rPr>
        <w:t xml:space="preserve">Indeed, correct recall </w:t>
      </w:r>
      <w:r w:rsidR="00D633E9">
        <w:rPr>
          <w:rFonts w:ascii="Times New Roman" w:eastAsia="Arial" w:hAnsi="Times New Roman" w:cs="Times New Roman"/>
          <w:sz w:val="24"/>
          <w:szCs w:val="24"/>
        </w:rPr>
        <w:t>rates tended to be 15-25% lower in our experiments relative to these previous studies</w:t>
      </w:r>
      <w:r w:rsidR="00CD18E6">
        <w:rPr>
          <w:rFonts w:ascii="Times New Roman" w:eastAsia="Arial" w:hAnsi="Times New Roman" w:cs="Times New Roman"/>
          <w:sz w:val="24"/>
          <w:szCs w:val="24"/>
        </w:rPr>
        <w:t>,</w:t>
      </w:r>
      <w:r w:rsidR="00636B02">
        <w:rPr>
          <w:rFonts w:ascii="Times New Roman" w:eastAsia="Arial" w:hAnsi="Times New Roman" w:cs="Times New Roman"/>
          <w:sz w:val="24"/>
          <w:szCs w:val="24"/>
        </w:rPr>
        <w:t xml:space="preserve"> though the JOL rates were relatively </w:t>
      </w:r>
      <w:r w:rsidR="003E4D85">
        <w:rPr>
          <w:rFonts w:ascii="Times New Roman" w:eastAsia="Arial" w:hAnsi="Times New Roman" w:cs="Times New Roman"/>
          <w:sz w:val="24"/>
          <w:szCs w:val="24"/>
        </w:rPr>
        <w:t>consistent</w:t>
      </w:r>
      <w:r w:rsidR="00636B02">
        <w:rPr>
          <w:rFonts w:ascii="Times New Roman" w:eastAsia="Arial" w:hAnsi="Times New Roman" w:cs="Times New Roman"/>
          <w:sz w:val="24"/>
          <w:szCs w:val="24"/>
        </w:rPr>
        <w:t xml:space="preserve">. </w:t>
      </w:r>
      <w:r w:rsidR="00644DD1">
        <w:rPr>
          <w:rFonts w:ascii="Times New Roman" w:eastAsia="Arial" w:hAnsi="Times New Roman" w:cs="Times New Roman"/>
          <w:sz w:val="24"/>
          <w:szCs w:val="24"/>
        </w:rPr>
        <w:t>This latter possibility</w:t>
      </w:r>
      <w:r w:rsidR="00F23224">
        <w:rPr>
          <w:rFonts w:ascii="Times New Roman" w:eastAsia="Arial" w:hAnsi="Times New Roman" w:cs="Times New Roman"/>
          <w:sz w:val="24"/>
          <w:szCs w:val="24"/>
        </w:rPr>
        <w:t xml:space="preserve"> is interesting because it suggests that methods that affect recall rates may be important for whether an illusion of competence is found or not</w:t>
      </w:r>
      <w:r w:rsidR="008E139B">
        <w:rPr>
          <w:rFonts w:ascii="Times New Roman" w:eastAsia="Arial" w:hAnsi="Times New Roman" w:cs="Times New Roman"/>
          <w:sz w:val="24"/>
          <w:szCs w:val="24"/>
        </w:rPr>
        <w:t>, as JOLs may not be affected in the same way.</w:t>
      </w:r>
      <w:r w:rsidR="001544B9">
        <w:rPr>
          <w:rFonts w:ascii="Times New Roman" w:eastAsia="Arial" w:hAnsi="Times New Roman" w:cs="Times New Roman"/>
          <w:sz w:val="24"/>
          <w:szCs w:val="24"/>
        </w:rPr>
        <w:t xml:space="preserve"> </w:t>
      </w:r>
      <w:r w:rsidR="00AB6437">
        <w:rPr>
          <w:rFonts w:ascii="Times New Roman" w:eastAsia="Arial" w:hAnsi="Times New Roman" w:cs="Times New Roman"/>
          <w:sz w:val="24"/>
          <w:szCs w:val="24"/>
        </w:rPr>
        <w:t xml:space="preserve">Methods </w:t>
      </w:r>
      <w:r w:rsidR="00994C35">
        <w:rPr>
          <w:rFonts w:ascii="Times New Roman" w:eastAsia="Arial" w:hAnsi="Times New Roman" w:cs="Times New Roman"/>
          <w:sz w:val="24"/>
          <w:szCs w:val="24"/>
        </w:rPr>
        <w:t>to enhance memory for the target item</w:t>
      </w:r>
      <w:r w:rsidR="00124E73">
        <w:rPr>
          <w:rFonts w:ascii="Times New Roman" w:eastAsia="Arial" w:hAnsi="Times New Roman" w:cs="Times New Roman"/>
          <w:sz w:val="24"/>
          <w:szCs w:val="24"/>
        </w:rPr>
        <w:t xml:space="preserve"> such as the use of deep levels-of-processing task</w:t>
      </w:r>
      <w:r w:rsidR="006A08B9">
        <w:rPr>
          <w:rFonts w:ascii="Times New Roman" w:eastAsia="Arial" w:hAnsi="Times New Roman" w:cs="Times New Roman"/>
          <w:sz w:val="24"/>
          <w:szCs w:val="24"/>
        </w:rPr>
        <w:t>s</w:t>
      </w:r>
      <w:r w:rsidR="00CB7C3E">
        <w:rPr>
          <w:rFonts w:ascii="Times New Roman" w:eastAsia="Arial" w:hAnsi="Times New Roman" w:cs="Times New Roman"/>
          <w:sz w:val="24"/>
          <w:szCs w:val="24"/>
        </w:rPr>
        <w:t xml:space="preserve"> a</w:t>
      </w:r>
      <w:r w:rsidR="00795B47">
        <w:rPr>
          <w:rFonts w:ascii="Times New Roman" w:eastAsia="Arial" w:hAnsi="Times New Roman" w:cs="Times New Roman"/>
          <w:sz w:val="24"/>
          <w:szCs w:val="24"/>
        </w:rPr>
        <w:t>t study</w:t>
      </w:r>
      <w:r w:rsidR="00994C35">
        <w:rPr>
          <w:rFonts w:ascii="Times New Roman" w:eastAsia="Arial" w:hAnsi="Times New Roman" w:cs="Times New Roman"/>
          <w:sz w:val="24"/>
          <w:szCs w:val="24"/>
        </w:rPr>
        <w:t xml:space="preserve"> may be more </w:t>
      </w:r>
      <w:r w:rsidR="00124E73">
        <w:rPr>
          <w:rFonts w:ascii="Times New Roman" w:eastAsia="Arial" w:hAnsi="Times New Roman" w:cs="Times New Roman"/>
          <w:sz w:val="24"/>
          <w:szCs w:val="24"/>
        </w:rPr>
        <w:t>effective at improving the calibration between JOLs and recall</w:t>
      </w:r>
      <w:r w:rsidR="00795B47">
        <w:rPr>
          <w:rFonts w:ascii="Times New Roman" w:eastAsia="Arial" w:hAnsi="Times New Roman" w:cs="Times New Roman"/>
          <w:sz w:val="24"/>
          <w:szCs w:val="24"/>
        </w:rPr>
        <w:t xml:space="preserve"> by improving recall </w:t>
      </w:r>
      <w:r w:rsidR="00380E3D">
        <w:rPr>
          <w:rFonts w:ascii="Times New Roman" w:eastAsia="Arial" w:hAnsi="Times New Roman" w:cs="Times New Roman"/>
          <w:sz w:val="24"/>
          <w:szCs w:val="24"/>
        </w:rPr>
        <w:t>to match typical JOL overestimations</w:t>
      </w:r>
      <w:r w:rsidR="000D5CB0">
        <w:rPr>
          <w:rFonts w:ascii="Times New Roman" w:eastAsia="Arial" w:hAnsi="Times New Roman" w:cs="Times New Roman"/>
          <w:sz w:val="24"/>
          <w:szCs w:val="24"/>
        </w:rPr>
        <w:t xml:space="preserve">. </w:t>
      </w:r>
      <w:r w:rsidR="004A3C2F">
        <w:rPr>
          <w:rFonts w:ascii="Times New Roman" w:eastAsia="Arial" w:hAnsi="Times New Roman" w:cs="Times New Roman"/>
          <w:sz w:val="24"/>
          <w:szCs w:val="24"/>
        </w:rPr>
        <w:t>Such</w:t>
      </w:r>
      <w:r w:rsidR="00DB3BE0">
        <w:rPr>
          <w:rFonts w:ascii="Times New Roman" w:eastAsia="Arial" w:hAnsi="Times New Roman" w:cs="Times New Roman"/>
          <w:sz w:val="24"/>
          <w:szCs w:val="24"/>
        </w:rPr>
        <w:t xml:space="preserve"> encoding task</w:t>
      </w:r>
      <w:r w:rsidR="004A3C2F">
        <w:rPr>
          <w:rFonts w:ascii="Times New Roman" w:eastAsia="Arial" w:hAnsi="Times New Roman" w:cs="Times New Roman"/>
          <w:sz w:val="24"/>
          <w:szCs w:val="24"/>
        </w:rPr>
        <w:t>s</w:t>
      </w:r>
      <w:r w:rsidR="00DB3BE0">
        <w:rPr>
          <w:rFonts w:ascii="Times New Roman" w:eastAsia="Arial" w:hAnsi="Times New Roman" w:cs="Times New Roman"/>
          <w:sz w:val="24"/>
          <w:szCs w:val="24"/>
        </w:rPr>
        <w:t xml:space="preserve"> could </w:t>
      </w:r>
      <w:r w:rsidR="004A3C2F">
        <w:rPr>
          <w:rFonts w:ascii="Times New Roman" w:eastAsia="Arial" w:hAnsi="Times New Roman" w:cs="Times New Roman"/>
          <w:sz w:val="24"/>
          <w:szCs w:val="24"/>
        </w:rPr>
        <w:t xml:space="preserve">further </w:t>
      </w:r>
      <w:r w:rsidR="00DB3BE0">
        <w:rPr>
          <w:rFonts w:ascii="Times New Roman" w:eastAsia="Arial" w:hAnsi="Times New Roman" w:cs="Times New Roman"/>
          <w:sz w:val="24"/>
          <w:szCs w:val="24"/>
        </w:rPr>
        <w:t xml:space="preserve">be paired </w:t>
      </w:r>
      <w:r w:rsidR="00C16476">
        <w:rPr>
          <w:rFonts w:ascii="Times New Roman" w:eastAsia="Arial" w:hAnsi="Times New Roman" w:cs="Times New Roman"/>
          <w:sz w:val="24"/>
          <w:szCs w:val="24"/>
        </w:rPr>
        <w:t>with a set of instructions designed to encourage participants</w:t>
      </w:r>
      <w:r w:rsidR="007D74A9">
        <w:rPr>
          <w:rFonts w:ascii="Times New Roman" w:eastAsia="Arial" w:hAnsi="Times New Roman" w:cs="Times New Roman"/>
          <w:sz w:val="24"/>
          <w:szCs w:val="24"/>
        </w:rPr>
        <w:t xml:space="preserve"> to temper their </w:t>
      </w:r>
      <w:r w:rsidR="00743BAB">
        <w:rPr>
          <w:rFonts w:ascii="Times New Roman" w:eastAsia="Arial" w:hAnsi="Times New Roman" w:cs="Times New Roman"/>
          <w:sz w:val="24"/>
          <w:szCs w:val="24"/>
        </w:rPr>
        <w:t>JOLs</w:t>
      </w:r>
      <w:r w:rsidR="007D74A9">
        <w:rPr>
          <w:rFonts w:ascii="Times New Roman" w:eastAsia="Arial" w:hAnsi="Times New Roman" w:cs="Times New Roman"/>
          <w:sz w:val="24"/>
          <w:szCs w:val="24"/>
        </w:rPr>
        <w:t>. Indeed</w:t>
      </w:r>
      <w:r w:rsidR="00F22F63">
        <w:rPr>
          <w:rFonts w:ascii="Times New Roman" w:eastAsia="Arial" w:hAnsi="Times New Roman" w:cs="Times New Roman"/>
          <w:sz w:val="24"/>
          <w:szCs w:val="24"/>
        </w:rPr>
        <w:t xml:space="preserve">, </w:t>
      </w:r>
      <w:proofErr w:type="spellStart"/>
      <w:r w:rsidR="00F22F63">
        <w:rPr>
          <w:rFonts w:ascii="Times New Roman" w:eastAsia="Arial" w:hAnsi="Times New Roman" w:cs="Times New Roman"/>
          <w:sz w:val="24"/>
          <w:szCs w:val="24"/>
        </w:rPr>
        <w:t>Koriat</w:t>
      </w:r>
      <w:proofErr w:type="spellEnd"/>
      <w:r w:rsidR="00F22F63">
        <w:rPr>
          <w:rFonts w:ascii="Times New Roman" w:eastAsia="Arial" w:hAnsi="Times New Roman" w:cs="Times New Roman"/>
          <w:sz w:val="24"/>
          <w:szCs w:val="24"/>
        </w:rPr>
        <w:t xml:space="preserve"> and Bjork (2006) have shown some success at improving JOL accuracy with such</w:t>
      </w:r>
      <w:r w:rsidR="00743BAB">
        <w:rPr>
          <w:rFonts w:ascii="Times New Roman" w:eastAsia="Arial" w:hAnsi="Times New Roman" w:cs="Times New Roman"/>
          <w:sz w:val="24"/>
          <w:szCs w:val="24"/>
        </w:rPr>
        <w:t xml:space="preserve"> instructions.</w:t>
      </w:r>
      <w:r w:rsidR="00380E3D">
        <w:rPr>
          <w:rFonts w:ascii="Times New Roman" w:eastAsia="Arial" w:hAnsi="Times New Roman" w:cs="Times New Roman"/>
          <w:sz w:val="24"/>
          <w:szCs w:val="24"/>
        </w:rPr>
        <w:t xml:space="preserve"> </w:t>
      </w:r>
    </w:p>
    <w:p w14:paraId="102F144A" w14:textId="2D86011A" w:rsidR="006A195C" w:rsidRPr="00F5609B" w:rsidRDefault="0075378B" w:rsidP="006A195C">
      <w:pPr>
        <w:tabs>
          <w:tab w:val="left" w:pos="2436"/>
        </w:tabs>
        <w:spacing w:line="480" w:lineRule="auto"/>
        <w:ind w:firstLine="720"/>
        <w:contextualSpacing/>
        <w:rPr>
          <w:rFonts w:ascii="Times New Roman" w:eastAsia="Arial" w:hAnsi="Times New Roman" w:cs="Times New Roman"/>
          <w:sz w:val="24"/>
          <w:szCs w:val="24"/>
        </w:rPr>
      </w:pPr>
      <w:r>
        <w:rPr>
          <w:rFonts w:ascii="Times New Roman" w:eastAsia="Arial" w:hAnsi="Times New Roman" w:cs="Times New Roman"/>
          <w:sz w:val="24"/>
          <w:szCs w:val="24"/>
        </w:rPr>
        <w:t>Our preceding discussion</w:t>
      </w:r>
      <w:r w:rsidR="00743BAB">
        <w:rPr>
          <w:rFonts w:ascii="Times New Roman" w:eastAsia="Arial" w:hAnsi="Times New Roman" w:cs="Times New Roman"/>
          <w:sz w:val="24"/>
          <w:szCs w:val="24"/>
        </w:rPr>
        <w:t xml:space="preserve"> on methods to improve JOL accuracy therefore leads us to the question</w:t>
      </w:r>
      <w:r w:rsidR="00F62164">
        <w:rPr>
          <w:rFonts w:ascii="Times New Roman" w:eastAsia="Arial" w:hAnsi="Times New Roman" w:cs="Times New Roman"/>
          <w:sz w:val="24"/>
          <w:szCs w:val="24"/>
        </w:rPr>
        <w:t>:</w:t>
      </w:r>
      <w:r w:rsidR="00743BAB">
        <w:rPr>
          <w:rFonts w:ascii="Times New Roman" w:eastAsia="Arial" w:hAnsi="Times New Roman" w:cs="Times New Roman"/>
          <w:sz w:val="24"/>
          <w:szCs w:val="24"/>
        </w:rPr>
        <w:t xml:space="preserve"> </w:t>
      </w:r>
      <w:r w:rsidR="00F62164">
        <w:rPr>
          <w:rFonts w:ascii="Times New Roman" w:eastAsia="Arial" w:hAnsi="Times New Roman" w:cs="Times New Roman"/>
          <w:sz w:val="24"/>
          <w:szCs w:val="24"/>
        </w:rPr>
        <w:t>What drives JOL overestimations in the first place?</w:t>
      </w:r>
      <w:r>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According to the cue-utilization framework </w:t>
      </w:r>
      <w:r w:rsidR="00FB22FA">
        <w:rPr>
          <w:rFonts w:ascii="Times New Roman" w:eastAsia="Arial" w:hAnsi="Times New Roman" w:cs="Times New Roman"/>
          <w:sz w:val="24"/>
          <w:szCs w:val="24"/>
        </w:rPr>
        <w:t>(</w:t>
      </w:r>
      <w:proofErr w:type="spellStart"/>
      <w:r w:rsidR="00CF5A8B">
        <w:rPr>
          <w:rFonts w:ascii="Times New Roman" w:eastAsia="Arial" w:hAnsi="Times New Roman" w:cs="Times New Roman"/>
          <w:sz w:val="24"/>
          <w:szCs w:val="24"/>
        </w:rPr>
        <w:t>Koriat</w:t>
      </w:r>
      <w:proofErr w:type="spellEnd"/>
      <w:r w:rsidR="00FB22FA">
        <w:rPr>
          <w:rFonts w:ascii="Times New Roman" w:eastAsia="Arial" w:hAnsi="Times New Roman" w:cs="Times New Roman"/>
          <w:sz w:val="24"/>
          <w:szCs w:val="24"/>
        </w:rPr>
        <w:t>,</w:t>
      </w:r>
      <w:r w:rsidR="00CD18E6">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 xml:space="preserve">1997), metacognitive judgments are based on </w:t>
      </w:r>
      <w:r w:rsidR="00052838">
        <w:rPr>
          <w:rFonts w:ascii="Times New Roman" w:eastAsia="Arial" w:hAnsi="Times New Roman" w:cs="Times New Roman"/>
          <w:sz w:val="24"/>
          <w:szCs w:val="24"/>
        </w:rPr>
        <w:t xml:space="preserve">three domains: </w:t>
      </w:r>
      <w:r w:rsidR="00FB22FA">
        <w:rPr>
          <w:rFonts w:ascii="Times New Roman" w:eastAsia="Arial" w:hAnsi="Times New Roman" w:cs="Times New Roman"/>
          <w:sz w:val="24"/>
          <w:szCs w:val="24"/>
        </w:rPr>
        <w:t xml:space="preserve">Readily </w:t>
      </w:r>
      <w:r w:rsidR="00CF5A8B">
        <w:rPr>
          <w:rFonts w:ascii="Times New Roman" w:eastAsia="Arial" w:hAnsi="Times New Roman" w:cs="Times New Roman"/>
          <w:sz w:val="24"/>
          <w:szCs w:val="24"/>
        </w:rPr>
        <w:t xml:space="preserve">observable characteristics </w:t>
      </w:r>
      <w:r w:rsidR="00F52389">
        <w:rPr>
          <w:rFonts w:ascii="Times New Roman" w:eastAsia="Arial" w:hAnsi="Times New Roman" w:cs="Times New Roman"/>
          <w:sz w:val="24"/>
          <w:szCs w:val="24"/>
        </w:rPr>
        <w:t xml:space="preserve">of the </w:t>
      </w:r>
      <w:r w:rsidR="00FB22FA">
        <w:rPr>
          <w:rFonts w:ascii="Times New Roman" w:eastAsia="Arial" w:hAnsi="Times New Roman" w:cs="Times New Roman"/>
          <w:sz w:val="24"/>
          <w:szCs w:val="24"/>
        </w:rPr>
        <w:t>study items</w:t>
      </w:r>
      <w:r w:rsidR="00F52389">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w:t>
      </w:r>
      <w:r w:rsidR="009133AE">
        <w:rPr>
          <w:rFonts w:ascii="Times New Roman" w:eastAsia="Arial" w:hAnsi="Times New Roman" w:cs="Times New Roman"/>
          <w:sz w:val="24"/>
          <w:szCs w:val="24"/>
        </w:rPr>
        <w:t xml:space="preserve">i.e., </w:t>
      </w:r>
      <w:r w:rsidR="00FB22FA">
        <w:rPr>
          <w:rFonts w:ascii="Times New Roman" w:eastAsia="Arial" w:hAnsi="Times New Roman" w:cs="Times New Roman"/>
          <w:sz w:val="24"/>
          <w:szCs w:val="24"/>
        </w:rPr>
        <w:t xml:space="preserve">intrinsic </w:t>
      </w:r>
      <w:r w:rsidR="00942607">
        <w:rPr>
          <w:rFonts w:ascii="Times New Roman" w:eastAsia="Arial" w:hAnsi="Times New Roman" w:cs="Times New Roman"/>
          <w:sz w:val="24"/>
          <w:szCs w:val="24"/>
        </w:rPr>
        <w:t xml:space="preserve">characteristics of the pairs, such as </w:t>
      </w:r>
      <w:r w:rsidR="00F52389">
        <w:rPr>
          <w:rFonts w:ascii="Times New Roman" w:eastAsia="Arial" w:hAnsi="Times New Roman" w:cs="Times New Roman"/>
          <w:sz w:val="24"/>
          <w:szCs w:val="24"/>
        </w:rPr>
        <w:lastRenderedPageBreak/>
        <w:t>item difficulty</w:t>
      </w:r>
      <w:r w:rsidR="00F47D4C">
        <w:rPr>
          <w:rFonts w:ascii="Times New Roman" w:eastAsia="Arial" w:hAnsi="Times New Roman" w:cs="Times New Roman"/>
          <w:sz w:val="24"/>
          <w:szCs w:val="24"/>
        </w:rPr>
        <w:t>, associative strength,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w:t>
      </w:r>
      <w:r w:rsidR="00CF5A8B">
        <w:rPr>
          <w:rFonts w:ascii="Times New Roman" w:eastAsia="Arial" w:hAnsi="Times New Roman" w:cs="Times New Roman"/>
          <w:sz w:val="24"/>
          <w:szCs w:val="24"/>
        </w:rPr>
        <w:t>manipulations at encoding (</w:t>
      </w:r>
      <w:r w:rsidR="009133AE">
        <w:rPr>
          <w:rFonts w:ascii="Times New Roman" w:eastAsia="Arial" w:hAnsi="Times New Roman" w:cs="Times New Roman"/>
          <w:sz w:val="24"/>
          <w:szCs w:val="24"/>
        </w:rPr>
        <w:t xml:space="preserve">i.e., </w:t>
      </w:r>
      <w:r w:rsidR="00CF5A8B">
        <w:rPr>
          <w:rFonts w:ascii="Times New Roman" w:eastAsia="Arial" w:hAnsi="Times New Roman" w:cs="Times New Roman"/>
          <w:sz w:val="24"/>
          <w:szCs w:val="24"/>
        </w:rPr>
        <w:t>extrinsic cue</w:t>
      </w:r>
      <w:r w:rsidR="009133AE">
        <w:rPr>
          <w:rFonts w:ascii="Times New Roman" w:eastAsia="Arial" w:hAnsi="Times New Roman" w:cs="Times New Roman"/>
          <w:sz w:val="24"/>
          <w:szCs w:val="24"/>
        </w:rPr>
        <w:t>s such as</w:t>
      </w:r>
      <w:r w:rsidR="00F52389">
        <w:rPr>
          <w:rFonts w:ascii="Times New Roman" w:eastAsia="Arial" w:hAnsi="Times New Roman" w:cs="Times New Roman"/>
          <w:sz w:val="24"/>
          <w:szCs w:val="24"/>
        </w:rPr>
        <w:t xml:space="preserve"> stimulus duration</w:t>
      </w:r>
      <w:r w:rsidR="00F47D4C">
        <w:rPr>
          <w:rFonts w:ascii="Times New Roman" w:eastAsia="Arial" w:hAnsi="Times New Roman" w:cs="Times New Roman"/>
          <w:sz w:val="24"/>
          <w:szCs w:val="24"/>
        </w:rPr>
        <w:t>, study strategy, etc.</w:t>
      </w:r>
      <w:r w:rsidR="00CF5A8B">
        <w:rPr>
          <w:rFonts w:ascii="Times New Roman" w:eastAsia="Arial" w:hAnsi="Times New Roman" w:cs="Times New Roman"/>
          <w:sz w:val="24"/>
          <w:szCs w:val="24"/>
        </w:rPr>
        <w:t>)</w:t>
      </w:r>
      <w:r w:rsidR="007062EE">
        <w:rPr>
          <w:rFonts w:ascii="Times New Roman" w:eastAsia="Arial" w:hAnsi="Times New Roman" w:cs="Times New Roman"/>
          <w:sz w:val="24"/>
          <w:szCs w:val="24"/>
        </w:rPr>
        <w:t xml:space="preserve">, and mnemonic cues that inform participants of how well they have learned a given item and to what extent they will be required to remember the item </w:t>
      </w:r>
      <w:r w:rsidR="003E4D85">
        <w:rPr>
          <w:rFonts w:ascii="Times New Roman" w:eastAsia="Arial" w:hAnsi="Times New Roman" w:cs="Times New Roman"/>
          <w:sz w:val="24"/>
          <w:szCs w:val="24"/>
        </w:rPr>
        <w:t>later</w:t>
      </w:r>
      <w:r w:rsidR="00CF5A8B">
        <w:rPr>
          <w:rFonts w:ascii="Times New Roman" w:eastAsia="Arial" w:hAnsi="Times New Roman" w:cs="Times New Roman"/>
          <w:sz w:val="24"/>
          <w:szCs w:val="24"/>
        </w:rPr>
        <w:t>.</w:t>
      </w:r>
      <w:r w:rsidR="00F52389">
        <w:rPr>
          <w:rFonts w:ascii="Times New Roman" w:eastAsia="Arial" w:hAnsi="Times New Roman" w:cs="Times New Roman"/>
          <w:sz w:val="24"/>
          <w:szCs w:val="24"/>
        </w:rPr>
        <w:t xml:space="preserve"> </w:t>
      </w:r>
      <w:proofErr w:type="spellStart"/>
      <w:r w:rsidR="00F52389">
        <w:rPr>
          <w:rFonts w:ascii="Times New Roman" w:eastAsia="Arial" w:hAnsi="Times New Roman" w:cs="Times New Roman"/>
          <w:sz w:val="24"/>
          <w:szCs w:val="24"/>
        </w:rPr>
        <w:t>Koriat</w:t>
      </w:r>
      <w:proofErr w:type="spellEnd"/>
      <w:r w:rsidR="00F52389">
        <w:rPr>
          <w:rFonts w:ascii="Times New Roman" w:eastAsia="Arial" w:hAnsi="Times New Roman" w:cs="Times New Roman"/>
          <w:sz w:val="24"/>
          <w:szCs w:val="24"/>
        </w:rPr>
        <w:t xml:space="preserve"> showed that </w:t>
      </w:r>
      <w:r w:rsidR="00334CB5">
        <w:rPr>
          <w:rFonts w:ascii="Times New Roman" w:eastAsia="Arial" w:hAnsi="Times New Roman" w:cs="Times New Roman"/>
          <w:sz w:val="24"/>
          <w:szCs w:val="24"/>
        </w:rPr>
        <w:t xml:space="preserve">intrinsic and </w:t>
      </w:r>
      <w:r w:rsidR="00F52389">
        <w:rPr>
          <w:rFonts w:ascii="Times New Roman" w:eastAsia="Arial" w:hAnsi="Times New Roman" w:cs="Times New Roman"/>
          <w:sz w:val="24"/>
          <w:szCs w:val="24"/>
        </w:rPr>
        <w:t xml:space="preserve">extrinsic factors </w:t>
      </w:r>
      <w:r w:rsidR="00334CB5">
        <w:rPr>
          <w:rFonts w:ascii="Times New Roman" w:eastAsia="Arial" w:hAnsi="Times New Roman" w:cs="Times New Roman"/>
          <w:sz w:val="24"/>
          <w:szCs w:val="24"/>
        </w:rPr>
        <w:t xml:space="preserve">influenced JOL strengths, though only intrinsic factors </w:t>
      </w:r>
      <w:r w:rsidR="00052838">
        <w:rPr>
          <w:rFonts w:ascii="Times New Roman" w:eastAsia="Arial" w:hAnsi="Times New Roman" w:cs="Times New Roman"/>
          <w:sz w:val="24"/>
          <w:szCs w:val="24"/>
        </w:rPr>
        <w:t>were shown to influence</w:t>
      </w:r>
      <w:r w:rsidR="00334CB5">
        <w:rPr>
          <w:rFonts w:ascii="Times New Roman" w:eastAsia="Arial" w:hAnsi="Times New Roman" w:cs="Times New Roman"/>
          <w:sz w:val="24"/>
          <w:szCs w:val="24"/>
        </w:rPr>
        <w:t xml:space="preserve"> JOLs and recall rates</w:t>
      </w:r>
      <w:r w:rsidR="00052838">
        <w:rPr>
          <w:rFonts w:ascii="Times New Roman" w:eastAsia="Arial" w:hAnsi="Times New Roman" w:cs="Times New Roman"/>
          <w:sz w:val="24"/>
          <w:szCs w:val="24"/>
        </w:rPr>
        <w:t xml:space="preserve"> equally</w:t>
      </w:r>
      <w:r w:rsidR="00F52389">
        <w:rPr>
          <w:rFonts w:ascii="Times New Roman" w:eastAsia="Arial" w:hAnsi="Times New Roman" w:cs="Times New Roman"/>
          <w:sz w:val="24"/>
          <w:szCs w:val="24"/>
        </w:rPr>
        <w:t xml:space="preserve">. </w:t>
      </w:r>
      <w:r w:rsidR="00FB22FA">
        <w:rPr>
          <w:rFonts w:ascii="Times New Roman" w:eastAsia="Arial" w:hAnsi="Times New Roman" w:cs="Times New Roman"/>
          <w:sz w:val="24"/>
          <w:szCs w:val="24"/>
        </w:rPr>
        <w:t xml:space="preserve">The </w:t>
      </w:r>
      <w:r w:rsidR="00536FA8">
        <w:rPr>
          <w:rFonts w:ascii="Times New Roman" w:eastAsia="Arial" w:hAnsi="Times New Roman" w:cs="Times New Roman"/>
          <w:sz w:val="24"/>
          <w:szCs w:val="24"/>
        </w:rPr>
        <w:t>cue-utilization framework</w:t>
      </w:r>
      <w:r w:rsidR="00942607">
        <w:rPr>
          <w:rFonts w:ascii="Times New Roman" w:eastAsia="Arial" w:hAnsi="Times New Roman" w:cs="Times New Roman"/>
          <w:sz w:val="24"/>
          <w:szCs w:val="24"/>
        </w:rPr>
        <w:t xml:space="preserve"> then</w:t>
      </w:r>
      <w:r w:rsidR="00536FA8">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suggests</w:t>
      </w:r>
      <w:r w:rsidR="00536FA8">
        <w:rPr>
          <w:rFonts w:ascii="Times New Roman" w:eastAsia="Arial" w:hAnsi="Times New Roman" w:cs="Times New Roman"/>
          <w:sz w:val="24"/>
          <w:szCs w:val="24"/>
        </w:rPr>
        <w:t xml:space="preserve"> that JOL overestimation should </w:t>
      </w:r>
      <w:r w:rsidR="00F47D4C">
        <w:rPr>
          <w:rFonts w:ascii="Times New Roman" w:eastAsia="Arial" w:hAnsi="Times New Roman" w:cs="Times New Roman"/>
          <w:sz w:val="24"/>
          <w:szCs w:val="24"/>
        </w:rPr>
        <w:t>arise</w:t>
      </w:r>
      <w:r w:rsidR="00536FA8">
        <w:rPr>
          <w:rFonts w:ascii="Times New Roman" w:eastAsia="Arial" w:hAnsi="Times New Roman" w:cs="Times New Roman"/>
          <w:sz w:val="24"/>
          <w:szCs w:val="24"/>
        </w:rPr>
        <w:t xml:space="preserve"> when </w:t>
      </w:r>
      <w:r w:rsidR="00997AB1">
        <w:rPr>
          <w:rFonts w:ascii="Times New Roman" w:eastAsia="Arial" w:hAnsi="Times New Roman" w:cs="Times New Roman"/>
          <w:sz w:val="24"/>
          <w:szCs w:val="24"/>
        </w:rPr>
        <w:t>participants</w:t>
      </w:r>
      <w:r w:rsidR="00780303">
        <w:rPr>
          <w:rFonts w:ascii="Times New Roman" w:eastAsia="Arial" w:hAnsi="Times New Roman" w:cs="Times New Roman"/>
          <w:sz w:val="24"/>
          <w:szCs w:val="24"/>
        </w:rPr>
        <w:t xml:space="preserve"> are basing JOL ratings on extrinsic cue</w:t>
      </w:r>
      <w:r w:rsidR="00052838">
        <w:rPr>
          <w:rFonts w:ascii="Times New Roman" w:eastAsia="Arial" w:hAnsi="Times New Roman" w:cs="Times New Roman"/>
          <w:sz w:val="24"/>
          <w:szCs w:val="24"/>
        </w:rPr>
        <w:t>s, as these are cues are more likely to disproportionately affect recall rates</w:t>
      </w:r>
      <w:r w:rsidR="00780303">
        <w:rPr>
          <w:rFonts w:ascii="Times New Roman" w:eastAsia="Arial" w:hAnsi="Times New Roman" w:cs="Times New Roman"/>
          <w:sz w:val="24"/>
          <w:szCs w:val="24"/>
        </w:rPr>
        <w:t xml:space="preserve">. However, the present study shows that the direction of association (which is an intrinsic cue) is powerful enough to induce </w:t>
      </w:r>
      <w:r w:rsidR="00052838">
        <w:rPr>
          <w:rFonts w:ascii="Times New Roman" w:eastAsia="Arial" w:hAnsi="Times New Roman" w:cs="Times New Roman"/>
          <w:sz w:val="24"/>
          <w:szCs w:val="24"/>
        </w:rPr>
        <w:t xml:space="preserve">an </w:t>
      </w:r>
      <w:r w:rsidR="00780303">
        <w:rPr>
          <w:rFonts w:ascii="Times New Roman" w:eastAsia="Arial" w:hAnsi="Times New Roman" w:cs="Times New Roman"/>
          <w:sz w:val="24"/>
          <w:szCs w:val="24"/>
        </w:rPr>
        <w:t>overconfidence</w:t>
      </w:r>
      <w:r w:rsidR="00052838">
        <w:rPr>
          <w:rFonts w:ascii="Times New Roman" w:eastAsia="Arial" w:hAnsi="Times New Roman" w:cs="Times New Roman"/>
          <w:sz w:val="24"/>
          <w:szCs w:val="24"/>
        </w:rPr>
        <w:t xml:space="preserve"> bias</w:t>
      </w:r>
      <w:r w:rsidR="00780303">
        <w:rPr>
          <w:rFonts w:ascii="Times New Roman" w:eastAsia="Arial" w:hAnsi="Times New Roman" w:cs="Times New Roman"/>
          <w:sz w:val="24"/>
          <w:szCs w:val="24"/>
        </w:rPr>
        <w:t>.</w:t>
      </w:r>
      <w:r w:rsidR="00334CB5">
        <w:rPr>
          <w:rFonts w:ascii="Times New Roman" w:eastAsia="Arial" w:hAnsi="Times New Roman" w:cs="Times New Roman"/>
          <w:sz w:val="24"/>
          <w:szCs w:val="24"/>
        </w:rPr>
        <w:t xml:space="preserve"> </w:t>
      </w:r>
      <w:r w:rsidR="00433812">
        <w:rPr>
          <w:rFonts w:ascii="Times New Roman" w:eastAsia="Arial" w:hAnsi="Times New Roman" w:cs="Times New Roman"/>
          <w:sz w:val="24"/>
          <w:szCs w:val="24"/>
        </w:rPr>
        <w:t xml:space="preserve">Specifically, the direction of the association may disrupt the mnemonic cues that inform </w:t>
      </w:r>
      <w:r w:rsidR="00997AB1">
        <w:rPr>
          <w:rFonts w:ascii="Times New Roman" w:eastAsia="Arial" w:hAnsi="Times New Roman" w:cs="Times New Roman"/>
          <w:sz w:val="24"/>
          <w:szCs w:val="24"/>
        </w:rPr>
        <w:t>participants</w:t>
      </w:r>
      <w:r w:rsidR="00433812">
        <w:rPr>
          <w:rFonts w:ascii="Times New Roman" w:eastAsia="Arial" w:hAnsi="Times New Roman" w:cs="Times New Roman"/>
          <w:sz w:val="24"/>
          <w:szCs w:val="24"/>
        </w:rPr>
        <w:t xml:space="preserve"> of how well they are learning </w:t>
      </w:r>
      <w:r w:rsidR="00433812" w:rsidRPr="00433812">
        <w:rPr>
          <w:rFonts w:ascii="Times New Roman" w:eastAsia="Arial" w:hAnsi="Times New Roman" w:cs="Times New Roman"/>
          <w:sz w:val="24"/>
          <w:szCs w:val="24"/>
        </w:rPr>
        <w:t>the studied information</w:t>
      </w:r>
      <w:r w:rsidR="00433812">
        <w:rPr>
          <w:rFonts w:ascii="Times New Roman" w:eastAsia="Arial" w:hAnsi="Times New Roman" w:cs="Times New Roman"/>
          <w:sz w:val="24"/>
          <w:szCs w:val="24"/>
        </w:rPr>
        <w:t xml:space="preserve"> (i.e., </w:t>
      </w:r>
      <w:r w:rsidR="00052838">
        <w:rPr>
          <w:rFonts w:ascii="Times New Roman" w:eastAsia="Arial" w:hAnsi="Times New Roman" w:cs="Times New Roman"/>
          <w:sz w:val="24"/>
          <w:szCs w:val="24"/>
        </w:rPr>
        <w:t>participants may</w:t>
      </w:r>
      <w:r w:rsidR="00433812">
        <w:rPr>
          <w:rFonts w:ascii="Times New Roman" w:eastAsia="Arial" w:hAnsi="Times New Roman" w:cs="Times New Roman"/>
          <w:sz w:val="24"/>
          <w:szCs w:val="24"/>
        </w:rPr>
        <w:t xml:space="preserve"> perceive</w:t>
      </w:r>
      <w:r w:rsidR="00052838">
        <w:rPr>
          <w:rFonts w:ascii="Times New Roman" w:eastAsia="Arial" w:hAnsi="Times New Roman" w:cs="Times New Roman"/>
          <w:sz w:val="24"/>
          <w:szCs w:val="24"/>
        </w:rPr>
        <w:t xml:space="preserve"> pairs</w:t>
      </w:r>
      <w:r w:rsidR="00433812">
        <w:rPr>
          <w:rFonts w:ascii="Times New Roman" w:eastAsia="Arial" w:hAnsi="Times New Roman" w:cs="Times New Roman"/>
          <w:sz w:val="24"/>
          <w:szCs w:val="24"/>
        </w:rPr>
        <w:t xml:space="preserve"> as </w:t>
      </w:r>
      <w:r w:rsidR="006A195C">
        <w:rPr>
          <w:rFonts w:ascii="Times New Roman" w:eastAsia="Arial" w:hAnsi="Times New Roman" w:cs="Times New Roman"/>
          <w:sz w:val="24"/>
          <w:szCs w:val="24"/>
        </w:rPr>
        <w:t xml:space="preserve">being </w:t>
      </w:r>
      <w:r w:rsidR="00433812">
        <w:rPr>
          <w:rFonts w:ascii="Times New Roman" w:eastAsia="Arial" w:hAnsi="Times New Roman" w:cs="Times New Roman"/>
          <w:sz w:val="24"/>
          <w:szCs w:val="24"/>
        </w:rPr>
        <w:t xml:space="preserve">more related </w:t>
      </w:r>
      <w:r w:rsidR="006A195C">
        <w:rPr>
          <w:rFonts w:ascii="Times New Roman" w:eastAsia="Arial" w:hAnsi="Times New Roman" w:cs="Times New Roman"/>
          <w:sz w:val="24"/>
          <w:szCs w:val="24"/>
        </w:rPr>
        <w:t>and thus</w:t>
      </w:r>
      <w:r w:rsidR="00433812">
        <w:rPr>
          <w:rFonts w:ascii="Times New Roman" w:eastAsia="Arial" w:hAnsi="Times New Roman" w:cs="Times New Roman"/>
          <w:sz w:val="24"/>
          <w:szCs w:val="24"/>
        </w:rPr>
        <w:t xml:space="preserve"> less difficult</w:t>
      </w:r>
      <w:r w:rsidR="006A195C">
        <w:rPr>
          <w:rFonts w:ascii="Times New Roman" w:eastAsia="Arial" w:hAnsi="Times New Roman" w:cs="Times New Roman"/>
          <w:sz w:val="24"/>
          <w:szCs w:val="24"/>
        </w:rPr>
        <w:t xml:space="preserve"> to recall</w:t>
      </w:r>
      <w:r w:rsidR="00433812">
        <w:rPr>
          <w:rFonts w:ascii="Times New Roman" w:eastAsia="Arial" w:hAnsi="Times New Roman" w:cs="Times New Roman"/>
          <w:sz w:val="24"/>
          <w:szCs w:val="24"/>
        </w:rPr>
        <w:t>)</w:t>
      </w:r>
      <w:r w:rsidR="006A195C">
        <w:rPr>
          <w:rFonts w:ascii="Times New Roman" w:eastAsia="Arial" w:hAnsi="Times New Roman" w:cs="Times New Roman"/>
          <w:sz w:val="24"/>
          <w:szCs w:val="24"/>
        </w:rPr>
        <w:t xml:space="preserve"> and the conditions in which they will need to retrieve the information.</w:t>
      </w:r>
      <w:r w:rsidR="00433812">
        <w:rPr>
          <w:rFonts w:ascii="Times New Roman" w:eastAsia="Arial" w:hAnsi="Times New Roman" w:cs="Times New Roman"/>
          <w:sz w:val="24"/>
          <w:szCs w:val="24"/>
        </w:rPr>
        <w:t xml:space="preserve"> </w:t>
      </w:r>
      <w:r w:rsidR="006A195C">
        <w:rPr>
          <w:rFonts w:ascii="Times New Roman" w:eastAsia="Arial" w:hAnsi="Times New Roman" w:cs="Times New Roman"/>
          <w:sz w:val="24"/>
          <w:szCs w:val="24"/>
        </w:rPr>
        <w:t xml:space="preserve">As participants </w:t>
      </w:r>
      <w:r w:rsidR="00DE59C4">
        <w:rPr>
          <w:rFonts w:ascii="Times New Roman" w:eastAsia="Arial" w:hAnsi="Times New Roman" w:cs="Times New Roman"/>
          <w:sz w:val="24"/>
          <w:szCs w:val="24"/>
        </w:rPr>
        <w:t>emphasize</w:t>
      </w:r>
      <w:r w:rsidR="006A195C">
        <w:rPr>
          <w:rFonts w:ascii="Times New Roman" w:eastAsia="Arial" w:hAnsi="Times New Roman" w:cs="Times New Roman"/>
          <w:sz w:val="24"/>
          <w:szCs w:val="24"/>
        </w:rPr>
        <w:t xml:space="preserve"> the semantic relatedness of </w:t>
      </w:r>
      <w:r w:rsidR="00DE59C4">
        <w:rPr>
          <w:rFonts w:ascii="Times New Roman" w:eastAsia="Arial" w:hAnsi="Times New Roman" w:cs="Times New Roman"/>
          <w:sz w:val="24"/>
          <w:szCs w:val="24"/>
        </w:rPr>
        <w:t>pairs</w:t>
      </w:r>
      <w:r w:rsidR="006A195C">
        <w:rPr>
          <w:rFonts w:ascii="Times New Roman" w:eastAsia="Arial" w:hAnsi="Times New Roman" w:cs="Times New Roman"/>
          <w:sz w:val="24"/>
          <w:szCs w:val="24"/>
        </w:rPr>
        <w:t xml:space="preserve"> when </w:t>
      </w:r>
      <w:r w:rsidR="00DE59C4">
        <w:rPr>
          <w:rFonts w:ascii="Times New Roman" w:eastAsia="Arial" w:hAnsi="Times New Roman" w:cs="Times New Roman"/>
          <w:sz w:val="24"/>
          <w:szCs w:val="24"/>
        </w:rPr>
        <w:t>providing</w:t>
      </w:r>
      <w:r w:rsidR="006A195C">
        <w:rPr>
          <w:rFonts w:ascii="Times New Roman" w:eastAsia="Arial" w:hAnsi="Times New Roman" w:cs="Times New Roman"/>
          <w:sz w:val="24"/>
          <w:szCs w:val="24"/>
        </w:rPr>
        <w:t xml:space="preserve"> JOLs, pairs where the retrieval conditions are </w:t>
      </w:r>
      <w:r w:rsidR="00052838">
        <w:rPr>
          <w:rFonts w:ascii="Times New Roman" w:eastAsia="Arial" w:hAnsi="Times New Roman" w:cs="Times New Roman"/>
          <w:sz w:val="24"/>
          <w:szCs w:val="24"/>
        </w:rPr>
        <w:t>less certain</w:t>
      </w:r>
      <w:r w:rsidR="006A195C">
        <w:rPr>
          <w:rFonts w:ascii="Times New Roman" w:eastAsia="Arial" w:hAnsi="Times New Roman" w:cs="Times New Roman"/>
          <w:sz w:val="24"/>
          <w:szCs w:val="24"/>
        </w:rPr>
        <w:t xml:space="preserve"> (such as symmetrical pairs) or unusual (e.g., backward pairs) </w:t>
      </w:r>
      <w:r w:rsidR="00052838">
        <w:rPr>
          <w:rFonts w:ascii="Times New Roman" w:eastAsia="Arial" w:hAnsi="Times New Roman" w:cs="Times New Roman"/>
          <w:sz w:val="24"/>
          <w:szCs w:val="24"/>
        </w:rPr>
        <w:t xml:space="preserve">may </w:t>
      </w:r>
      <w:r w:rsidR="006A195C">
        <w:rPr>
          <w:rFonts w:ascii="Times New Roman" w:eastAsia="Arial" w:hAnsi="Times New Roman" w:cs="Times New Roman"/>
          <w:sz w:val="24"/>
          <w:szCs w:val="24"/>
        </w:rPr>
        <w:t>result in instances where JOL ratings consistently surpass recall rates.</w:t>
      </w:r>
    </w:p>
    <w:p w14:paraId="53F53D0C" w14:textId="083346E7" w:rsidR="009F59B3" w:rsidRDefault="009F59B3" w:rsidP="007D5666">
      <w:pPr>
        <w:spacing w:line="480" w:lineRule="auto"/>
        <w:ind w:firstLine="720"/>
        <w:contextualSpacing/>
        <w:rPr>
          <w:rFonts w:ascii="Times New Roman" w:eastAsia="Arial" w:hAnsi="Times New Roman" w:cs="Times New Roman"/>
          <w:sz w:val="24"/>
          <w:szCs w:val="24"/>
        </w:rPr>
      </w:pPr>
      <w:r w:rsidRPr="00F5609B">
        <w:rPr>
          <w:rFonts w:ascii="Times New Roman" w:eastAsia="Arial" w:hAnsi="Times New Roman" w:cs="Times New Roman"/>
          <w:sz w:val="24"/>
          <w:szCs w:val="24"/>
        </w:rPr>
        <w:t xml:space="preserve">Alternatively, </w:t>
      </w:r>
      <w:r w:rsidR="00096F4B" w:rsidRPr="00096F4B">
        <w:rPr>
          <w:rFonts w:ascii="Times New Roman" w:eastAsia="Arial" w:hAnsi="Times New Roman" w:cs="Times New Roman"/>
          <w:sz w:val="24"/>
          <w:szCs w:val="24"/>
        </w:rPr>
        <w:t xml:space="preserve">the robustness of the illusion of competence may </w:t>
      </w:r>
      <w:r w:rsidR="00DE051C">
        <w:rPr>
          <w:rFonts w:ascii="Times New Roman" w:eastAsia="Arial" w:hAnsi="Times New Roman" w:cs="Times New Roman"/>
          <w:sz w:val="24"/>
          <w:szCs w:val="24"/>
        </w:rPr>
        <w:t>be explained</w:t>
      </w:r>
      <w:r w:rsidR="00096F4B" w:rsidRPr="00096F4B">
        <w:rPr>
          <w:rFonts w:ascii="Times New Roman" w:eastAsia="Arial" w:hAnsi="Times New Roman" w:cs="Times New Roman"/>
          <w:sz w:val="24"/>
          <w:szCs w:val="24"/>
        </w:rPr>
        <w:t xml:space="preserve"> </w:t>
      </w:r>
      <w:r w:rsidR="007E78BC">
        <w:rPr>
          <w:rFonts w:ascii="Times New Roman" w:eastAsia="Arial" w:hAnsi="Times New Roman" w:cs="Times New Roman"/>
          <w:sz w:val="24"/>
          <w:szCs w:val="24"/>
        </w:rPr>
        <w:t xml:space="preserve">by </w:t>
      </w:r>
      <w:r w:rsidR="00AB6E81">
        <w:rPr>
          <w:rFonts w:ascii="Times New Roman" w:eastAsia="Arial" w:hAnsi="Times New Roman" w:cs="Times New Roman"/>
          <w:sz w:val="24"/>
          <w:szCs w:val="24"/>
        </w:rPr>
        <w:t>comparing JOLs</w:t>
      </w:r>
      <w:r w:rsidR="007E78BC">
        <w:rPr>
          <w:rFonts w:ascii="Times New Roman" w:eastAsia="Arial" w:hAnsi="Times New Roman" w:cs="Times New Roman"/>
          <w:sz w:val="24"/>
          <w:szCs w:val="24"/>
        </w:rPr>
        <w:t xml:space="preserve"> </w:t>
      </w:r>
      <w:r w:rsidR="00AB6E81">
        <w:rPr>
          <w:rFonts w:ascii="Times New Roman" w:eastAsia="Arial" w:hAnsi="Times New Roman" w:cs="Times New Roman"/>
          <w:sz w:val="24"/>
          <w:szCs w:val="24"/>
        </w:rPr>
        <w:t>to</w:t>
      </w:r>
      <w:r w:rsidR="007E78BC">
        <w:rPr>
          <w:rFonts w:ascii="Times New Roman" w:eastAsia="Arial" w:hAnsi="Times New Roman" w:cs="Times New Roman"/>
          <w:sz w:val="24"/>
          <w:szCs w:val="24"/>
        </w:rPr>
        <w:t xml:space="preserve"> </w:t>
      </w:r>
      <w:r w:rsidR="002103BD">
        <w:rPr>
          <w:rFonts w:ascii="Times New Roman" w:eastAsia="Arial" w:hAnsi="Times New Roman" w:cs="Times New Roman"/>
          <w:sz w:val="24"/>
          <w:szCs w:val="24"/>
        </w:rPr>
        <w:t>JAM ratings (</w:t>
      </w:r>
      <w:r w:rsidR="00096F4B" w:rsidRPr="00096F4B">
        <w:rPr>
          <w:rFonts w:ascii="Times New Roman" w:eastAsia="Arial" w:hAnsi="Times New Roman" w:cs="Times New Roman"/>
          <w:sz w:val="24"/>
          <w:szCs w:val="24"/>
        </w:rPr>
        <w:t>Maki</w:t>
      </w:r>
      <w:r w:rsidR="007E78BC">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2007). In a JAM task, individuals are presented with paired associates and are asked to rate the associative strength of the pair (i.e., how many individuals out of 100 would respond to the cue word with the presented target</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mimicking the </w:t>
      </w:r>
      <w:r w:rsidR="00450FD3" w:rsidRPr="00096F4B">
        <w:rPr>
          <w:rFonts w:ascii="Times New Roman" w:eastAsia="Arial" w:hAnsi="Times New Roman" w:cs="Times New Roman"/>
          <w:sz w:val="24"/>
          <w:szCs w:val="24"/>
        </w:rPr>
        <w:t>free</w:t>
      </w:r>
      <w:r w:rsidR="00450FD3">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association process used to create overlap norms. </w:t>
      </w:r>
      <w:r w:rsidR="00AB6E81">
        <w:rPr>
          <w:rFonts w:ascii="Times New Roman" w:eastAsia="Arial" w:hAnsi="Times New Roman" w:cs="Times New Roman"/>
          <w:sz w:val="24"/>
          <w:szCs w:val="24"/>
        </w:rPr>
        <w:t>JAM ratings are</w:t>
      </w:r>
      <w:r w:rsidR="00AC410F">
        <w:rPr>
          <w:rFonts w:ascii="Times New Roman" w:eastAsia="Arial" w:hAnsi="Times New Roman" w:cs="Times New Roman"/>
          <w:sz w:val="24"/>
          <w:szCs w:val="24"/>
        </w:rPr>
        <w:t xml:space="preserve"> also</w:t>
      </w:r>
      <w:r w:rsidR="00AB6E81">
        <w:rPr>
          <w:rFonts w:ascii="Times New Roman" w:eastAsia="Arial" w:hAnsi="Times New Roman" w:cs="Times New Roman"/>
          <w:sz w:val="24"/>
          <w:szCs w:val="24"/>
        </w:rPr>
        <w:t xml:space="preserve"> prone to overestimation</w:t>
      </w:r>
      <w:r w:rsidR="00780303">
        <w:rPr>
          <w:rFonts w:ascii="Times New Roman" w:eastAsia="Arial" w:hAnsi="Times New Roman" w:cs="Times New Roman"/>
          <w:sz w:val="24"/>
          <w:szCs w:val="24"/>
        </w:rPr>
        <w:t>, and</w:t>
      </w:r>
      <w:r w:rsidR="00AB6E81">
        <w:rPr>
          <w:rFonts w:ascii="Times New Roman" w:eastAsia="Arial" w:hAnsi="Times New Roman" w:cs="Times New Roman"/>
          <w:sz w:val="24"/>
          <w:szCs w:val="24"/>
        </w:rPr>
        <w:t xml:space="preserve"> </w:t>
      </w:r>
      <w:r w:rsidR="00AC410F">
        <w:rPr>
          <w:rFonts w:ascii="Times New Roman" w:eastAsia="Arial" w:hAnsi="Times New Roman" w:cs="Times New Roman"/>
          <w:sz w:val="24"/>
          <w:szCs w:val="24"/>
        </w:rPr>
        <w:t xml:space="preserve">previous research </w:t>
      </w:r>
      <w:r w:rsidR="00096F4B" w:rsidRPr="00096F4B">
        <w:rPr>
          <w:rFonts w:ascii="Times New Roman" w:eastAsia="Arial" w:hAnsi="Times New Roman" w:cs="Times New Roman"/>
          <w:sz w:val="24"/>
          <w:szCs w:val="24"/>
        </w:rPr>
        <w:t>(</w:t>
      </w:r>
      <w:r w:rsidR="00AC410F">
        <w:rPr>
          <w:rFonts w:ascii="Times New Roman" w:eastAsia="Arial" w:hAnsi="Times New Roman" w:cs="Times New Roman"/>
          <w:sz w:val="24"/>
          <w:szCs w:val="24"/>
        </w:rPr>
        <w:t xml:space="preserve">Maki, </w:t>
      </w:r>
      <w:r w:rsidR="00096F4B" w:rsidRPr="00096F4B">
        <w:rPr>
          <w:rFonts w:ascii="Times New Roman" w:eastAsia="Arial" w:hAnsi="Times New Roman" w:cs="Times New Roman"/>
          <w:sz w:val="24"/>
          <w:szCs w:val="24"/>
        </w:rPr>
        <w:t>2007</w:t>
      </w:r>
      <w:r w:rsidR="00AC410F">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Valentine &amp; Buchanan </w:t>
      </w:r>
      <w:r w:rsidR="00AC410F">
        <w:rPr>
          <w:rFonts w:ascii="Times New Roman" w:eastAsia="Arial" w:hAnsi="Times New Roman" w:cs="Times New Roman"/>
          <w:sz w:val="24"/>
          <w:szCs w:val="24"/>
        </w:rPr>
        <w:t>2</w:t>
      </w:r>
      <w:r w:rsidR="00096F4B" w:rsidRPr="00096F4B">
        <w:rPr>
          <w:rFonts w:ascii="Times New Roman" w:eastAsia="Arial" w:hAnsi="Times New Roman" w:cs="Times New Roman"/>
          <w:sz w:val="24"/>
          <w:szCs w:val="24"/>
        </w:rPr>
        <w:t>013) has shown that individuals typically perform poorly on such tasks</w:t>
      </w:r>
      <w:r w:rsidR="00780303">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Maki (2007) proposed that this increase in JAM ratings for forward </w:t>
      </w:r>
      <w:r w:rsidR="00450FD3">
        <w:rPr>
          <w:rFonts w:ascii="Times New Roman" w:eastAsia="Arial" w:hAnsi="Times New Roman" w:cs="Times New Roman"/>
          <w:sz w:val="24"/>
          <w:szCs w:val="24"/>
        </w:rPr>
        <w:t>associates</w:t>
      </w:r>
      <w:r w:rsidR="00450FD3"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result</w:t>
      </w:r>
      <w:r w:rsidR="002F021E">
        <w:rPr>
          <w:rFonts w:ascii="Times New Roman" w:eastAsia="Arial" w:hAnsi="Times New Roman" w:cs="Times New Roman"/>
          <w:sz w:val="24"/>
          <w:szCs w:val="24"/>
        </w:rPr>
        <w:t xml:space="preserve">ed </w:t>
      </w:r>
      <w:r w:rsidR="00096F4B" w:rsidRPr="00096F4B">
        <w:rPr>
          <w:rFonts w:ascii="Times New Roman" w:eastAsia="Arial" w:hAnsi="Times New Roman" w:cs="Times New Roman"/>
          <w:sz w:val="24"/>
          <w:szCs w:val="24"/>
        </w:rPr>
        <w:t xml:space="preserve">from the presented target activating items related to </w:t>
      </w:r>
      <w:r w:rsidR="00096F4B" w:rsidRPr="00096F4B">
        <w:rPr>
          <w:rFonts w:ascii="Times New Roman" w:eastAsia="Arial" w:hAnsi="Times New Roman" w:cs="Times New Roman"/>
          <w:sz w:val="24"/>
          <w:szCs w:val="24"/>
        </w:rPr>
        <w:lastRenderedPageBreak/>
        <w:t>the cue that tend to be activated less often when only the cue item is shown (</w:t>
      </w:r>
      <w:proofErr w:type="spellStart"/>
      <w:r w:rsidR="00096F4B" w:rsidRPr="00096F4B">
        <w:rPr>
          <w:rFonts w:ascii="Times New Roman" w:eastAsia="Arial" w:hAnsi="Times New Roman" w:cs="Times New Roman"/>
          <w:sz w:val="24"/>
          <w:szCs w:val="24"/>
        </w:rPr>
        <w:t>Koriat</w:t>
      </w:r>
      <w:proofErr w:type="spellEnd"/>
      <w:r w:rsidR="00096F4B" w:rsidRPr="00096F4B">
        <w:rPr>
          <w:rFonts w:ascii="Times New Roman" w:eastAsia="Arial" w:hAnsi="Times New Roman" w:cs="Times New Roman"/>
          <w:sz w:val="24"/>
          <w:szCs w:val="24"/>
        </w:rPr>
        <w:t xml:space="preserve"> &amp; Bjork, 2006). This may extend to </w:t>
      </w:r>
      <w:r w:rsidR="00450FD3">
        <w:rPr>
          <w:rFonts w:ascii="Times New Roman" w:eastAsia="Arial" w:hAnsi="Times New Roman" w:cs="Times New Roman"/>
          <w:sz w:val="24"/>
          <w:szCs w:val="24"/>
        </w:rPr>
        <w:t>JOLs</w:t>
      </w:r>
      <w:r w:rsidR="003E4D85">
        <w:rPr>
          <w:rFonts w:ascii="Times New Roman" w:eastAsia="Arial" w:hAnsi="Times New Roman" w:cs="Times New Roman"/>
          <w:sz w:val="24"/>
          <w:szCs w:val="24"/>
        </w:rPr>
        <w:t>:</w:t>
      </w:r>
      <w:r w:rsidR="00096F4B" w:rsidRPr="00096F4B">
        <w:rPr>
          <w:rFonts w:ascii="Times New Roman" w:eastAsia="Arial" w:hAnsi="Times New Roman" w:cs="Times New Roman"/>
          <w:sz w:val="24"/>
          <w:szCs w:val="24"/>
        </w:rPr>
        <w:t xml:space="preserve"> </w:t>
      </w:r>
      <w:r w:rsidR="003E4D85">
        <w:rPr>
          <w:rFonts w:ascii="Times New Roman" w:eastAsia="Arial" w:hAnsi="Times New Roman" w:cs="Times New Roman"/>
          <w:sz w:val="24"/>
          <w:szCs w:val="24"/>
        </w:rPr>
        <w:t>I</w:t>
      </w:r>
      <w:r w:rsidR="00096F4B" w:rsidRPr="00096F4B">
        <w:rPr>
          <w:rFonts w:ascii="Times New Roman" w:eastAsia="Arial" w:hAnsi="Times New Roman" w:cs="Times New Roman"/>
          <w:sz w:val="24"/>
          <w:szCs w:val="24"/>
        </w:rPr>
        <w:t xml:space="preserve">f individuals have inflated notions of </w:t>
      </w:r>
      <w:r w:rsidR="00450FD3">
        <w:rPr>
          <w:rFonts w:ascii="Times New Roman" w:eastAsia="Arial" w:hAnsi="Times New Roman" w:cs="Times New Roman"/>
          <w:sz w:val="24"/>
          <w:szCs w:val="24"/>
        </w:rPr>
        <w:t>associative strength</w:t>
      </w:r>
      <w:r w:rsidR="00096F4B" w:rsidRPr="00096F4B">
        <w:rPr>
          <w:rFonts w:ascii="Times New Roman" w:eastAsia="Arial" w:hAnsi="Times New Roman" w:cs="Times New Roman"/>
          <w:sz w:val="24"/>
          <w:szCs w:val="24"/>
        </w:rPr>
        <w:t xml:space="preserve">, they may </w:t>
      </w:r>
      <w:r w:rsidR="00450FD3">
        <w:rPr>
          <w:rFonts w:ascii="Times New Roman" w:eastAsia="Arial" w:hAnsi="Times New Roman" w:cs="Times New Roman"/>
          <w:sz w:val="24"/>
          <w:szCs w:val="24"/>
        </w:rPr>
        <w:t>be more likely to inflate JOLs</w:t>
      </w:r>
      <w:r w:rsidR="00780303">
        <w:rPr>
          <w:rFonts w:ascii="Times New Roman" w:eastAsia="Arial" w:hAnsi="Times New Roman" w:cs="Times New Roman"/>
          <w:sz w:val="24"/>
          <w:szCs w:val="24"/>
        </w:rPr>
        <w:t xml:space="preserve">. </w:t>
      </w:r>
      <w:r w:rsidR="00A54751">
        <w:rPr>
          <w:rFonts w:ascii="Times New Roman" w:eastAsia="Arial" w:hAnsi="Times New Roman" w:cs="Times New Roman"/>
          <w:sz w:val="24"/>
          <w:szCs w:val="24"/>
        </w:rPr>
        <w:t>However, t</w:t>
      </w:r>
      <w:r w:rsidR="00096F4B">
        <w:rPr>
          <w:rFonts w:ascii="Times New Roman" w:eastAsia="Arial" w:hAnsi="Times New Roman" w:cs="Times New Roman"/>
          <w:sz w:val="24"/>
          <w:szCs w:val="24"/>
        </w:rPr>
        <w:t>his explanation seems unlikely, as this</w:t>
      </w:r>
      <w:r w:rsidR="00096F4B" w:rsidRPr="00096F4B">
        <w:rPr>
          <w:rFonts w:ascii="Times New Roman" w:eastAsia="Arial" w:hAnsi="Times New Roman" w:cs="Times New Roman"/>
          <w:sz w:val="24"/>
          <w:szCs w:val="24"/>
        </w:rPr>
        <w:t xml:space="preserve"> study show</w:t>
      </w:r>
      <w:r w:rsidR="00096F4B">
        <w:rPr>
          <w:rFonts w:ascii="Times New Roman" w:eastAsia="Arial" w:hAnsi="Times New Roman" w:cs="Times New Roman"/>
          <w:sz w:val="24"/>
          <w:szCs w:val="24"/>
        </w:rPr>
        <w:t>ed</w:t>
      </w:r>
      <w:r w:rsidR="00096F4B" w:rsidRPr="00096F4B">
        <w:rPr>
          <w:rFonts w:ascii="Times New Roman" w:eastAsia="Arial" w:hAnsi="Times New Roman" w:cs="Times New Roman"/>
          <w:sz w:val="24"/>
          <w:szCs w:val="24"/>
        </w:rPr>
        <w:t xml:space="preserve"> that the illusion of competence </w:t>
      </w:r>
      <w:r w:rsidR="00096F4B">
        <w:rPr>
          <w:rFonts w:ascii="Times New Roman" w:eastAsia="Arial" w:hAnsi="Times New Roman" w:cs="Times New Roman"/>
          <w:sz w:val="24"/>
          <w:szCs w:val="24"/>
        </w:rPr>
        <w:t>replicate</w:t>
      </w:r>
      <w:r w:rsidR="00A54751">
        <w:rPr>
          <w:rFonts w:ascii="Times New Roman" w:eastAsia="Arial" w:hAnsi="Times New Roman" w:cs="Times New Roman"/>
          <w:sz w:val="24"/>
          <w:szCs w:val="24"/>
        </w:rPr>
        <w:t>s</w:t>
      </w:r>
      <w:r w:rsidR="00096F4B">
        <w:rPr>
          <w:rFonts w:ascii="Times New Roman" w:eastAsia="Arial" w:hAnsi="Times New Roman" w:cs="Times New Roman"/>
          <w:sz w:val="24"/>
          <w:szCs w:val="24"/>
        </w:rPr>
        <w:t xml:space="preserve"> even after we controlled for the effects of</w:t>
      </w:r>
      <w:r w:rsidR="00096F4B" w:rsidRPr="00096F4B">
        <w:rPr>
          <w:rFonts w:ascii="Times New Roman" w:eastAsia="Arial" w:hAnsi="Times New Roman" w:cs="Times New Roman"/>
          <w:sz w:val="24"/>
          <w:szCs w:val="24"/>
        </w:rPr>
        <w:t xml:space="preserve"> association strength by equating </w:t>
      </w:r>
      <w:r w:rsidR="00DE051C">
        <w:rPr>
          <w:rFonts w:ascii="Times New Roman" w:eastAsia="Arial" w:hAnsi="Times New Roman" w:cs="Times New Roman"/>
          <w:sz w:val="24"/>
          <w:szCs w:val="24"/>
        </w:rPr>
        <w:t xml:space="preserve">all </w:t>
      </w:r>
      <w:r w:rsidR="00096F4B" w:rsidRPr="00096F4B">
        <w:rPr>
          <w:rFonts w:ascii="Times New Roman" w:eastAsia="Arial" w:hAnsi="Times New Roman" w:cs="Times New Roman"/>
          <w:sz w:val="24"/>
          <w:szCs w:val="24"/>
        </w:rPr>
        <w:t xml:space="preserve">study lists on </w:t>
      </w:r>
      <w:r w:rsidR="00107946">
        <w:rPr>
          <w:rFonts w:ascii="Times New Roman" w:eastAsia="Arial" w:hAnsi="Times New Roman" w:cs="Times New Roman"/>
          <w:sz w:val="24"/>
          <w:szCs w:val="24"/>
        </w:rPr>
        <w:t>FAS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 xml:space="preserve">and </w:t>
      </w:r>
      <w:r w:rsidR="00107946">
        <w:rPr>
          <w:rFonts w:ascii="Times New Roman" w:eastAsia="Arial" w:hAnsi="Times New Roman" w:cs="Times New Roman"/>
          <w:sz w:val="24"/>
          <w:szCs w:val="24"/>
        </w:rPr>
        <w:t>BAS</w:t>
      </w:r>
      <w:r w:rsidR="00107946" w:rsidRPr="00096F4B">
        <w:rPr>
          <w:rFonts w:ascii="Times New Roman" w:eastAsia="Arial" w:hAnsi="Times New Roman" w:cs="Times New Roman"/>
          <w:sz w:val="24"/>
          <w:szCs w:val="24"/>
        </w:rPr>
        <w:t xml:space="preserve"> </w:t>
      </w:r>
      <w:r w:rsidR="00096F4B" w:rsidRPr="00096F4B">
        <w:rPr>
          <w:rFonts w:ascii="Times New Roman" w:eastAsia="Arial" w:hAnsi="Times New Roman" w:cs="Times New Roman"/>
          <w:sz w:val="24"/>
          <w:szCs w:val="24"/>
        </w:rPr>
        <w:t>and by</w:t>
      </w:r>
      <w:r w:rsidR="00A54751">
        <w:rPr>
          <w:rFonts w:ascii="Times New Roman" w:eastAsia="Arial" w:hAnsi="Times New Roman" w:cs="Times New Roman"/>
          <w:sz w:val="24"/>
          <w:szCs w:val="24"/>
        </w:rPr>
        <w:t xml:space="preserve"> having the forward and backward pairs be comprised of the same individual items</w:t>
      </w:r>
      <w:r w:rsidR="00096F4B" w:rsidRPr="00096F4B">
        <w:rPr>
          <w:rFonts w:ascii="Times New Roman" w:eastAsia="Arial" w:hAnsi="Times New Roman" w:cs="Times New Roman"/>
          <w:sz w:val="24"/>
          <w:szCs w:val="24"/>
        </w:rPr>
        <w:t>.</w:t>
      </w:r>
      <w:r w:rsidR="00DE051C">
        <w:rPr>
          <w:rFonts w:ascii="Times New Roman" w:eastAsia="Arial" w:hAnsi="Times New Roman" w:cs="Times New Roman"/>
          <w:sz w:val="24"/>
          <w:szCs w:val="24"/>
        </w:rPr>
        <w:t xml:space="preserve"> Thus, we conclude that the direction of the association is the primary factor </w:t>
      </w:r>
      <w:r w:rsidR="003A18B5">
        <w:rPr>
          <w:rFonts w:ascii="Times New Roman" w:eastAsia="Arial" w:hAnsi="Times New Roman" w:cs="Times New Roman"/>
          <w:sz w:val="24"/>
          <w:szCs w:val="24"/>
        </w:rPr>
        <w:t>driving the</w:t>
      </w:r>
      <w:r w:rsidR="00DE051C">
        <w:rPr>
          <w:rFonts w:ascii="Times New Roman" w:eastAsia="Arial" w:hAnsi="Times New Roman" w:cs="Times New Roman"/>
          <w:sz w:val="24"/>
          <w:szCs w:val="24"/>
        </w:rPr>
        <w:t xml:space="preserve"> illusion of competence.</w:t>
      </w:r>
    </w:p>
    <w:p w14:paraId="4C9C3AAC" w14:textId="79231763" w:rsidR="009F59B3" w:rsidRPr="009F59B3" w:rsidRDefault="009F59B3" w:rsidP="00F5609B">
      <w:pPr>
        <w:spacing w:line="480" w:lineRule="auto"/>
        <w:contextualSpacing/>
        <w:jc w:val="center"/>
        <w:rPr>
          <w:rFonts w:ascii="Times New Roman" w:eastAsia="Arial" w:hAnsi="Times New Roman" w:cs="Times New Roman"/>
          <w:b/>
          <w:sz w:val="24"/>
          <w:szCs w:val="24"/>
        </w:rPr>
      </w:pPr>
      <w:r w:rsidRPr="009F59B3">
        <w:rPr>
          <w:rFonts w:ascii="Times New Roman" w:eastAsia="Arial" w:hAnsi="Times New Roman" w:cs="Times New Roman"/>
          <w:b/>
          <w:sz w:val="24"/>
          <w:szCs w:val="24"/>
        </w:rPr>
        <w:t>Conclusion</w:t>
      </w:r>
    </w:p>
    <w:p w14:paraId="260D9717" w14:textId="22792304" w:rsidR="00D36B87" w:rsidRDefault="009F59B3" w:rsidP="009F59B3">
      <w:pPr>
        <w:spacing w:line="480" w:lineRule="auto"/>
        <w:contextualSpacing/>
        <w:rPr>
          <w:rFonts w:ascii="Times New Roman" w:eastAsia="Arial" w:hAnsi="Times New Roman" w:cs="Times New Roman"/>
          <w:sz w:val="24"/>
          <w:szCs w:val="24"/>
        </w:rPr>
      </w:pPr>
      <w:r w:rsidRPr="009F59B3">
        <w:rPr>
          <w:rFonts w:ascii="Times New Roman" w:eastAsia="Arial" w:hAnsi="Times New Roman" w:cs="Times New Roman"/>
          <w:b/>
          <w:sz w:val="24"/>
          <w:szCs w:val="24"/>
        </w:rPr>
        <w:tab/>
      </w:r>
      <w:r w:rsidRPr="00F5609B">
        <w:rPr>
          <w:rFonts w:ascii="Times New Roman" w:eastAsia="Arial" w:hAnsi="Times New Roman" w:cs="Times New Roman"/>
          <w:sz w:val="24"/>
          <w:szCs w:val="24"/>
        </w:rPr>
        <w:t xml:space="preserve">The present study provides a </w:t>
      </w:r>
      <w:r w:rsidR="009749E8">
        <w:rPr>
          <w:rFonts w:ascii="Times New Roman" w:eastAsia="Arial" w:hAnsi="Times New Roman" w:cs="Times New Roman"/>
          <w:sz w:val="24"/>
          <w:szCs w:val="24"/>
        </w:rPr>
        <w:t xml:space="preserve">critical examination of how the associative direction of </w:t>
      </w:r>
      <w:r w:rsidR="00450FD3">
        <w:rPr>
          <w:rFonts w:ascii="Times New Roman" w:eastAsia="Arial" w:hAnsi="Times New Roman" w:cs="Times New Roman"/>
          <w:sz w:val="24"/>
          <w:szCs w:val="24"/>
        </w:rPr>
        <w:t>cue-</w:t>
      </w:r>
      <w:r w:rsidR="009749E8">
        <w:rPr>
          <w:rFonts w:ascii="Times New Roman" w:eastAsia="Arial" w:hAnsi="Times New Roman" w:cs="Times New Roman"/>
          <w:sz w:val="24"/>
          <w:szCs w:val="24"/>
        </w:rPr>
        <w:t>target pairs</w:t>
      </w:r>
      <w:r w:rsidRPr="00F5609B">
        <w:rPr>
          <w:rFonts w:ascii="Times New Roman" w:eastAsia="Arial" w:hAnsi="Times New Roman" w:cs="Times New Roman"/>
          <w:sz w:val="24"/>
          <w:szCs w:val="24"/>
        </w:rPr>
        <w:t xml:space="preserve"> affects the calibration between </w:t>
      </w:r>
      <w:r w:rsidR="00D64743">
        <w:rPr>
          <w:rFonts w:ascii="Times New Roman" w:eastAsia="Arial" w:hAnsi="Times New Roman" w:cs="Times New Roman"/>
          <w:sz w:val="24"/>
          <w:szCs w:val="24"/>
        </w:rPr>
        <w:t xml:space="preserve">JOL </w:t>
      </w:r>
      <w:r w:rsidRPr="00F5609B">
        <w:rPr>
          <w:rFonts w:ascii="Times New Roman" w:eastAsia="Arial" w:hAnsi="Times New Roman" w:cs="Times New Roman"/>
          <w:sz w:val="24"/>
          <w:szCs w:val="24"/>
        </w:rPr>
        <w:t xml:space="preserve">ratings and recall. Our data provide further evidence for the illusion of competence described by </w:t>
      </w:r>
      <w:proofErr w:type="spellStart"/>
      <w:r w:rsidRPr="00F5609B">
        <w:rPr>
          <w:rFonts w:ascii="Times New Roman" w:eastAsia="Arial" w:hAnsi="Times New Roman" w:cs="Times New Roman"/>
          <w:sz w:val="24"/>
          <w:szCs w:val="24"/>
        </w:rPr>
        <w:t>Koriat</w:t>
      </w:r>
      <w:proofErr w:type="spellEnd"/>
      <w:r w:rsidRPr="00F5609B">
        <w:rPr>
          <w:rFonts w:ascii="Times New Roman" w:eastAsia="Arial" w:hAnsi="Times New Roman" w:cs="Times New Roman"/>
          <w:sz w:val="24"/>
          <w:szCs w:val="24"/>
        </w:rPr>
        <w:t xml:space="preserve"> and Bjork (2005) and show that it extends beyond backward associates</w:t>
      </w:r>
      <w:r w:rsidR="00D64743">
        <w:rPr>
          <w:rFonts w:ascii="Times New Roman" w:eastAsia="Arial" w:hAnsi="Times New Roman" w:cs="Times New Roman"/>
          <w:sz w:val="24"/>
          <w:szCs w:val="24"/>
        </w:rPr>
        <w:t xml:space="preserve"> and identical item pairs (Castel et al., 2007)</w:t>
      </w:r>
      <w:r w:rsidRPr="00F5609B">
        <w:rPr>
          <w:rFonts w:ascii="Times New Roman" w:eastAsia="Arial" w:hAnsi="Times New Roman" w:cs="Times New Roman"/>
          <w:sz w:val="24"/>
          <w:szCs w:val="24"/>
        </w:rPr>
        <w:t xml:space="preserve">. </w:t>
      </w:r>
      <w:r w:rsidR="009749E8">
        <w:rPr>
          <w:rFonts w:ascii="Times New Roman" w:eastAsia="Arial" w:hAnsi="Times New Roman" w:cs="Times New Roman"/>
          <w:sz w:val="24"/>
          <w:szCs w:val="24"/>
        </w:rPr>
        <w:t>C</w:t>
      </w:r>
      <w:r w:rsidRPr="00F5609B">
        <w:rPr>
          <w:rFonts w:ascii="Times New Roman" w:eastAsia="Arial" w:hAnsi="Times New Roman" w:cs="Times New Roman"/>
          <w:sz w:val="24"/>
          <w:szCs w:val="24"/>
        </w:rPr>
        <w:t xml:space="preserve">alibration plots allowed us to </w:t>
      </w:r>
      <w:r w:rsidR="009749E8">
        <w:rPr>
          <w:rFonts w:ascii="Times New Roman" w:eastAsia="Arial" w:hAnsi="Times New Roman" w:cs="Times New Roman"/>
          <w:sz w:val="24"/>
          <w:szCs w:val="24"/>
        </w:rPr>
        <w:t>determine</w:t>
      </w:r>
      <w:r w:rsidRPr="00F5609B">
        <w:rPr>
          <w:rFonts w:ascii="Times New Roman" w:eastAsia="Arial" w:hAnsi="Times New Roman" w:cs="Times New Roman"/>
          <w:sz w:val="24"/>
          <w:szCs w:val="24"/>
        </w:rPr>
        <w:t xml:space="preserve"> the point at which JOLs became overestimated</w:t>
      </w:r>
      <w:r w:rsidR="009749E8">
        <w:rPr>
          <w:rFonts w:ascii="Times New Roman" w:eastAsia="Arial" w:hAnsi="Times New Roman" w:cs="Times New Roman"/>
          <w:sz w:val="24"/>
          <w:szCs w:val="24"/>
        </w:rPr>
        <w:t xml:space="preserve"> for each of the pair types</w:t>
      </w:r>
      <w:r w:rsidRPr="00F5609B">
        <w:rPr>
          <w:rFonts w:ascii="Times New Roman" w:eastAsia="Arial" w:hAnsi="Times New Roman" w:cs="Times New Roman"/>
          <w:sz w:val="24"/>
          <w:szCs w:val="24"/>
        </w:rPr>
        <w:t>.</w:t>
      </w:r>
      <w:r w:rsidR="009749E8">
        <w:rPr>
          <w:rFonts w:ascii="Times New Roman" w:eastAsia="Arial" w:hAnsi="Times New Roman" w:cs="Times New Roman"/>
          <w:sz w:val="24"/>
          <w:szCs w:val="24"/>
        </w:rPr>
        <w:t xml:space="preserve"> These plots revealed an important</w:t>
      </w:r>
      <w:r w:rsidR="00450FD3">
        <w:rPr>
          <w:rFonts w:ascii="Times New Roman" w:eastAsia="Arial" w:hAnsi="Times New Roman" w:cs="Times New Roman"/>
          <w:sz w:val="24"/>
          <w:szCs w:val="24"/>
        </w:rPr>
        <w:t xml:space="preserve"> qualitative</w:t>
      </w:r>
      <w:r w:rsidR="009749E8">
        <w:rPr>
          <w:rFonts w:ascii="Times New Roman" w:eastAsia="Arial" w:hAnsi="Times New Roman" w:cs="Times New Roman"/>
          <w:sz w:val="24"/>
          <w:szCs w:val="24"/>
        </w:rPr>
        <w:t xml:space="preserve"> finding in that JOL overestimations occurred across pair types, but forward and symmetrical pair types were only overestimated</w:t>
      </w:r>
      <w:r w:rsidR="004C3E77">
        <w:rPr>
          <w:rFonts w:ascii="Times New Roman" w:eastAsia="Arial" w:hAnsi="Times New Roman" w:cs="Times New Roman"/>
          <w:sz w:val="24"/>
          <w:szCs w:val="24"/>
        </w:rPr>
        <w:t xml:space="preserve"> at the highest JOL ratings.</w:t>
      </w:r>
      <w:r w:rsidRPr="00F5609B">
        <w:rPr>
          <w:rFonts w:ascii="Times New Roman" w:eastAsia="Arial" w:hAnsi="Times New Roman" w:cs="Times New Roman"/>
          <w:sz w:val="24"/>
          <w:szCs w:val="24"/>
        </w:rPr>
        <w:t xml:space="preserve"> </w:t>
      </w:r>
      <w:r w:rsidR="004C3E77">
        <w:rPr>
          <w:rFonts w:ascii="Times New Roman" w:eastAsia="Arial" w:hAnsi="Times New Roman" w:cs="Times New Roman"/>
          <w:sz w:val="24"/>
          <w:szCs w:val="24"/>
        </w:rPr>
        <w:t>Collectively, our experiments provide</w:t>
      </w:r>
      <w:r w:rsidRPr="00F5609B">
        <w:rPr>
          <w:rFonts w:ascii="Times New Roman" w:eastAsia="Arial" w:hAnsi="Times New Roman" w:cs="Times New Roman"/>
          <w:sz w:val="24"/>
          <w:szCs w:val="24"/>
        </w:rPr>
        <w:t xml:space="preserve"> greater understanding of how associative direction influences metacognitive judgment making </w:t>
      </w:r>
      <w:r w:rsidR="004C3E77">
        <w:rPr>
          <w:rFonts w:ascii="Times New Roman" w:eastAsia="Arial" w:hAnsi="Times New Roman" w:cs="Times New Roman"/>
          <w:sz w:val="24"/>
          <w:szCs w:val="24"/>
        </w:rPr>
        <w:t>and can be informative</w:t>
      </w:r>
      <w:r w:rsidR="00D64743">
        <w:rPr>
          <w:rFonts w:ascii="Times New Roman" w:eastAsia="Arial" w:hAnsi="Times New Roman" w:cs="Times New Roman"/>
          <w:sz w:val="24"/>
          <w:szCs w:val="24"/>
        </w:rPr>
        <w:t xml:space="preserve"> for developing methods to reduce such metacognitive illusions.</w:t>
      </w:r>
    </w:p>
    <w:p w14:paraId="27A6A457" w14:textId="77777777" w:rsidR="00A52D22" w:rsidRDefault="00A52D22">
      <w:pPr>
        <w:rPr>
          <w:rFonts w:ascii="Times New Roman" w:eastAsia="Arial" w:hAnsi="Times New Roman" w:cs="Times New Roman"/>
          <w:b/>
          <w:bCs/>
          <w:sz w:val="24"/>
          <w:szCs w:val="24"/>
        </w:rPr>
      </w:pPr>
      <w:r>
        <w:rPr>
          <w:rFonts w:ascii="Times New Roman" w:eastAsia="Arial" w:hAnsi="Times New Roman" w:cs="Times New Roman"/>
          <w:b/>
          <w:bCs/>
          <w:sz w:val="24"/>
          <w:szCs w:val="24"/>
        </w:rPr>
        <w:br w:type="page"/>
      </w:r>
    </w:p>
    <w:p w14:paraId="05ECE9B4" w14:textId="0CAEC420" w:rsidR="00D36B87" w:rsidRPr="003A1872" w:rsidRDefault="00D36B87" w:rsidP="00D36B87">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6A77F70E" w14:textId="77777777" w:rsidR="0066400E" w:rsidRDefault="00D36B87" w:rsidP="000D2A0F">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https://osf.io/hvdma/ and none of the experiments w</w:t>
      </w:r>
      <w:r w:rsidR="00FB075E">
        <w:rPr>
          <w:rFonts w:ascii="Times New Roman" w:eastAsia="Arial" w:hAnsi="Times New Roman" w:cs="Times New Roman"/>
          <w:bCs/>
          <w:sz w:val="24"/>
          <w:szCs w:val="24"/>
        </w:rPr>
        <w:t>ere</w:t>
      </w:r>
      <w:r>
        <w:rPr>
          <w:rFonts w:ascii="Times New Roman" w:eastAsia="Arial" w:hAnsi="Times New Roman" w:cs="Times New Roman"/>
          <w:bCs/>
          <w:sz w:val="24"/>
          <w:szCs w:val="24"/>
        </w:rPr>
        <w:t xml:space="preserve"> preregistered.</w:t>
      </w:r>
    </w:p>
    <w:p w14:paraId="4601959E" w14:textId="77777777" w:rsidR="00BD2C94" w:rsidRPr="00BD2C94" w:rsidRDefault="00BD2C94" w:rsidP="00BD2C94">
      <w:pPr>
        <w:spacing w:line="480" w:lineRule="auto"/>
        <w:contextualSpacing/>
        <w:jc w:val="center"/>
        <w:rPr>
          <w:rFonts w:ascii="Times New Roman" w:hAnsi="Times New Roman" w:cs="Times New Roman"/>
          <w:b/>
          <w:sz w:val="24"/>
          <w:szCs w:val="24"/>
          <w:lang w:val="en-AU"/>
        </w:rPr>
      </w:pPr>
      <w:r w:rsidRPr="00BD2C94">
        <w:rPr>
          <w:rFonts w:ascii="Times New Roman" w:hAnsi="Times New Roman" w:cs="Times New Roman"/>
          <w:b/>
          <w:sz w:val="24"/>
          <w:szCs w:val="24"/>
          <w:lang w:val="en-AU"/>
        </w:rPr>
        <w:t>Compliance with Ethical Standards:</w:t>
      </w:r>
    </w:p>
    <w:p w14:paraId="15E432B8" w14:textId="4682FD5C" w:rsidR="00BD2C94" w:rsidRPr="00D36B87" w:rsidRDefault="00BD2C94" w:rsidP="00BD2C94">
      <w:pPr>
        <w:spacing w:line="480" w:lineRule="auto"/>
        <w:contextualSpacing/>
        <w:rPr>
          <w:rFonts w:ascii="Times New Roman" w:eastAsia="Arial" w:hAnsi="Times New Roman" w:cs="Times New Roman"/>
          <w:sz w:val="24"/>
          <w:szCs w:val="24"/>
        </w:rPr>
        <w:sectPr w:rsidR="00BD2C94" w:rsidRPr="00D36B87" w:rsidSect="00907160">
          <w:pgSz w:w="12240" w:h="15840"/>
          <w:pgMar w:top="1440" w:right="1440" w:bottom="1440" w:left="1440" w:header="720" w:footer="0" w:gutter="0"/>
          <w:cols w:space="720" w:equalWidth="0">
            <w:col w:w="9380"/>
          </w:cols>
          <w:docGrid w:linePitch="299"/>
        </w:sectPr>
      </w:pPr>
      <w:r w:rsidRPr="00BD2C94">
        <w:rPr>
          <w:rFonts w:ascii="Times New Roman" w:hAnsi="Times New Roman" w:cs="Times New Roman"/>
          <w:sz w:val="24"/>
          <w:szCs w:val="24"/>
          <w:lang w:val="en-AU"/>
        </w:rPr>
        <w:t xml:space="preserve">The studies reported were approved by the </w:t>
      </w:r>
      <w:r>
        <w:rPr>
          <w:rFonts w:ascii="Times New Roman" w:hAnsi="Times New Roman" w:cs="Times New Roman"/>
          <w:sz w:val="24"/>
          <w:szCs w:val="24"/>
          <w:lang w:val="en-AU"/>
        </w:rPr>
        <w:t>University of Southern Mississippi Institutional Review</w:t>
      </w:r>
      <w:r w:rsidRPr="00BD2C94">
        <w:rPr>
          <w:rFonts w:ascii="Times New Roman" w:hAnsi="Times New Roman" w:cs="Times New Roman"/>
          <w:sz w:val="24"/>
          <w:szCs w:val="24"/>
          <w:lang w:val="en-AU"/>
        </w:rPr>
        <w:t xml:space="preserve"> Board (Protocol #</w:t>
      </w:r>
      <w:r>
        <w:rPr>
          <w:rFonts w:ascii="Times New Roman" w:hAnsi="Times New Roman" w:cs="Times New Roman"/>
          <w:sz w:val="24"/>
          <w:szCs w:val="24"/>
          <w:lang w:val="en-AU"/>
        </w:rPr>
        <w:t>IRB-19-429</w:t>
      </w:r>
      <w:r w:rsidRPr="00BD2C94">
        <w:rPr>
          <w:rFonts w:ascii="Times New Roman" w:hAnsi="Times New Roman" w:cs="Times New Roman"/>
          <w:sz w:val="24"/>
          <w:szCs w:val="24"/>
          <w:lang w:val="en-AU"/>
        </w:rPr>
        <w:t>) and found to be in accordance with the 1964 Helsinki Declaration ethical principles. Informed consent was obtained from all individuals who participated in this study. The authors report no completing interests.</w:t>
      </w:r>
    </w:p>
    <w:p w14:paraId="6D2AA951" w14:textId="77777777" w:rsidR="0066400E" w:rsidRPr="00C83F38" w:rsidRDefault="0066400E" w:rsidP="00087F8B">
      <w:pPr>
        <w:spacing w:line="480" w:lineRule="auto"/>
        <w:contextualSpacing/>
        <w:jc w:val="center"/>
        <w:rPr>
          <w:rFonts w:ascii="Times New Roman" w:hAnsi="Times New Roman" w:cs="Times New Roman"/>
          <w:sz w:val="24"/>
          <w:szCs w:val="24"/>
        </w:rPr>
      </w:pPr>
      <w:bookmarkStart w:id="16" w:name="page10"/>
      <w:bookmarkStart w:id="17" w:name="page12"/>
      <w:bookmarkStart w:id="18" w:name="page4"/>
      <w:bookmarkStart w:id="19" w:name="page5"/>
      <w:bookmarkStart w:id="20" w:name="page6"/>
      <w:bookmarkStart w:id="21" w:name="page7"/>
      <w:bookmarkStart w:id="22" w:name="page8"/>
      <w:bookmarkStart w:id="23" w:name="page9"/>
      <w:bookmarkStart w:id="24" w:name="page13"/>
      <w:bookmarkEnd w:id="16"/>
      <w:bookmarkEnd w:id="17"/>
      <w:bookmarkEnd w:id="18"/>
      <w:bookmarkEnd w:id="19"/>
      <w:bookmarkEnd w:id="20"/>
      <w:bookmarkEnd w:id="21"/>
      <w:bookmarkEnd w:id="22"/>
      <w:bookmarkEnd w:id="23"/>
      <w:bookmarkEnd w:id="24"/>
      <w:r w:rsidRPr="00C83F38">
        <w:rPr>
          <w:rFonts w:ascii="Times New Roman" w:eastAsia="Arial" w:hAnsi="Times New Roman" w:cs="Times New Roman"/>
          <w:bCs/>
          <w:sz w:val="24"/>
          <w:szCs w:val="24"/>
        </w:rPr>
        <w:lastRenderedPageBreak/>
        <w:t>References</w:t>
      </w:r>
    </w:p>
    <w:p w14:paraId="18AE7A8B" w14:textId="77777777" w:rsidR="0066400E" w:rsidRPr="0066400E" w:rsidRDefault="0066400E" w:rsidP="00C83F38">
      <w:pPr>
        <w:spacing w:after="0" w:line="480" w:lineRule="auto"/>
        <w:ind w:left="720" w:right="820" w:hanging="719"/>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Arbuckle, T. Y., &amp; Cuddy, L. L. (1969). Discrimination of item strength at time of presentation. </w:t>
      </w:r>
      <w:r w:rsidRPr="0066400E">
        <w:rPr>
          <w:rFonts w:ascii="Times New Roman" w:eastAsia="Arial" w:hAnsi="Times New Roman" w:cs="Times New Roman"/>
          <w:i/>
          <w:iCs/>
          <w:sz w:val="24"/>
          <w:szCs w:val="24"/>
        </w:rPr>
        <w:t>Journal of Experimental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81</w:t>
      </w:r>
      <w:r w:rsidRPr="0066400E">
        <w:rPr>
          <w:rFonts w:ascii="Times New Roman" w:eastAsia="Arial" w:hAnsi="Times New Roman" w:cs="Times New Roman"/>
          <w:sz w:val="24"/>
          <w:szCs w:val="24"/>
        </w:rPr>
        <w:t xml:space="preserve"> (1), 126–131.</w:t>
      </w:r>
    </w:p>
    <w:p w14:paraId="789FF28C" w14:textId="158E91A1" w:rsidR="0066400E" w:rsidRDefault="0066400E" w:rsidP="00C83F38">
      <w:pPr>
        <w:spacing w:after="0" w:line="480" w:lineRule="auto"/>
        <w:ind w:left="720" w:right="50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Aust, F., &amp; Barth, M. (2018). </w:t>
      </w:r>
      <w:proofErr w:type="spellStart"/>
      <w:r w:rsidRPr="0066400E">
        <w:rPr>
          <w:rFonts w:ascii="Times New Roman" w:eastAsia="Arial" w:hAnsi="Times New Roman" w:cs="Times New Roman"/>
          <w:sz w:val="24"/>
          <w:szCs w:val="24"/>
        </w:rPr>
        <w:t>papaja</w:t>
      </w:r>
      <w:proofErr w:type="spellEnd"/>
      <w:r w:rsidRPr="0066400E">
        <w:rPr>
          <w:rFonts w:ascii="Times New Roman" w:eastAsia="Arial" w:hAnsi="Times New Roman" w:cs="Times New Roman"/>
          <w:sz w:val="24"/>
          <w:szCs w:val="24"/>
        </w:rPr>
        <w:t xml:space="preserve">: Create APA manuscripts with R Markdown. R Package. Retrieved from </w:t>
      </w:r>
      <w:hyperlink r:id="rId11">
        <w:r w:rsidRPr="0066400E">
          <w:rPr>
            <w:rFonts w:ascii="Times New Roman" w:eastAsia="Arial" w:hAnsi="Times New Roman" w:cs="Times New Roman"/>
            <w:sz w:val="24"/>
            <w:szCs w:val="24"/>
          </w:rPr>
          <w:t>https://github.com/crsh/papaja</w:t>
        </w:r>
      </w:hyperlink>
      <w:r w:rsidR="009907B5">
        <w:rPr>
          <w:rFonts w:ascii="Times New Roman" w:eastAsia="Arial" w:hAnsi="Times New Roman" w:cs="Times New Roman"/>
          <w:sz w:val="24"/>
          <w:szCs w:val="24"/>
        </w:rPr>
        <w:t>.</w:t>
      </w:r>
    </w:p>
    <w:p w14:paraId="108D98A3" w14:textId="76371CD6" w:rsidR="009907B5" w:rsidRPr="00F32265" w:rsidRDefault="009907B5" w:rsidP="00C83F38">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proofErr w:type="spellStart"/>
      <w:r>
        <w:rPr>
          <w:rFonts w:ascii="Times New Roman" w:eastAsia="Arial" w:hAnsi="Times New Roman" w:cs="Times New Roman"/>
          <w:sz w:val="24"/>
          <w:szCs w:val="24"/>
        </w:rPr>
        <w:t>Hutchsison</w:t>
      </w:r>
      <w:proofErr w:type="spellEnd"/>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w:t>
      </w:r>
      <w:r w:rsidRPr="00F32265">
        <w:rPr>
          <w:rFonts w:ascii="Times New Roman" w:eastAsia="Arial" w:hAnsi="Times New Roman" w:cs="Times New Roman"/>
          <w:sz w:val="24"/>
          <w:szCs w:val="24"/>
        </w:rPr>
        <w:t>The English lexicon project</w:t>
      </w:r>
      <w:r w:rsidR="00F32265" w:rsidRPr="00F32265">
        <w:rPr>
          <w:rFonts w:ascii="Times New Roman" w:eastAsia="Arial" w:hAnsi="Times New Roman" w:cs="Times New Roman"/>
          <w:sz w:val="24"/>
          <w:szCs w:val="24"/>
        </w:rPr>
        <w:t>.</w:t>
      </w:r>
      <w:r w:rsidR="00F32265">
        <w:rPr>
          <w:rFonts w:ascii="Times New Roman" w:eastAsia="Arial" w:hAnsi="Times New Roman" w:cs="Times New Roman"/>
          <w:sz w:val="24"/>
          <w:szCs w:val="24"/>
        </w:rPr>
        <w:t xml:space="preserve"> </w:t>
      </w:r>
      <w:r w:rsidR="00F32265">
        <w:rPr>
          <w:rFonts w:ascii="Times New Roman" w:eastAsia="Arial" w:hAnsi="Times New Roman" w:cs="Times New Roman"/>
          <w:i/>
          <w:iCs/>
          <w:sz w:val="24"/>
          <w:szCs w:val="24"/>
        </w:rPr>
        <w:t>Behavior Research Methods, 39</w:t>
      </w:r>
      <w:r w:rsidR="00F32265">
        <w:rPr>
          <w:rFonts w:ascii="Times New Roman" w:eastAsia="Arial" w:hAnsi="Times New Roman" w:cs="Times New Roman"/>
          <w:sz w:val="24"/>
          <w:szCs w:val="24"/>
        </w:rPr>
        <w:t>(3), 445-459.</w:t>
      </w:r>
    </w:p>
    <w:p w14:paraId="29427455" w14:textId="1AC194E0" w:rsidR="00AC4E9B" w:rsidRDefault="00AC4E9B" w:rsidP="00AC4E9B">
      <w:pPr>
        <w:spacing w:after="0" w:line="480" w:lineRule="auto"/>
        <w:ind w:left="720" w:hanging="720"/>
        <w:contextualSpacing/>
        <w:rPr>
          <w:rFonts w:ascii="Times New Roman" w:hAnsi="Times New Roman" w:cs="Times New Roman"/>
          <w:sz w:val="24"/>
          <w:szCs w:val="24"/>
        </w:rPr>
      </w:pPr>
      <w:r w:rsidRPr="00AC4E9B">
        <w:rPr>
          <w:rFonts w:ascii="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9B4BD1">
        <w:rPr>
          <w:rFonts w:ascii="Times New Roman" w:hAnsi="Times New Roman" w:cs="Times New Roman"/>
          <w:i/>
          <w:iCs/>
          <w:sz w:val="24"/>
          <w:szCs w:val="24"/>
        </w:rPr>
        <w:t>Behavior Research Methods, 41</w:t>
      </w:r>
      <w:r w:rsidRPr="00AC4E9B">
        <w:rPr>
          <w:rFonts w:ascii="Times New Roman" w:hAnsi="Times New Roman" w:cs="Times New Roman"/>
          <w:sz w:val="24"/>
          <w:szCs w:val="24"/>
        </w:rPr>
        <w:t>, 977–990.</w:t>
      </w:r>
    </w:p>
    <w:p w14:paraId="2B28CCB6" w14:textId="4ACE8F27"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66400E">
        <w:rPr>
          <w:rFonts w:ascii="Times New Roman" w:eastAsia="Arial" w:hAnsi="Times New Roman" w:cs="Times New Roman"/>
          <w:i/>
          <w:iCs/>
          <w:sz w:val="24"/>
          <w:szCs w:val="24"/>
        </w:rPr>
        <w:t>Psychonomic Bulletin &amp; Review</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14</w:t>
      </w:r>
      <w:r w:rsidRPr="0066400E">
        <w:rPr>
          <w:rFonts w:ascii="Times New Roman" w:eastAsia="Arial" w:hAnsi="Times New Roman" w:cs="Times New Roman"/>
          <w:sz w:val="24"/>
          <w:szCs w:val="24"/>
        </w:rPr>
        <w:t xml:space="preserve"> (1), 107–111.</w:t>
      </w:r>
    </w:p>
    <w:p w14:paraId="5D003170" w14:textId="1AC0A549" w:rsidR="0040608C" w:rsidRPr="0040608C" w:rsidRDefault="0040608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Connor, L. T.,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Hertzog, C. (1997). Age-related differences in absolute but not relative metamemory accuracy. </w:t>
      </w:r>
      <w:r>
        <w:rPr>
          <w:rFonts w:ascii="Times New Roman" w:eastAsia="Arial" w:hAnsi="Times New Roman" w:cs="Times New Roman"/>
          <w:i/>
          <w:iCs/>
          <w:sz w:val="24"/>
          <w:szCs w:val="24"/>
        </w:rPr>
        <w:t>Psychology &amp; Aging, 12</w:t>
      </w:r>
      <w:r>
        <w:rPr>
          <w:rFonts w:ascii="Times New Roman" w:eastAsia="Arial" w:hAnsi="Times New Roman" w:cs="Times New Roman"/>
          <w:sz w:val="24"/>
          <w:szCs w:val="24"/>
        </w:rPr>
        <w:t>(1), 50-71.</w:t>
      </w:r>
    </w:p>
    <w:p w14:paraId="51CE0709" w14:textId="1A9AA48D" w:rsidR="000E36D5" w:rsidRDefault="000E36D5" w:rsidP="00C83F38">
      <w:pPr>
        <w:spacing w:after="0" w:line="480" w:lineRule="auto"/>
        <w:ind w:left="734" w:hanging="72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Matvey, G. (2001). </w:t>
      </w:r>
      <w:r w:rsidRPr="000E36D5">
        <w:rPr>
          <w:rFonts w:ascii="Times New Roman" w:eastAsia="Arial" w:hAnsi="Times New Roman" w:cs="Times New Roman"/>
          <w:sz w:val="24"/>
          <w:szCs w:val="24"/>
        </w:rPr>
        <w:t xml:space="preserve">Empirical analysis of the intrinsic–extrinsic distinction of judgments of learning (JOLs): Effects of relatedness and serial position on JOLs. </w:t>
      </w:r>
      <w:r w:rsidRPr="003A15C5">
        <w:rPr>
          <w:rFonts w:ascii="Times New Roman" w:eastAsia="Arial" w:hAnsi="Times New Roman" w:cs="Times New Roman"/>
          <w:i/>
          <w:iCs/>
          <w:sz w:val="24"/>
          <w:szCs w:val="24"/>
        </w:rPr>
        <w:t>Journal of Experimental Psychology: Learning, Memory, and Cognition, 27</w:t>
      </w:r>
      <w:r w:rsidRPr="000E36D5">
        <w:rPr>
          <w:rFonts w:ascii="Times New Roman" w:eastAsia="Arial" w:hAnsi="Times New Roman" w:cs="Times New Roman"/>
          <w:sz w:val="24"/>
          <w:szCs w:val="24"/>
        </w:rPr>
        <w:t>(5), 1180-1191.</w:t>
      </w:r>
    </w:p>
    <w:p w14:paraId="618BE450" w14:textId="498654FC" w:rsidR="004D11CA" w:rsidRPr="004D11CA" w:rsidRDefault="0066400E" w:rsidP="00D4795D">
      <w:pPr>
        <w:spacing w:after="0" w:line="480" w:lineRule="auto"/>
        <w:ind w:left="734" w:hanging="720"/>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t>Dunlosky</w:t>
      </w:r>
      <w:proofErr w:type="spellEnd"/>
      <w:r w:rsidRPr="0066400E">
        <w:rPr>
          <w:rFonts w:ascii="Times New Roman" w:eastAsia="Arial" w:hAnsi="Times New Roman" w:cs="Times New Roman"/>
          <w:sz w:val="24"/>
          <w:szCs w:val="24"/>
        </w:rPr>
        <w:t xml:space="preserve">, J., &amp; Nelson, T. O. (1992). Importance of the kind of cue for judgments of learning (JOL) and the delayed-JOL effect. </w:t>
      </w:r>
      <w:r w:rsidRPr="0066400E">
        <w:rPr>
          <w:rFonts w:ascii="Times New Roman" w:eastAsia="Arial" w:hAnsi="Times New Roman" w:cs="Times New Roman"/>
          <w:i/>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20</w:t>
      </w:r>
      <w:r w:rsidRPr="0066400E">
        <w:rPr>
          <w:rFonts w:ascii="Times New Roman" w:eastAsia="Arial" w:hAnsi="Times New Roman" w:cs="Times New Roman"/>
          <w:sz w:val="24"/>
          <w:szCs w:val="24"/>
        </w:rPr>
        <w:t xml:space="preserve">(4), 374–380. </w:t>
      </w:r>
    </w:p>
    <w:p w14:paraId="1747F63F" w14:textId="59AE7E5C" w:rsidR="0066400E" w:rsidRDefault="0066400E" w:rsidP="00890DC3">
      <w:pPr>
        <w:spacing w:after="0" w:line="480" w:lineRule="auto"/>
        <w:ind w:left="700" w:hanging="706"/>
        <w:contextualSpacing/>
        <w:rPr>
          <w:rFonts w:ascii="Times New Roman" w:eastAsia="Arial" w:hAnsi="Times New Roman" w:cs="Times New Roman"/>
          <w:sz w:val="24"/>
          <w:szCs w:val="24"/>
        </w:rPr>
      </w:pPr>
      <w:proofErr w:type="spellStart"/>
      <w:r w:rsidRPr="0066400E">
        <w:rPr>
          <w:rFonts w:ascii="Times New Roman" w:eastAsia="Arial" w:hAnsi="Times New Roman" w:cs="Times New Roman"/>
          <w:sz w:val="24"/>
          <w:szCs w:val="24"/>
        </w:rPr>
        <w:lastRenderedPageBreak/>
        <w:t>Faul</w:t>
      </w:r>
      <w:proofErr w:type="spellEnd"/>
      <w:r w:rsidRPr="0066400E">
        <w:rPr>
          <w:rFonts w:ascii="Times New Roman" w:eastAsia="Arial" w:hAnsi="Times New Roman" w:cs="Times New Roman"/>
          <w:sz w:val="24"/>
          <w:szCs w:val="24"/>
        </w:rPr>
        <w:t xml:space="preserve">, F.,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E., Lang, A.-G., &amp; Buchner, A. (2007). G*Power 3: a flexible statistical power analysis program for the social, behavioral, and biomedical sciences. </w:t>
      </w:r>
      <w:r w:rsidRPr="0066400E">
        <w:rPr>
          <w:rFonts w:ascii="Times New Roman" w:eastAsia="Arial" w:hAnsi="Times New Roman" w:cs="Times New Roman"/>
          <w:i/>
          <w:iCs/>
          <w:sz w:val="24"/>
          <w:szCs w:val="24"/>
        </w:rPr>
        <w:t>Behavior</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Research Methods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39 </w:t>
      </w:r>
      <w:r w:rsidRPr="0066400E">
        <w:rPr>
          <w:rFonts w:ascii="Times New Roman" w:eastAsia="Arial" w:hAnsi="Times New Roman" w:cs="Times New Roman"/>
          <w:sz w:val="24"/>
          <w:szCs w:val="24"/>
        </w:rPr>
        <w:t xml:space="preserve">(2), 175–91. </w:t>
      </w:r>
      <w:hyperlink r:id="rId12">
        <w:r w:rsidRPr="0066400E">
          <w:rPr>
            <w:rFonts w:ascii="Times New Roman" w:eastAsia="Arial" w:hAnsi="Times New Roman" w:cs="Times New Roman"/>
            <w:sz w:val="24"/>
            <w:szCs w:val="24"/>
          </w:rPr>
          <w:t>doi:10.3758/BF03193146</w:t>
        </w:r>
      </w:hyperlink>
    </w:p>
    <w:p w14:paraId="16326E36" w14:textId="4FBBE4AC" w:rsidR="005F2CF4" w:rsidRDefault="005F2CF4" w:rsidP="00890DC3">
      <w:pPr>
        <w:spacing w:after="0" w:line="480" w:lineRule="auto"/>
        <w:ind w:left="700" w:hanging="706"/>
        <w:contextualSpacing/>
        <w:rPr>
          <w:rFonts w:ascii="Times New Roman" w:eastAsia="Arial" w:hAnsi="Times New Roman" w:cs="Times New Roman"/>
          <w:sz w:val="24"/>
          <w:szCs w:val="24"/>
        </w:rPr>
      </w:pPr>
      <w:r w:rsidRPr="005F2CF4">
        <w:rPr>
          <w:rFonts w:ascii="Times New Roman" w:eastAsia="Arial" w:hAnsi="Times New Roman" w:cs="Times New Roman"/>
          <w:sz w:val="24"/>
          <w:szCs w:val="24"/>
        </w:rPr>
        <w:t>Goo</w:t>
      </w:r>
      <w:r>
        <w:rPr>
          <w:rFonts w:ascii="Times New Roman" w:eastAsia="Arial" w:hAnsi="Times New Roman" w:cs="Times New Roman"/>
          <w:sz w:val="24"/>
          <w:szCs w:val="24"/>
        </w:rPr>
        <w:t>dman</w:t>
      </w:r>
      <w:r w:rsidRPr="005F2CF4">
        <w:rPr>
          <w:rFonts w:ascii="Times New Roman" w:eastAsia="Arial" w:hAnsi="Times New Roman" w:cs="Times New Roman"/>
          <w:sz w:val="24"/>
          <w:szCs w:val="24"/>
        </w:rPr>
        <w:t xml:space="preserve">, L., </w:t>
      </w:r>
      <w:r>
        <w:rPr>
          <w:rFonts w:ascii="Times New Roman" w:eastAsia="Arial" w:hAnsi="Times New Roman" w:cs="Times New Roman"/>
          <w:sz w:val="24"/>
          <w:szCs w:val="24"/>
        </w:rPr>
        <w:t>Kruskal, W</w:t>
      </w:r>
      <w:r w:rsidRPr="005F2CF4">
        <w:rPr>
          <w:rFonts w:ascii="Times New Roman" w:eastAsia="Arial" w:hAnsi="Times New Roman" w:cs="Times New Roman"/>
          <w:sz w:val="24"/>
          <w:szCs w:val="24"/>
        </w:rPr>
        <w:t xml:space="preserve">. (1954). Measures of association for cross classifications. </w:t>
      </w:r>
      <w:r w:rsidRPr="005F2CF4">
        <w:rPr>
          <w:rFonts w:ascii="Times New Roman" w:eastAsia="Arial" w:hAnsi="Times New Roman" w:cs="Times New Roman"/>
          <w:i/>
          <w:iCs/>
          <w:sz w:val="24"/>
          <w:szCs w:val="24"/>
        </w:rPr>
        <w:t>Journal of the American Statistical Association</w:t>
      </w:r>
      <w:r w:rsidRPr="005F2CF4">
        <w:rPr>
          <w:rFonts w:ascii="Times New Roman" w:eastAsia="Arial" w:hAnsi="Times New Roman" w:cs="Times New Roman"/>
          <w:sz w:val="24"/>
          <w:szCs w:val="24"/>
        </w:rPr>
        <w:t xml:space="preserve">, </w:t>
      </w:r>
      <w:r w:rsidRPr="005F2CF4">
        <w:rPr>
          <w:rFonts w:ascii="Times New Roman" w:eastAsia="Arial" w:hAnsi="Times New Roman" w:cs="Times New Roman"/>
          <w:i/>
          <w:iCs/>
          <w:sz w:val="24"/>
          <w:szCs w:val="24"/>
        </w:rPr>
        <w:t>49</w:t>
      </w:r>
      <w:r w:rsidRPr="005F2CF4">
        <w:rPr>
          <w:rFonts w:ascii="Times New Roman" w:eastAsia="Arial" w:hAnsi="Times New Roman" w:cs="Times New Roman"/>
          <w:sz w:val="24"/>
          <w:szCs w:val="24"/>
        </w:rPr>
        <w:t>, 732-764.</w:t>
      </w:r>
    </w:p>
    <w:p w14:paraId="7D579C52" w14:textId="171854DE" w:rsidR="00C0017A" w:rsidRDefault="00C0017A" w:rsidP="00890DC3">
      <w:pPr>
        <w:spacing w:after="0" w:line="480" w:lineRule="auto"/>
        <w:ind w:left="700" w:hanging="706"/>
        <w:contextualSpacing/>
        <w:rPr>
          <w:rFonts w:ascii="Times New Roman" w:eastAsia="Arial" w:hAnsi="Times New Roman" w:cs="Times New Roman"/>
          <w:sz w:val="24"/>
          <w:szCs w:val="24"/>
        </w:rPr>
      </w:pPr>
      <w:bookmarkStart w:id="25" w:name="_Hlk11864411"/>
      <w:r w:rsidRPr="00C0017A">
        <w:rPr>
          <w:rFonts w:ascii="Times New Roman" w:eastAsia="Arial" w:hAnsi="Times New Roman" w:cs="Times New Roman"/>
          <w:sz w:val="24"/>
          <w:szCs w:val="24"/>
        </w:rPr>
        <w:t xml:space="preserve">Hertzog, C., Dixon, R. A., </w:t>
      </w:r>
      <w:proofErr w:type="spellStart"/>
      <w:r w:rsidRPr="00C0017A">
        <w:rPr>
          <w:rFonts w:ascii="Times New Roman" w:eastAsia="Arial" w:hAnsi="Times New Roman" w:cs="Times New Roman"/>
          <w:sz w:val="24"/>
          <w:szCs w:val="24"/>
        </w:rPr>
        <w:t>Hultsch</w:t>
      </w:r>
      <w:proofErr w:type="spellEnd"/>
      <w:r w:rsidRPr="00C0017A">
        <w:rPr>
          <w:rFonts w:ascii="Times New Roman" w:eastAsia="Arial" w:hAnsi="Times New Roman" w:cs="Times New Roman"/>
          <w:sz w:val="24"/>
          <w:szCs w:val="24"/>
        </w:rPr>
        <w:t>, D. F., &amp; MacDonald, S. W. S.</w:t>
      </w:r>
      <w:bookmarkEnd w:id="25"/>
      <w:r w:rsidRPr="00C0017A">
        <w:rPr>
          <w:rFonts w:ascii="Times New Roman" w:eastAsia="Arial" w:hAnsi="Times New Roman" w:cs="Times New Roman"/>
          <w:sz w:val="24"/>
          <w:szCs w:val="24"/>
        </w:rPr>
        <w:t xml:space="preserve"> (2003). Latent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odels of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dult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ognition: Are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p</w:t>
      </w:r>
      <w:r w:rsidRPr="00C0017A">
        <w:rPr>
          <w:rFonts w:ascii="Times New Roman" w:eastAsia="Arial" w:hAnsi="Times New Roman" w:cs="Times New Roman"/>
          <w:sz w:val="24"/>
          <w:szCs w:val="24"/>
        </w:rPr>
        <w:t xml:space="preserve">rocessing </w:t>
      </w:r>
      <w:r>
        <w:rPr>
          <w:rFonts w:ascii="Times New Roman" w:eastAsia="Arial" w:hAnsi="Times New Roman" w:cs="Times New Roman"/>
          <w:sz w:val="24"/>
          <w:szCs w:val="24"/>
        </w:rPr>
        <w:t>s</w:t>
      </w:r>
      <w:r w:rsidRPr="00C0017A">
        <w:rPr>
          <w:rFonts w:ascii="Times New Roman" w:eastAsia="Arial" w:hAnsi="Times New Roman" w:cs="Times New Roman"/>
          <w:sz w:val="24"/>
          <w:szCs w:val="24"/>
        </w:rPr>
        <w:t xml:space="preserve">peed and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orking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Pr>
          <w:rFonts w:ascii="Times New Roman" w:eastAsia="Arial" w:hAnsi="Times New Roman" w:cs="Times New Roman"/>
          <w:sz w:val="24"/>
          <w:szCs w:val="24"/>
        </w:rPr>
        <w:t>a</w:t>
      </w:r>
      <w:r w:rsidRPr="00C0017A">
        <w:rPr>
          <w:rFonts w:ascii="Times New Roman" w:eastAsia="Arial" w:hAnsi="Times New Roman" w:cs="Times New Roman"/>
          <w:sz w:val="24"/>
          <w:szCs w:val="24"/>
        </w:rPr>
        <w:t xml:space="preserve">ssociated </w:t>
      </w:r>
      <w:r>
        <w:rPr>
          <w:rFonts w:ascii="Times New Roman" w:eastAsia="Arial" w:hAnsi="Times New Roman" w:cs="Times New Roman"/>
          <w:sz w:val="24"/>
          <w:szCs w:val="24"/>
        </w:rPr>
        <w:t>w</w:t>
      </w:r>
      <w:r w:rsidRPr="00C0017A">
        <w:rPr>
          <w:rFonts w:ascii="Times New Roman" w:eastAsia="Arial" w:hAnsi="Times New Roman" w:cs="Times New Roman"/>
          <w:sz w:val="24"/>
          <w:szCs w:val="24"/>
        </w:rPr>
        <w:t xml:space="preserve">ith </w:t>
      </w:r>
      <w:r>
        <w:rPr>
          <w:rFonts w:ascii="Times New Roman" w:eastAsia="Arial" w:hAnsi="Times New Roman" w:cs="Times New Roman"/>
          <w:sz w:val="24"/>
          <w:szCs w:val="24"/>
        </w:rPr>
        <w:t>c</w:t>
      </w:r>
      <w:r w:rsidRPr="00C0017A">
        <w:rPr>
          <w:rFonts w:ascii="Times New Roman" w:eastAsia="Arial" w:hAnsi="Times New Roman" w:cs="Times New Roman"/>
          <w:sz w:val="24"/>
          <w:szCs w:val="24"/>
        </w:rPr>
        <w:t xml:space="preserve">hanges in </w:t>
      </w:r>
      <w:r>
        <w:rPr>
          <w:rFonts w:ascii="Times New Roman" w:eastAsia="Arial" w:hAnsi="Times New Roman" w:cs="Times New Roman"/>
          <w:sz w:val="24"/>
          <w:szCs w:val="24"/>
        </w:rPr>
        <w:t>e</w:t>
      </w:r>
      <w:r w:rsidRPr="00C0017A">
        <w:rPr>
          <w:rFonts w:ascii="Times New Roman" w:eastAsia="Arial" w:hAnsi="Times New Roman" w:cs="Times New Roman"/>
          <w:sz w:val="24"/>
          <w:szCs w:val="24"/>
        </w:rPr>
        <w:t xml:space="preserve">pisodic </w:t>
      </w:r>
      <w:r>
        <w:rPr>
          <w:rFonts w:ascii="Times New Roman" w:eastAsia="Arial" w:hAnsi="Times New Roman" w:cs="Times New Roman"/>
          <w:sz w:val="24"/>
          <w:szCs w:val="24"/>
        </w:rPr>
        <w:t>m</w:t>
      </w:r>
      <w:r w:rsidRPr="00C0017A">
        <w:rPr>
          <w:rFonts w:ascii="Times New Roman" w:eastAsia="Arial" w:hAnsi="Times New Roman" w:cs="Times New Roman"/>
          <w:sz w:val="24"/>
          <w:szCs w:val="24"/>
        </w:rPr>
        <w:t xml:space="preserve">emory? </w:t>
      </w:r>
      <w:r w:rsidRPr="00C0017A">
        <w:rPr>
          <w:rFonts w:ascii="Times New Roman" w:eastAsia="Arial" w:hAnsi="Times New Roman" w:cs="Times New Roman"/>
          <w:i/>
          <w:iCs/>
          <w:sz w:val="24"/>
          <w:szCs w:val="24"/>
        </w:rPr>
        <w:t>Psychology and Aging, 18</w:t>
      </w:r>
      <w:r w:rsidRPr="00C0017A">
        <w:rPr>
          <w:rFonts w:ascii="Times New Roman" w:eastAsia="Arial" w:hAnsi="Times New Roman" w:cs="Times New Roman"/>
          <w:sz w:val="24"/>
          <w:szCs w:val="24"/>
        </w:rPr>
        <w:t>(4), 755-769.</w:t>
      </w:r>
    </w:p>
    <w:p w14:paraId="1B7C7DB3" w14:textId="1B1BAF97" w:rsidR="00890DC3" w:rsidRPr="00890DC3" w:rsidRDefault="00890DC3" w:rsidP="00890DC3">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Juslin</w:t>
      </w:r>
      <w:proofErr w:type="spellEnd"/>
      <w:r>
        <w:rPr>
          <w:rFonts w:ascii="Times New Roman" w:eastAsia="Arial" w:hAnsi="Times New Roman" w:cs="Times New Roman"/>
          <w:sz w:val="24"/>
          <w:szCs w:val="24"/>
        </w:rPr>
        <w:t xml:space="preserve">, P., Olsson, N., &amp; </w:t>
      </w:r>
      <w:proofErr w:type="spellStart"/>
      <w:r>
        <w:rPr>
          <w:rFonts w:ascii="Times New Roman" w:eastAsia="Arial" w:hAnsi="Times New Roman" w:cs="Times New Roman"/>
          <w:sz w:val="24"/>
          <w:szCs w:val="24"/>
        </w:rPr>
        <w:t>Winman</w:t>
      </w:r>
      <w:proofErr w:type="spellEnd"/>
      <w:r>
        <w:rPr>
          <w:rFonts w:ascii="Times New Roman" w:eastAsia="Arial" w:hAnsi="Times New Roman" w:cs="Times New Roman"/>
          <w:sz w:val="24"/>
          <w:szCs w:val="24"/>
        </w:rPr>
        <w:t xml:space="preserve">, A. (1996). Calibration and </w:t>
      </w:r>
      <w:proofErr w:type="spellStart"/>
      <w:r>
        <w:rPr>
          <w:rFonts w:ascii="Times New Roman" w:eastAsia="Arial" w:hAnsi="Times New Roman" w:cs="Times New Roman"/>
          <w:sz w:val="24"/>
          <w:szCs w:val="24"/>
        </w:rPr>
        <w:t>diagnosticity</w:t>
      </w:r>
      <w:proofErr w:type="spellEnd"/>
      <w:r>
        <w:rPr>
          <w:rFonts w:ascii="Times New Roman" w:eastAsia="Arial" w:hAnsi="Times New Roman" w:cs="Times New Roman"/>
          <w:sz w:val="24"/>
          <w:szCs w:val="24"/>
        </w:rPr>
        <w:t xml:space="preserve"> of confidence in eyewitness identification: Comments on what can be inferred from the low confidence-accuracy correlation. </w:t>
      </w:r>
      <w:r>
        <w:rPr>
          <w:rFonts w:ascii="Times New Roman" w:eastAsia="Arial" w:hAnsi="Times New Roman" w:cs="Times New Roman"/>
          <w:i/>
          <w:iCs/>
          <w:sz w:val="24"/>
          <w:szCs w:val="24"/>
        </w:rPr>
        <w:t>Journal of Experimental Psychology: Learning, Memory, and Cognition, 22</w:t>
      </w:r>
      <w:r>
        <w:rPr>
          <w:rFonts w:ascii="Times New Roman" w:eastAsia="Arial" w:hAnsi="Times New Roman" w:cs="Times New Roman"/>
          <w:sz w:val="24"/>
          <w:szCs w:val="24"/>
        </w:rPr>
        <w:t>(</w:t>
      </w:r>
      <w:r w:rsidR="00224B62">
        <w:rPr>
          <w:rFonts w:ascii="Times New Roman" w:eastAsia="Arial" w:hAnsi="Times New Roman" w:cs="Times New Roman"/>
          <w:sz w:val="24"/>
          <w:szCs w:val="24"/>
        </w:rPr>
        <w:t>5), 1304 – 1316.</w:t>
      </w:r>
    </w:p>
    <w:p w14:paraId="019E5902" w14:textId="7CEAAC0B" w:rsidR="00220D86" w:rsidRDefault="00220D86" w:rsidP="00890DC3">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(1981). Semantic facilitation in lexical decision as a function of prime-target association. </w:t>
      </w:r>
      <w:r>
        <w:rPr>
          <w:rFonts w:ascii="Times New Roman" w:eastAsia="Arial" w:hAnsi="Times New Roman" w:cs="Times New Roman"/>
          <w:i/>
          <w:sz w:val="24"/>
          <w:szCs w:val="24"/>
        </w:rPr>
        <w:t>Memory &amp; Cognition, 9</w:t>
      </w:r>
      <w:r>
        <w:rPr>
          <w:rFonts w:ascii="Times New Roman" w:eastAsia="Arial" w:hAnsi="Times New Roman" w:cs="Times New Roman"/>
          <w:sz w:val="24"/>
          <w:szCs w:val="24"/>
        </w:rPr>
        <w:t>(6), 587-598.</w:t>
      </w:r>
    </w:p>
    <w:p w14:paraId="07045829" w14:textId="5B4F2D6B" w:rsidR="000E36D5" w:rsidRPr="003A15C5" w:rsidRDefault="000E36D5" w:rsidP="00C83F38">
      <w:pPr>
        <w:spacing w:after="0" w:line="480" w:lineRule="auto"/>
        <w:ind w:left="720" w:hanging="719"/>
        <w:contextualSpacing/>
        <w:jc w:val="both"/>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Journal of Experimental Psychology: General, 126</w:t>
      </w:r>
      <w:r>
        <w:rPr>
          <w:rFonts w:ascii="Times New Roman" w:eastAsia="Arial" w:hAnsi="Times New Roman" w:cs="Times New Roman"/>
          <w:sz w:val="24"/>
          <w:szCs w:val="24"/>
        </w:rPr>
        <w:t>(4), 349-370.</w:t>
      </w:r>
    </w:p>
    <w:p w14:paraId="463DE005" w14:textId="51D72472" w:rsidR="0066400E" w:rsidRPr="0066400E" w:rsidRDefault="0066400E" w:rsidP="00C83F38">
      <w:pPr>
        <w:spacing w:after="0" w:line="480" w:lineRule="auto"/>
        <w:ind w:left="700" w:hanging="702"/>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(2005). Illusions of competence in monitoring one’s knowledge during study. </w:t>
      </w:r>
      <w:r w:rsidRPr="0066400E">
        <w:rPr>
          <w:rFonts w:ascii="Times New Roman" w:eastAsia="Arial" w:hAnsi="Times New Roman" w:cs="Times New Roman"/>
          <w:i/>
          <w:iCs/>
          <w:sz w:val="24"/>
          <w:szCs w:val="24"/>
        </w:rPr>
        <w:t>Journal of Experimental Psychology: Learning, Memory, and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31</w:t>
      </w:r>
      <w:r w:rsidRPr="0066400E">
        <w:rPr>
          <w:rFonts w:ascii="Times New Roman" w:eastAsia="Arial" w:hAnsi="Times New Roman" w:cs="Times New Roman"/>
          <w:sz w:val="24"/>
          <w:szCs w:val="24"/>
        </w:rPr>
        <w:t xml:space="preserve">(2), 187–194. </w:t>
      </w:r>
      <w:hyperlink r:id="rId13">
        <w:r w:rsidRPr="0066400E">
          <w:rPr>
            <w:rFonts w:ascii="Times New Roman" w:eastAsia="Arial" w:hAnsi="Times New Roman" w:cs="Times New Roman"/>
            <w:sz w:val="24"/>
            <w:szCs w:val="24"/>
          </w:rPr>
          <w:t>doi:10.1037/0278-7393.31.2.187</w:t>
        </w:r>
      </w:hyperlink>
    </w:p>
    <w:p w14:paraId="4EC7F10A" w14:textId="459E0C65" w:rsidR="0066400E" w:rsidRPr="0066400E" w:rsidRDefault="0066400E" w:rsidP="00890DC3">
      <w:pPr>
        <w:spacing w:after="0" w:line="480" w:lineRule="auto"/>
        <w:ind w:left="720" w:hanging="719"/>
        <w:contextualSpacing/>
        <w:rPr>
          <w:rFonts w:ascii="Times New Roman" w:hAnsi="Times New Roman" w:cs="Times New Roman"/>
          <w:sz w:val="24"/>
          <w:szCs w:val="24"/>
        </w:rPr>
      </w:pPr>
      <w:proofErr w:type="spellStart"/>
      <w:r w:rsidRPr="0066400E">
        <w:rPr>
          <w:rFonts w:ascii="Times New Roman" w:eastAsia="Arial" w:hAnsi="Times New Roman" w:cs="Times New Roman"/>
          <w:sz w:val="24"/>
          <w:szCs w:val="24"/>
        </w:rPr>
        <w:t>Koriat</w:t>
      </w:r>
      <w:proofErr w:type="spellEnd"/>
      <w:r w:rsidRPr="0066400E">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sidR="00DA2DC4">
        <w:rPr>
          <w:rFonts w:ascii="Times New Roman" w:eastAsia="Arial" w:hAnsi="Times New Roman" w:cs="Times New Roman"/>
          <w:i/>
          <w:sz w:val="24"/>
          <w:szCs w:val="24"/>
        </w:rPr>
        <w:t xml:space="preserve">Memory &amp; Cognition, </w:t>
      </w:r>
      <w:r w:rsidRPr="0066400E">
        <w:rPr>
          <w:rFonts w:ascii="Times New Roman" w:eastAsia="Arial" w:hAnsi="Times New Roman" w:cs="Times New Roman"/>
          <w:i/>
          <w:iCs/>
          <w:sz w:val="24"/>
          <w:szCs w:val="24"/>
        </w:rPr>
        <w:t>34</w:t>
      </w:r>
      <w:r w:rsidRPr="0066400E">
        <w:rPr>
          <w:rFonts w:ascii="Times New Roman" w:eastAsia="Arial" w:hAnsi="Times New Roman" w:cs="Times New Roman"/>
          <w:sz w:val="24"/>
          <w:szCs w:val="24"/>
        </w:rPr>
        <w:t>(5), 959–972.</w:t>
      </w:r>
    </w:p>
    <w:p w14:paraId="56DF085A" w14:textId="1C41049B" w:rsidR="0066400E" w:rsidRDefault="0066400E" w:rsidP="00C83F38">
      <w:pPr>
        <w:spacing w:after="0" w:line="480" w:lineRule="auto"/>
        <w:ind w:left="72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lastRenderedPageBreak/>
        <w:t xml:space="preserve">Maki, W. S. (2007). Judgments of associative memory. </w:t>
      </w:r>
      <w:r w:rsidRPr="0066400E">
        <w:rPr>
          <w:rFonts w:ascii="Times New Roman" w:eastAsia="Arial" w:hAnsi="Times New Roman" w:cs="Times New Roman"/>
          <w:i/>
          <w:iCs/>
          <w:sz w:val="24"/>
          <w:szCs w:val="24"/>
        </w:rPr>
        <w:t>Cognitive Psychology</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54</w:t>
      </w:r>
      <w:r w:rsidRPr="0066400E">
        <w:rPr>
          <w:rFonts w:ascii="Times New Roman" w:eastAsia="Arial" w:hAnsi="Times New Roman" w:cs="Times New Roman"/>
          <w:sz w:val="24"/>
          <w:szCs w:val="24"/>
        </w:rPr>
        <w:t xml:space="preserve">(4), 319–353. </w:t>
      </w:r>
      <w:hyperlink r:id="rId14">
        <w:r w:rsidRPr="0066400E">
          <w:rPr>
            <w:rFonts w:ascii="Times New Roman" w:eastAsia="Arial" w:hAnsi="Times New Roman" w:cs="Times New Roman"/>
            <w:sz w:val="24"/>
            <w:szCs w:val="24"/>
          </w:rPr>
          <w:t>doi:10.1016/j.cogpsych.2006.08.002</w:t>
        </w:r>
      </w:hyperlink>
    </w:p>
    <w:p w14:paraId="6C67049F" w14:textId="2D919840" w:rsidR="00977D7C" w:rsidRPr="00977D7C" w:rsidRDefault="00977D7C" w:rsidP="00C83F38">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Miller, T. M., &amp; Geraci, L. (2014). Improving metacognitive accuracy: How failing to retrieve practice items reduces overconfidence. </w:t>
      </w:r>
      <w:r>
        <w:rPr>
          <w:rFonts w:ascii="Times New Roman" w:eastAsia="Arial" w:hAnsi="Times New Roman" w:cs="Times New Roman"/>
          <w:i/>
          <w:sz w:val="24"/>
          <w:szCs w:val="24"/>
        </w:rPr>
        <w:t>Consciousness and Cognition 29</w:t>
      </w:r>
      <w:r>
        <w:rPr>
          <w:rFonts w:ascii="Times New Roman" w:eastAsia="Arial" w:hAnsi="Times New Roman" w:cs="Times New Roman"/>
          <w:sz w:val="24"/>
          <w:szCs w:val="24"/>
        </w:rPr>
        <w:t>, 131-140.</w:t>
      </w:r>
    </w:p>
    <w:p w14:paraId="35C8F96C" w14:textId="397EA0D1" w:rsidR="0066400E" w:rsidRPr="0066400E" w:rsidRDefault="0066400E" w:rsidP="00C83F38">
      <w:pPr>
        <w:spacing w:after="0" w:line="480" w:lineRule="auto"/>
        <w:ind w:left="720" w:right="40" w:hanging="719"/>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Nelson, D. L., McEvoy, C. L., &amp; Dennis, S. (2000). What is free association and what does it measure? </w:t>
      </w:r>
      <w:r w:rsidRPr="0066400E">
        <w:rPr>
          <w:rFonts w:ascii="Times New Roman" w:eastAsia="Arial" w:hAnsi="Times New Roman" w:cs="Times New Roman"/>
          <w:i/>
          <w:iCs/>
          <w:sz w:val="24"/>
          <w:szCs w:val="24"/>
        </w:rPr>
        <w:t>Memory &amp; Cognition</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28</w:t>
      </w:r>
      <w:r w:rsidRPr="0066400E">
        <w:rPr>
          <w:rFonts w:ascii="Times New Roman" w:eastAsia="Arial" w:hAnsi="Times New Roman" w:cs="Times New Roman"/>
          <w:sz w:val="24"/>
          <w:szCs w:val="24"/>
        </w:rPr>
        <w:t xml:space="preserve">(6), 887–899. </w:t>
      </w:r>
      <w:hyperlink r:id="rId15">
        <w:r w:rsidRPr="0066400E">
          <w:rPr>
            <w:rFonts w:ascii="Times New Roman" w:eastAsia="Arial" w:hAnsi="Times New Roman" w:cs="Times New Roman"/>
            <w:sz w:val="24"/>
            <w:szCs w:val="24"/>
          </w:rPr>
          <w:t>doi:10.3758/BF03209337</w:t>
        </w:r>
      </w:hyperlink>
    </w:p>
    <w:p w14:paraId="7A15674B" w14:textId="77777777" w:rsidR="0066400E" w:rsidRPr="0066400E" w:rsidRDefault="0066400E" w:rsidP="00C83F38">
      <w:pPr>
        <w:spacing w:after="0" w:line="480" w:lineRule="auto"/>
        <w:ind w:left="700" w:right="180" w:hanging="706"/>
        <w:contextualSpacing/>
        <w:rPr>
          <w:rFonts w:ascii="Times New Roman" w:eastAsia="Arial" w:hAnsi="Times New Roman" w:cs="Times New Roman"/>
          <w:i/>
          <w:iCs/>
          <w:sz w:val="24"/>
          <w:szCs w:val="24"/>
        </w:rPr>
      </w:pPr>
      <w:r w:rsidRPr="0066400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66400E">
        <w:rPr>
          <w:rFonts w:ascii="Times New Roman" w:eastAsia="Arial" w:hAnsi="Times New Roman" w:cs="Times New Roman"/>
          <w:i/>
          <w:iCs/>
          <w:sz w:val="24"/>
          <w:szCs w:val="24"/>
        </w:rPr>
        <w:t>Behavior Research Methods,</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iCs/>
          <w:sz w:val="24"/>
          <w:szCs w:val="24"/>
        </w:rPr>
        <w:t>Instruments, &amp; Computers</w:t>
      </w:r>
      <w:r w:rsidRPr="0066400E">
        <w:rPr>
          <w:rFonts w:ascii="Times New Roman" w:eastAsia="Arial" w:hAnsi="Times New Roman" w:cs="Times New Roman"/>
          <w:sz w:val="24"/>
          <w:szCs w:val="24"/>
        </w:rPr>
        <w:t>,</w:t>
      </w:r>
      <w:r w:rsidRPr="0066400E">
        <w:rPr>
          <w:rFonts w:ascii="Times New Roman" w:eastAsia="Arial" w:hAnsi="Times New Roman" w:cs="Times New Roman"/>
          <w:i/>
          <w:iCs/>
          <w:sz w:val="24"/>
          <w:szCs w:val="24"/>
        </w:rPr>
        <w:t xml:space="preserve"> 36 </w:t>
      </w:r>
      <w:r w:rsidRPr="0066400E">
        <w:rPr>
          <w:rFonts w:ascii="Times New Roman" w:eastAsia="Arial" w:hAnsi="Times New Roman" w:cs="Times New Roman"/>
          <w:sz w:val="24"/>
          <w:szCs w:val="24"/>
        </w:rPr>
        <w:t xml:space="preserve">(3), 402–407. </w:t>
      </w:r>
      <w:hyperlink r:id="rId16">
        <w:r w:rsidRPr="0066400E">
          <w:rPr>
            <w:rFonts w:ascii="Times New Roman" w:eastAsia="Arial" w:hAnsi="Times New Roman" w:cs="Times New Roman"/>
            <w:sz w:val="24"/>
            <w:szCs w:val="24"/>
          </w:rPr>
          <w:t>doi:10.3758/BF03195588</w:t>
        </w:r>
      </w:hyperlink>
    </w:p>
    <w:p w14:paraId="0A57D22F" w14:textId="75B0C95B" w:rsidR="0066400E" w:rsidRDefault="0066400E" w:rsidP="00C83F38">
      <w:pPr>
        <w:spacing w:after="0" w:line="480" w:lineRule="auto"/>
        <w:ind w:left="720" w:hanging="720"/>
        <w:contextualSpacing/>
        <w:rPr>
          <w:rFonts w:ascii="Times New Roman" w:hAnsi="Times New Roman" w:cs="Times New Roman"/>
          <w:sz w:val="24"/>
          <w:szCs w:val="24"/>
        </w:rPr>
      </w:pPr>
      <w:r w:rsidRPr="0066400E">
        <w:rPr>
          <w:rFonts w:ascii="Times New Roman" w:hAnsi="Times New Roman" w:cs="Times New Roman"/>
          <w:sz w:val="24"/>
          <w:szCs w:val="24"/>
        </w:rPr>
        <w:t xml:space="preserve">Nelson, T. O., &amp; </w:t>
      </w:r>
      <w:proofErr w:type="spellStart"/>
      <w:r w:rsidRPr="0066400E">
        <w:rPr>
          <w:rFonts w:ascii="Times New Roman" w:hAnsi="Times New Roman" w:cs="Times New Roman"/>
          <w:sz w:val="24"/>
          <w:szCs w:val="24"/>
        </w:rPr>
        <w:t>Dunlosky</w:t>
      </w:r>
      <w:proofErr w:type="spellEnd"/>
      <w:r w:rsidRPr="0066400E">
        <w:rPr>
          <w:rFonts w:ascii="Times New Roman" w:hAnsi="Times New Roman" w:cs="Times New Roman"/>
          <w:sz w:val="24"/>
          <w:szCs w:val="24"/>
        </w:rPr>
        <w:t xml:space="preserve">, J. (1991). When people’s judgments of learning (JOLs) are extremely accurate at predicting subsequent recall: The delayed-JOL eﬀect. </w:t>
      </w:r>
      <w:r w:rsidRPr="0066400E">
        <w:rPr>
          <w:rFonts w:ascii="Times New Roman" w:hAnsi="Times New Roman" w:cs="Times New Roman"/>
          <w:i/>
          <w:sz w:val="24"/>
          <w:szCs w:val="24"/>
        </w:rPr>
        <w:t>Psychological Science, 2</w:t>
      </w:r>
      <w:r w:rsidRPr="0066400E">
        <w:rPr>
          <w:rFonts w:ascii="Times New Roman" w:hAnsi="Times New Roman" w:cs="Times New Roman"/>
          <w:sz w:val="24"/>
          <w:szCs w:val="24"/>
        </w:rPr>
        <w:t>, 267–270</w:t>
      </w:r>
      <w:r w:rsidR="000128AF">
        <w:rPr>
          <w:rFonts w:ascii="Times New Roman" w:hAnsi="Times New Roman" w:cs="Times New Roman"/>
          <w:sz w:val="24"/>
          <w:szCs w:val="24"/>
        </w:rPr>
        <w:t>.</w:t>
      </w:r>
    </w:p>
    <w:p w14:paraId="1A299981" w14:textId="5092BB9F" w:rsidR="0009215F" w:rsidRDefault="0009215F" w:rsidP="00C83F38">
      <w:pPr>
        <w:spacing w:after="0" w:line="480" w:lineRule="auto"/>
        <w:ind w:left="720" w:hanging="720"/>
        <w:contextualSpacing/>
        <w:rPr>
          <w:rFonts w:ascii="Times New Roman" w:hAnsi="Times New Roman" w:cs="Times New Roman"/>
          <w:sz w:val="24"/>
          <w:szCs w:val="24"/>
        </w:rPr>
      </w:pPr>
      <w:r w:rsidRPr="0009215F">
        <w:rPr>
          <w:rFonts w:ascii="Times New Roman" w:hAnsi="Times New Roman" w:cs="Times New Roman"/>
          <w:sz w:val="24"/>
          <w:szCs w:val="24"/>
        </w:rPr>
        <w:t xml:space="preserve">Nelson, T. </w:t>
      </w:r>
      <w:r>
        <w:rPr>
          <w:rFonts w:ascii="Times New Roman" w:hAnsi="Times New Roman" w:cs="Times New Roman"/>
          <w:sz w:val="24"/>
          <w:szCs w:val="24"/>
        </w:rPr>
        <w:t>O</w:t>
      </w:r>
      <w:r w:rsidRPr="0009215F">
        <w:rPr>
          <w:rFonts w:ascii="Times New Roman" w:hAnsi="Times New Roman" w:cs="Times New Roman"/>
          <w:sz w:val="24"/>
          <w:szCs w:val="24"/>
        </w:rPr>
        <w:t xml:space="preserve">. &amp; </w:t>
      </w:r>
      <w:proofErr w:type="spellStart"/>
      <w:r w:rsidRPr="0009215F">
        <w:rPr>
          <w:rFonts w:ascii="Times New Roman" w:hAnsi="Times New Roman" w:cs="Times New Roman"/>
          <w:sz w:val="24"/>
          <w:szCs w:val="24"/>
        </w:rPr>
        <w:t>Narens</w:t>
      </w:r>
      <w:proofErr w:type="spellEnd"/>
      <w:r w:rsidRPr="0009215F">
        <w:rPr>
          <w:rFonts w:ascii="Times New Roman" w:hAnsi="Times New Roman" w:cs="Times New Roman"/>
          <w:sz w:val="24"/>
          <w:szCs w:val="24"/>
        </w:rPr>
        <w:t>, L. (1990)</w:t>
      </w:r>
      <w:r>
        <w:rPr>
          <w:rFonts w:ascii="Times New Roman" w:hAnsi="Times New Roman" w:cs="Times New Roman"/>
          <w:sz w:val="24"/>
          <w:szCs w:val="24"/>
        </w:rPr>
        <w:t>.</w:t>
      </w:r>
      <w:r w:rsidRPr="0009215F">
        <w:rPr>
          <w:rFonts w:ascii="Times New Roman" w:hAnsi="Times New Roman" w:cs="Times New Roman"/>
          <w:sz w:val="24"/>
          <w:szCs w:val="24"/>
        </w:rPr>
        <w:t xml:space="preserve"> Metamemory: A theoretical framework and new findings. In: </w:t>
      </w:r>
      <w:r w:rsidRPr="009277C1">
        <w:rPr>
          <w:rFonts w:ascii="Times New Roman" w:hAnsi="Times New Roman" w:cs="Times New Roman"/>
          <w:i/>
          <w:iCs/>
          <w:sz w:val="24"/>
          <w:szCs w:val="24"/>
        </w:rPr>
        <w:t>The psychology of learning and motivation</w:t>
      </w:r>
      <w:r w:rsidRPr="0009215F">
        <w:rPr>
          <w:rFonts w:ascii="Times New Roman" w:hAnsi="Times New Roman" w:cs="Times New Roman"/>
          <w:sz w:val="24"/>
          <w:szCs w:val="24"/>
        </w:rPr>
        <w:t>, ed. G. Bower. American Psychologist.</w:t>
      </w:r>
    </w:p>
    <w:p w14:paraId="2834A00D" w14:textId="453411A3" w:rsidR="00ED06A4" w:rsidRPr="006A1B72" w:rsidRDefault="00ED06A4"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J. P.</w:t>
      </w:r>
      <w:r w:rsidR="006A1B72">
        <w:rPr>
          <w:rFonts w:ascii="Times New Roman" w:hAnsi="Times New Roman" w:cs="Times New Roman"/>
          <w:sz w:val="24"/>
          <w:szCs w:val="24"/>
        </w:rPr>
        <w:t xml:space="preserve">, &amp; Nelson, T. O. (2006). Delayed judgments of learning cause both a decrease in absolute accuracy (calibration) and an increase in relative accuracy (resolution). </w:t>
      </w:r>
      <w:r w:rsidR="006A1B72">
        <w:rPr>
          <w:rFonts w:ascii="Times New Roman" w:hAnsi="Times New Roman" w:cs="Times New Roman"/>
          <w:i/>
          <w:iCs/>
          <w:sz w:val="24"/>
          <w:szCs w:val="24"/>
        </w:rPr>
        <w:t>Memory &amp; Cognition</w:t>
      </w:r>
      <w:r w:rsidR="006A1B72">
        <w:rPr>
          <w:rFonts w:ascii="Times New Roman" w:hAnsi="Times New Roman" w:cs="Times New Roman"/>
          <w:sz w:val="24"/>
          <w:szCs w:val="24"/>
        </w:rPr>
        <w:t xml:space="preserve">, </w:t>
      </w:r>
      <w:r w:rsidR="006A1B72">
        <w:rPr>
          <w:rFonts w:ascii="Times New Roman" w:hAnsi="Times New Roman" w:cs="Times New Roman"/>
          <w:i/>
          <w:iCs/>
          <w:sz w:val="24"/>
          <w:szCs w:val="24"/>
        </w:rPr>
        <w:t>34</w:t>
      </w:r>
      <w:r w:rsidR="006A1B72">
        <w:rPr>
          <w:rFonts w:ascii="Times New Roman" w:hAnsi="Times New Roman" w:cs="Times New Roman"/>
          <w:sz w:val="24"/>
          <w:szCs w:val="24"/>
        </w:rPr>
        <w:t xml:space="preserve"> (7), 1527</w:t>
      </w:r>
      <w:r w:rsidR="006A1B72" w:rsidRPr="006A1B72">
        <w:rPr>
          <w:rFonts w:ascii="Times New Roman" w:hAnsi="Times New Roman" w:cs="Times New Roman"/>
          <w:sz w:val="24"/>
          <w:szCs w:val="24"/>
        </w:rPr>
        <w:t>–</w:t>
      </w:r>
      <w:r w:rsidR="006A1B72">
        <w:rPr>
          <w:rFonts w:ascii="Times New Roman" w:hAnsi="Times New Roman" w:cs="Times New Roman"/>
          <w:sz w:val="24"/>
          <w:szCs w:val="24"/>
        </w:rPr>
        <w:t>1538.</w:t>
      </w:r>
    </w:p>
    <w:p w14:paraId="5B263889" w14:textId="6E5B8EBD" w:rsidR="00F95701" w:rsidRDefault="00F95701" w:rsidP="00C83F38">
      <w:pPr>
        <w:spacing w:after="0" w:line="480" w:lineRule="auto"/>
        <w:ind w:left="720" w:hanging="720"/>
        <w:contextualSpacing/>
        <w:rPr>
          <w:rFonts w:ascii="Times New Roman" w:hAnsi="Times New Roman" w:cs="Times New Roman"/>
          <w:sz w:val="24"/>
          <w:szCs w:val="24"/>
        </w:rPr>
      </w:pPr>
      <w:r w:rsidRPr="00F95701">
        <w:rPr>
          <w:rFonts w:ascii="Times New Roman" w:hAnsi="Times New Roman" w:cs="Times New Roman"/>
          <w:sz w:val="24"/>
          <w:szCs w:val="24"/>
        </w:rPr>
        <w:t xml:space="preserve">Psychology Software Tools, Inc. [E-Prime 3.0]. (2016). Retrieved from </w:t>
      </w:r>
      <w:r w:rsidR="009907B5">
        <w:rPr>
          <w:rFonts w:ascii="Times New Roman" w:hAnsi="Times New Roman" w:cs="Times New Roman"/>
          <w:sz w:val="24"/>
          <w:szCs w:val="24"/>
        </w:rPr>
        <w:t>https://www.pstnet.com</w:t>
      </w:r>
      <w:r w:rsidRPr="00F95701">
        <w:rPr>
          <w:rFonts w:ascii="Times New Roman" w:hAnsi="Times New Roman" w:cs="Times New Roman"/>
          <w:sz w:val="24"/>
          <w:szCs w:val="24"/>
        </w:rPr>
        <w:t>.</w:t>
      </w:r>
    </w:p>
    <w:p w14:paraId="689B36D9" w14:textId="55C71015" w:rsidR="009907B5" w:rsidRDefault="009907B5" w:rsidP="00C83F38">
      <w:pPr>
        <w:spacing w:after="0" w:line="480" w:lineRule="auto"/>
        <w:ind w:left="720" w:hanging="720"/>
        <w:contextualSpacing/>
        <w:rPr>
          <w:rFonts w:ascii="Times New Roman" w:hAnsi="Times New Roman" w:cs="Times New Roman"/>
          <w:sz w:val="24"/>
          <w:szCs w:val="24"/>
        </w:rPr>
      </w:pPr>
      <w:r w:rsidRPr="009907B5">
        <w:rPr>
          <w:rFonts w:ascii="Times New Roman" w:hAnsi="Times New Roman" w:cs="Times New Roman"/>
          <w:sz w:val="24"/>
          <w:szCs w:val="24"/>
        </w:rPr>
        <w:t>Roediger</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 xml:space="preserve">. </w:t>
      </w:r>
      <w:r w:rsidRPr="009907B5">
        <w:rPr>
          <w:rFonts w:ascii="Times New Roman" w:hAnsi="Times New Roman" w:cs="Times New Roman"/>
          <w:sz w:val="24"/>
          <w:szCs w:val="24"/>
        </w:rPr>
        <w:t>L</w:t>
      </w:r>
      <w:r>
        <w:rPr>
          <w:rFonts w:ascii="Times New Roman" w:hAnsi="Times New Roman" w:cs="Times New Roman"/>
          <w:sz w:val="24"/>
          <w:szCs w:val="24"/>
        </w:rPr>
        <w:t>.</w:t>
      </w:r>
      <w:r w:rsidRPr="009907B5">
        <w:rPr>
          <w:rFonts w:ascii="Times New Roman" w:hAnsi="Times New Roman" w:cs="Times New Roman"/>
          <w:sz w:val="24"/>
          <w:szCs w:val="24"/>
        </w:rPr>
        <w:t xml:space="preserve">, </w:t>
      </w:r>
      <w:proofErr w:type="spellStart"/>
      <w:r w:rsidRPr="009907B5">
        <w:rPr>
          <w:rFonts w:ascii="Times New Roman" w:hAnsi="Times New Roman" w:cs="Times New Roman"/>
          <w:sz w:val="24"/>
          <w:szCs w:val="24"/>
        </w:rPr>
        <w:t>Wixted</w:t>
      </w:r>
      <w:proofErr w:type="spellEnd"/>
      <w:r>
        <w:rPr>
          <w:rFonts w:ascii="Times New Roman" w:hAnsi="Times New Roman" w:cs="Times New Roman"/>
          <w:sz w:val="24"/>
          <w:szCs w:val="24"/>
        </w:rPr>
        <w:t>,</w:t>
      </w:r>
      <w:r w:rsidRPr="009907B5">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9907B5">
        <w:rPr>
          <w:rFonts w:ascii="Times New Roman" w:hAnsi="Times New Roman" w:cs="Times New Roman"/>
          <w:sz w:val="24"/>
          <w:szCs w:val="24"/>
        </w:rPr>
        <w:t>H</w:t>
      </w:r>
      <w:r>
        <w:rPr>
          <w:rFonts w:ascii="Times New Roman" w:hAnsi="Times New Roman" w:cs="Times New Roman"/>
          <w:sz w:val="24"/>
          <w:szCs w:val="24"/>
        </w:rPr>
        <w:t>.</w:t>
      </w:r>
      <w:r w:rsidRPr="009907B5">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9907B5">
        <w:rPr>
          <w:rFonts w:ascii="Times New Roman" w:hAnsi="Times New Roman" w:cs="Times New Roman"/>
          <w:sz w:val="24"/>
          <w:szCs w:val="24"/>
        </w:rPr>
        <w:t>DeSoto</w:t>
      </w:r>
      <w:r>
        <w:rPr>
          <w:rFonts w:ascii="Times New Roman" w:hAnsi="Times New Roman" w:cs="Times New Roman"/>
          <w:sz w:val="24"/>
          <w:szCs w:val="24"/>
        </w:rPr>
        <w:t>,</w:t>
      </w:r>
      <w:r w:rsidRPr="009907B5">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A. </w:t>
      </w:r>
      <w:r>
        <w:rPr>
          <w:rFonts w:ascii="Times New Roman" w:hAnsi="Times New Roman" w:cs="Times New Roman"/>
          <w:sz w:val="24"/>
          <w:szCs w:val="24"/>
        </w:rPr>
        <w:t xml:space="preserve">(2012). </w:t>
      </w:r>
      <w:r w:rsidRPr="009907B5">
        <w:rPr>
          <w:rFonts w:ascii="Times New Roman" w:hAnsi="Times New Roman" w:cs="Times New Roman"/>
          <w:sz w:val="24"/>
          <w:szCs w:val="24"/>
        </w:rPr>
        <w:t>The curious complexity between confidence and accuracy in reports from memory. In</w:t>
      </w:r>
      <w:r>
        <w:rPr>
          <w:rFonts w:ascii="Times New Roman" w:hAnsi="Times New Roman" w:cs="Times New Roman"/>
          <w:sz w:val="24"/>
          <w:szCs w:val="24"/>
        </w:rPr>
        <w:t xml:space="preserve"> </w:t>
      </w:r>
      <w:r w:rsidRPr="009907B5">
        <w:rPr>
          <w:rFonts w:ascii="Times New Roman" w:hAnsi="Times New Roman" w:cs="Times New Roman"/>
          <w:sz w:val="24"/>
          <w:szCs w:val="24"/>
        </w:rPr>
        <w:t xml:space="preserve">Nadel L, Sinnott-Armstrong WP </w:t>
      </w:r>
      <w:r>
        <w:rPr>
          <w:rFonts w:ascii="Times New Roman" w:hAnsi="Times New Roman" w:cs="Times New Roman"/>
          <w:sz w:val="24"/>
          <w:szCs w:val="24"/>
        </w:rPr>
        <w:t>(Eds</w:t>
      </w:r>
      <w:r w:rsidRPr="009907B5">
        <w:rPr>
          <w:rFonts w:ascii="Times New Roman" w:hAnsi="Times New Roman" w:cs="Times New Roman"/>
          <w:sz w:val="24"/>
          <w:szCs w:val="24"/>
        </w:rPr>
        <w:t>.</w:t>
      </w:r>
      <w:r>
        <w:rPr>
          <w:rFonts w:ascii="Times New Roman" w:hAnsi="Times New Roman" w:cs="Times New Roman"/>
          <w:sz w:val="24"/>
          <w:szCs w:val="24"/>
        </w:rPr>
        <w:t>),</w:t>
      </w:r>
      <w:r w:rsidRPr="009907B5">
        <w:rPr>
          <w:rFonts w:ascii="Times New Roman" w:hAnsi="Times New Roman" w:cs="Times New Roman"/>
          <w:sz w:val="24"/>
          <w:szCs w:val="24"/>
        </w:rPr>
        <w:t xml:space="preserve"> </w:t>
      </w:r>
      <w:r w:rsidRPr="009907B5">
        <w:rPr>
          <w:rFonts w:ascii="Times New Roman" w:hAnsi="Times New Roman" w:cs="Times New Roman"/>
          <w:i/>
          <w:iCs/>
          <w:sz w:val="24"/>
          <w:szCs w:val="24"/>
        </w:rPr>
        <w:t>Memory and Law</w:t>
      </w:r>
      <w:r w:rsidRPr="009907B5">
        <w:rPr>
          <w:rFonts w:ascii="Times New Roman" w:hAnsi="Times New Roman" w:cs="Times New Roman"/>
          <w:sz w:val="24"/>
          <w:szCs w:val="24"/>
        </w:rPr>
        <w:t>. Oxford University Press</w:t>
      </w:r>
      <w:r>
        <w:rPr>
          <w:rFonts w:ascii="Times New Roman" w:hAnsi="Times New Roman" w:cs="Times New Roman"/>
          <w:sz w:val="24"/>
          <w:szCs w:val="24"/>
        </w:rPr>
        <w:t xml:space="preserve">, </w:t>
      </w:r>
      <w:r w:rsidRPr="009907B5">
        <w:rPr>
          <w:rFonts w:ascii="Times New Roman" w:hAnsi="Times New Roman" w:cs="Times New Roman"/>
          <w:sz w:val="24"/>
          <w:szCs w:val="24"/>
        </w:rPr>
        <w:t>pp. 84–108.</w:t>
      </w:r>
    </w:p>
    <w:p w14:paraId="729AF6F0" w14:textId="21862FF0" w:rsidR="00AC355B" w:rsidRPr="003A32E6" w:rsidRDefault="00AC355B"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Rhodes, G. M. (2016). Judgments of learning: Methods, data, and theory. In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Tauber SK (Eds.), </w:t>
      </w:r>
      <w:r>
        <w:rPr>
          <w:rFonts w:ascii="Times New Roman" w:hAnsi="Times New Roman" w:cs="Times New Roman"/>
          <w:i/>
          <w:iCs/>
          <w:sz w:val="24"/>
          <w:szCs w:val="24"/>
        </w:rPr>
        <w:t>The Oxford Handbook of Metamemory</w:t>
      </w:r>
      <w:r w:rsidR="00800134">
        <w:rPr>
          <w:rFonts w:ascii="Times New Roman" w:hAnsi="Times New Roman" w:cs="Times New Roman"/>
          <w:sz w:val="24"/>
          <w:szCs w:val="24"/>
        </w:rPr>
        <w:t>, Oxford University Press, pp 90</w:t>
      </w:r>
      <w:r w:rsidR="00800134" w:rsidRPr="009907B5">
        <w:rPr>
          <w:rFonts w:ascii="Times New Roman" w:hAnsi="Times New Roman" w:cs="Times New Roman"/>
          <w:sz w:val="24"/>
          <w:szCs w:val="24"/>
        </w:rPr>
        <w:t>–</w:t>
      </w:r>
      <w:r w:rsidR="00800134">
        <w:rPr>
          <w:rFonts w:ascii="Times New Roman" w:hAnsi="Times New Roman" w:cs="Times New Roman"/>
          <w:sz w:val="24"/>
          <w:szCs w:val="24"/>
        </w:rPr>
        <w:t>117.</w:t>
      </w:r>
    </w:p>
    <w:p w14:paraId="11894DFD" w14:textId="58D15AF3" w:rsidR="000128AF" w:rsidRPr="000128AF" w:rsidRDefault="000128AF"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Rhodes, G. M., &amp; Castel, A. D. (2008). Memory predictions are influenced by perceptual information: Evidence for metacognitive illusions. </w:t>
      </w:r>
      <w:r>
        <w:rPr>
          <w:rFonts w:ascii="Times New Roman" w:hAnsi="Times New Roman" w:cs="Times New Roman"/>
          <w:i/>
          <w:sz w:val="24"/>
          <w:szCs w:val="24"/>
        </w:rPr>
        <w:t>Journal of Experimental Psychology: General. 137</w:t>
      </w:r>
      <w:r>
        <w:rPr>
          <w:rFonts w:ascii="Times New Roman" w:hAnsi="Times New Roman" w:cs="Times New Roman"/>
          <w:sz w:val="24"/>
          <w:szCs w:val="24"/>
        </w:rPr>
        <w:t>(4), 615 – 625.</w:t>
      </w:r>
    </w:p>
    <w:p w14:paraId="354ED9DF" w14:textId="4C93E1CF" w:rsidR="000128AF" w:rsidRDefault="000128AF" w:rsidP="00C83F38">
      <w:pPr>
        <w:spacing w:after="0" w:line="480" w:lineRule="auto"/>
        <w:ind w:left="720" w:hanging="720"/>
        <w:contextualSpacing/>
        <w:rPr>
          <w:rFonts w:ascii="Times New Roman" w:hAnsi="Times New Roman" w:cs="Times New Roman"/>
          <w:sz w:val="24"/>
          <w:szCs w:val="24"/>
        </w:rPr>
      </w:pPr>
      <w:r w:rsidRPr="000128AF">
        <w:rPr>
          <w:rFonts w:ascii="Times New Roman" w:hAnsi="Times New Roman" w:cs="Times New Roman"/>
          <w:sz w:val="24"/>
          <w:szCs w:val="24"/>
        </w:rPr>
        <w:t xml:space="preserve">Rhodes, </w:t>
      </w:r>
      <w:r>
        <w:rPr>
          <w:rFonts w:ascii="Times New Roman" w:hAnsi="Times New Roman" w:cs="Times New Roman"/>
          <w:sz w:val="24"/>
          <w:szCs w:val="24"/>
        </w:rPr>
        <w:t xml:space="preserve">G. M., </w:t>
      </w:r>
      <w:r w:rsidRPr="000128AF">
        <w:rPr>
          <w:rFonts w:ascii="Times New Roman" w:hAnsi="Times New Roman" w:cs="Times New Roman"/>
          <w:sz w:val="24"/>
          <w:szCs w:val="24"/>
        </w:rPr>
        <w:t>&amp; Tauber, S.</w:t>
      </w:r>
      <w:r>
        <w:rPr>
          <w:rFonts w:ascii="Times New Roman" w:hAnsi="Times New Roman" w:cs="Times New Roman"/>
          <w:sz w:val="24"/>
          <w:szCs w:val="24"/>
        </w:rPr>
        <w:t xml:space="preserve"> K.</w:t>
      </w:r>
      <w:r w:rsidRPr="000128AF">
        <w:rPr>
          <w:rFonts w:ascii="Times New Roman" w:hAnsi="Times New Roman" w:cs="Times New Roman"/>
          <w:sz w:val="24"/>
          <w:szCs w:val="24"/>
        </w:rPr>
        <w:t xml:space="preserve"> (2011). The Influence of </w:t>
      </w:r>
      <w:r>
        <w:rPr>
          <w:rFonts w:ascii="Times New Roman" w:hAnsi="Times New Roman" w:cs="Times New Roman"/>
          <w:sz w:val="24"/>
          <w:szCs w:val="24"/>
        </w:rPr>
        <w:t>d</w:t>
      </w:r>
      <w:r w:rsidRPr="000128AF">
        <w:rPr>
          <w:rFonts w:ascii="Times New Roman" w:hAnsi="Times New Roman" w:cs="Times New Roman"/>
          <w:sz w:val="24"/>
          <w:szCs w:val="24"/>
        </w:rPr>
        <w:t xml:space="preserve">elaying </w:t>
      </w:r>
      <w:r>
        <w:rPr>
          <w:rFonts w:ascii="Times New Roman" w:hAnsi="Times New Roman" w:cs="Times New Roman"/>
          <w:sz w:val="24"/>
          <w:szCs w:val="24"/>
        </w:rPr>
        <w:t>j</w:t>
      </w:r>
      <w:r w:rsidRPr="000128AF">
        <w:rPr>
          <w:rFonts w:ascii="Times New Roman" w:hAnsi="Times New Roman" w:cs="Times New Roman"/>
          <w:sz w:val="24"/>
          <w:szCs w:val="24"/>
        </w:rPr>
        <w:t xml:space="preserve">udgments of </w:t>
      </w:r>
      <w:r>
        <w:rPr>
          <w:rFonts w:ascii="Times New Roman" w:hAnsi="Times New Roman" w:cs="Times New Roman"/>
          <w:sz w:val="24"/>
          <w:szCs w:val="24"/>
        </w:rPr>
        <w:t>l</w:t>
      </w:r>
      <w:r w:rsidRPr="000128AF">
        <w:rPr>
          <w:rFonts w:ascii="Times New Roman" w:hAnsi="Times New Roman" w:cs="Times New Roman"/>
          <w:sz w:val="24"/>
          <w:szCs w:val="24"/>
        </w:rPr>
        <w:t xml:space="preserve">earning on </w:t>
      </w:r>
      <w:r>
        <w:rPr>
          <w:rFonts w:ascii="Times New Roman" w:hAnsi="Times New Roman" w:cs="Times New Roman"/>
          <w:sz w:val="24"/>
          <w:szCs w:val="24"/>
        </w:rPr>
        <w:t>m</w:t>
      </w:r>
      <w:r w:rsidRPr="000128AF">
        <w:rPr>
          <w:rFonts w:ascii="Times New Roman" w:hAnsi="Times New Roman" w:cs="Times New Roman"/>
          <w:sz w:val="24"/>
          <w:szCs w:val="24"/>
        </w:rPr>
        <w:t xml:space="preserve">etacognitive </w:t>
      </w:r>
      <w:r>
        <w:rPr>
          <w:rFonts w:ascii="Times New Roman" w:hAnsi="Times New Roman" w:cs="Times New Roman"/>
          <w:sz w:val="24"/>
          <w:szCs w:val="24"/>
        </w:rPr>
        <w:t>a</w:t>
      </w:r>
      <w:r w:rsidRPr="000128AF">
        <w:rPr>
          <w:rFonts w:ascii="Times New Roman" w:hAnsi="Times New Roman" w:cs="Times New Roman"/>
          <w:sz w:val="24"/>
          <w:szCs w:val="24"/>
        </w:rPr>
        <w:t xml:space="preserve">ccuracy: A </w:t>
      </w:r>
      <w:r>
        <w:rPr>
          <w:rFonts w:ascii="Times New Roman" w:hAnsi="Times New Roman" w:cs="Times New Roman"/>
          <w:sz w:val="24"/>
          <w:szCs w:val="24"/>
        </w:rPr>
        <w:t>m</w:t>
      </w:r>
      <w:r w:rsidRPr="000128AF">
        <w:rPr>
          <w:rFonts w:ascii="Times New Roman" w:hAnsi="Times New Roman" w:cs="Times New Roman"/>
          <w:sz w:val="24"/>
          <w:szCs w:val="24"/>
        </w:rPr>
        <w:t>eta-</w:t>
      </w:r>
      <w:r>
        <w:rPr>
          <w:rFonts w:ascii="Times New Roman" w:hAnsi="Times New Roman" w:cs="Times New Roman"/>
          <w:sz w:val="24"/>
          <w:szCs w:val="24"/>
        </w:rPr>
        <w:t>a</w:t>
      </w:r>
      <w:r w:rsidRPr="000128AF">
        <w:rPr>
          <w:rFonts w:ascii="Times New Roman" w:hAnsi="Times New Roman" w:cs="Times New Roman"/>
          <w:sz w:val="24"/>
          <w:szCs w:val="24"/>
        </w:rPr>
        <w:t xml:space="preserve">nalytic </w:t>
      </w:r>
      <w:r>
        <w:rPr>
          <w:rFonts w:ascii="Times New Roman" w:hAnsi="Times New Roman" w:cs="Times New Roman"/>
          <w:sz w:val="24"/>
          <w:szCs w:val="24"/>
        </w:rPr>
        <w:t>r</w:t>
      </w:r>
      <w:r w:rsidRPr="000128AF">
        <w:rPr>
          <w:rFonts w:ascii="Times New Roman" w:hAnsi="Times New Roman" w:cs="Times New Roman"/>
          <w:sz w:val="24"/>
          <w:szCs w:val="24"/>
        </w:rPr>
        <w:t xml:space="preserve">eview. </w:t>
      </w:r>
      <w:r w:rsidRPr="000D2A0F">
        <w:rPr>
          <w:rFonts w:ascii="Times New Roman" w:hAnsi="Times New Roman" w:cs="Times New Roman"/>
          <w:i/>
          <w:sz w:val="24"/>
          <w:szCs w:val="24"/>
        </w:rPr>
        <w:t>Psychological Bulletin</w:t>
      </w:r>
      <w:r w:rsidR="00CC186C">
        <w:rPr>
          <w:rFonts w:ascii="Times New Roman" w:hAnsi="Times New Roman" w:cs="Times New Roman"/>
          <w:sz w:val="24"/>
          <w:szCs w:val="24"/>
        </w:rPr>
        <w:t>,</w:t>
      </w:r>
      <w:r w:rsidRPr="000128AF">
        <w:rPr>
          <w:rFonts w:ascii="Times New Roman" w:hAnsi="Times New Roman" w:cs="Times New Roman"/>
          <w:sz w:val="24"/>
          <w:szCs w:val="24"/>
        </w:rPr>
        <w:t xml:space="preserve"> </w:t>
      </w:r>
      <w:r w:rsidRPr="000D2A0F">
        <w:rPr>
          <w:rFonts w:ascii="Times New Roman" w:hAnsi="Times New Roman" w:cs="Times New Roman"/>
          <w:i/>
          <w:sz w:val="24"/>
          <w:szCs w:val="24"/>
        </w:rPr>
        <w:t>137</w:t>
      </w:r>
      <w:r>
        <w:rPr>
          <w:rFonts w:ascii="Times New Roman" w:hAnsi="Times New Roman" w:cs="Times New Roman"/>
          <w:sz w:val="24"/>
          <w:szCs w:val="24"/>
        </w:rPr>
        <w:t>,</w:t>
      </w:r>
      <w:r w:rsidRPr="000128AF">
        <w:rPr>
          <w:rFonts w:ascii="Times New Roman" w:hAnsi="Times New Roman" w:cs="Times New Roman"/>
          <w:sz w:val="24"/>
          <w:szCs w:val="24"/>
        </w:rPr>
        <w:t xml:space="preserve"> 131-48. 10.1037/a0021705.</w:t>
      </w:r>
    </w:p>
    <w:p w14:paraId="194E482B" w14:textId="72F8FC9B" w:rsidR="009A25A6" w:rsidRDefault="009A25A6"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Sauer, J., Brewer, N., </w:t>
      </w:r>
      <w:proofErr w:type="spellStart"/>
      <w:r>
        <w:rPr>
          <w:rFonts w:ascii="Times New Roman" w:hAnsi="Times New Roman" w:cs="Times New Roman"/>
          <w:sz w:val="24"/>
          <w:szCs w:val="24"/>
        </w:rPr>
        <w:t>Zweck</w:t>
      </w:r>
      <w:proofErr w:type="spellEnd"/>
      <w:r>
        <w:rPr>
          <w:rFonts w:ascii="Times New Roman" w:hAnsi="Times New Roman" w:cs="Times New Roman"/>
          <w:sz w:val="24"/>
          <w:szCs w:val="24"/>
        </w:rPr>
        <w:t>, T., &amp; Weber, N. (2010). The effect of retention interval on the confidence</w:t>
      </w:r>
      <w:r w:rsidR="00CC186C" w:rsidRPr="00CC186C">
        <w:t xml:space="preserve"> </w:t>
      </w:r>
      <w:r w:rsidR="00CC186C" w:rsidRPr="00CC186C">
        <w:rPr>
          <w:rFonts w:ascii="Times New Roman" w:hAnsi="Times New Roman" w:cs="Times New Roman"/>
          <w:sz w:val="24"/>
          <w:szCs w:val="24"/>
        </w:rPr>
        <w:t>–</w:t>
      </w:r>
      <w:r>
        <w:rPr>
          <w:rFonts w:ascii="Times New Roman" w:hAnsi="Times New Roman" w:cs="Times New Roman"/>
          <w:sz w:val="24"/>
          <w:szCs w:val="24"/>
        </w:rPr>
        <w:t xml:space="preserve">accuracy relationship </w:t>
      </w:r>
      <w:r w:rsidR="00CC186C">
        <w:rPr>
          <w:rFonts w:ascii="Times New Roman" w:hAnsi="Times New Roman" w:cs="Times New Roman"/>
          <w:sz w:val="24"/>
          <w:szCs w:val="24"/>
        </w:rPr>
        <w:t xml:space="preserve">for eyewitness identification. </w:t>
      </w:r>
      <w:r w:rsidR="00CC186C">
        <w:rPr>
          <w:rFonts w:ascii="Times New Roman" w:hAnsi="Times New Roman" w:cs="Times New Roman"/>
          <w:i/>
          <w:iCs/>
          <w:sz w:val="24"/>
          <w:szCs w:val="24"/>
        </w:rPr>
        <w:t>Law and Human Behavior, 34</w:t>
      </w:r>
      <w:r w:rsidR="00CC186C">
        <w:rPr>
          <w:rFonts w:ascii="Times New Roman" w:hAnsi="Times New Roman" w:cs="Times New Roman"/>
          <w:sz w:val="24"/>
          <w:szCs w:val="24"/>
        </w:rPr>
        <w:t>, 337-347.</w:t>
      </w:r>
    </w:p>
    <w:p w14:paraId="54FFB0DB" w14:textId="27B69B9D" w:rsidR="00F12402" w:rsidRPr="00F12402" w:rsidRDefault="00F1240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Scheck, P., </w:t>
      </w:r>
      <w:proofErr w:type="spellStart"/>
      <w:r>
        <w:rPr>
          <w:rFonts w:ascii="Times New Roman" w:hAnsi="Times New Roman" w:cs="Times New Roman"/>
          <w:sz w:val="24"/>
          <w:szCs w:val="24"/>
        </w:rPr>
        <w:t>Meeter</w:t>
      </w:r>
      <w:proofErr w:type="spellEnd"/>
      <w:r>
        <w:rPr>
          <w:rFonts w:ascii="Times New Roman" w:hAnsi="Times New Roman" w:cs="Times New Roman"/>
          <w:sz w:val="24"/>
          <w:szCs w:val="24"/>
        </w:rPr>
        <w:t xml:space="preserve">, M., &amp; Nelson, T. O. (2004). Anchoring effects in the absolute accuracy of immediate versus delayed judgments of learning. </w:t>
      </w:r>
      <w:r>
        <w:rPr>
          <w:rFonts w:ascii="Times New Roman" w:hAnsi="Times New Roman" w:cs="Times New Roman"/>
          <w:i/>
          <w:iCs/>
          <w:sz w:val="24"/>
          <w:szCs w:val="24"/>
        </w:rPr>
        <w:t>Journal of Memory and Language, 51</w:t>
      </w:r>
      <w:r>
        <w:rPr>
          <w:rFonts w:ascii="Times New Roman" w:hAnsi="Times New Roman" w:cs="Times New Roman"/>
          <w:sz w:val="24"/>
          <w:szCs w:val="24"/>
        </w:rPr>
        <w:t>, 71-79.</w:t>
      </w:r>
    </w:p>
    <w:p w14:paraId="1B353717" w14:textId="06566C54" w:rsidR="002E4150" w:rsidRPr="002E4150" w:rsidRDefault="002E4150" w:rsidP="00C83F38">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Tekin</w:t>
      </w:r>
      <w:proofErr w:type="spellEnd"/>
      <w:r>
        <w:rPr>
          <w:rFonts w:ascii="Times New Roman" w:hAnsi="Times New Roman" w:cs="Times New Roman"/>
          <w:sz w:val="24"/>
          <w:szCs w:val="24"/>
        </w:rPr>
        <w:t xml:space="preserve">, E. &amp; Roediger, H. L. (2017). The range of confidence scales does not affect the relationship between confidence accuracy in recognition memory. </w:t>
      </w:r>
      <w:r>
        <w:rPr>
          <w:rFonts w:ascii="Times New Roman" w:hAnsi="Times New Roman" w:cs="Times New Roman"/>
          <w:i/>
          <w:iCs/>
          <w:sz w:val="24"/>
          <w:szCs w:val="24"/>
        </w:rPr>
        <w:t>Cognitive Research: Principles and Implications, 2</w:t>
      </w:r>
      <w:r>
        <w:rPr>
          <w:rFonts w:ascii="Times New Roman" w:hAnsi="Times New Roman" w:cs="Times New Roman"/>
          <w:sz w:val="24"/>
          <w:szCs w:val="24"/>
        </w:rPr>
        <w:t>(1), 49-62.</w:t>
      </w:r>
    </w:p>
    <w:p w14:paraId="7844E95B" w14:textId="012E9410" w:rsidR="004237F2" w:rsidRDefault="004237F2" w:rsidP="00C83F38">
      <w:pPr>
        <w:spacing w:after="0" w:line="480" w:lineRule="auto"/>
        <w:ind w:left="720" w:hanging="720"/>
        <w:contextualSpacing/>
        <w:rPr>
          <w:rFonts w:ascii="Times New Roman" w:hAnsi="Times New Roman" w:cs="Times New Roman"/>
          <w:sz w:val="24"/>
          <w:szCs w:val="24"/>
        </w:rPr>
      </w:pPr>
      <w:proofErr w:type="spellStart"/>
      <w:r w:rsidRPr="004237F2">
        <w:rPr>
          <w:rFonts w:ascii="Times New Roman" w:hAnsi="Times New Roman" w:cs="Times New Roman"/>
          <w:sz w:val="24"/>
          <w:szCs w:val="24"/>
        </w:rPr>
        <w:t>Tiede</w:t>
      </w:r>
      <w:proofErr w:type="spellEnd"/>
      <w:r w:rsidRPr="004237F2">
        <w:rPr>
          <w:rFonts w:ascii="Times New Roman" w:hAnsi="Times New Roman" w:cs="Times New Roman"/>
          <w:sz w:val="24"/>
          <w:szCs w:val="24"/>
        </w:rPr>
        <w:t xml:space="preserve">, H. L., &amp; </w:t>
      </w:r>
      <w:proofErr w:type="spellStart"/>
      <w:r w:rsidRPr="004237F2">
        <w:rPr>
          <w:rFonts w:ascii="Times New Roman" w:hAnsi="Times New Roman" w:cs="Times New Roman"/>
          <w:sz w:val="24"/>
          <w:szCs w:val="24"/>
        </w:rPr>
        <w:t>Leboe</w:t>
      </w:r>
      <w:proofErr w:type="spellEnd"/>
      <w:r w:rsidRPr="004237F2">
        <w:rPr>
          <w:rFonts w:ascii="Times New Roman" w:hAnsi="Times New Roman" w:cs="Times New Roman"/>
          <w:sz w:val="24"/>
          <w:szCs w:val="24"/>
        </w:rPr>
        <w:t xml:space="preserve">, J. P. (2009). Metamemory judgments and the benefits of repeated study: Improving recall predictions through the activation of appropriate knowledge. </w:t>
      </w:r>
      <w:r w:rsidRPr="003A15C5">
        <w:rPr>
          <w:rFonts w:ascii="Times New Roman" w:hAnsi="Times New Roman" w:cs="Times New Roman"/>
          <w:i/>
          <w:iCs/>
          <w:sz w:val="24"/>
          <w:szCs w:val="24"/>
        </w:rPr>
        <w:t>Journal of Experimental Psychology: Learning, Memory, and Cognition, 35</w:t>
      </w:r>
      <w:r w:rsidRPr="004237F2">
        <w:rPr>
          <w:rFonts w:ascii="Times New Roman" w:hAnsi="Times New Roman" w:cs="Times New Roman"/>
          <w:sz w:val="24"/>
          <w:szCs w:val="24"/>
        </w:rPr>
        <w:t>(3), 822-828.</w:t>
      </w:r>
    </w:p>
    <w:p w14:paraId="72F2D14C" w14:textId="13FB3688" w:rsidR="00DB2298" w:rsidRDefault="00DB2298" w:rsidP="00C83F38">
      <w:pPr>
        <w:spacing w:after="0" w:line="480" w:lineRule="auto"/>
        <w:ind w:left="720" w:hanging="720"/>
        <w:contextualSpacing/>
        <w:rPr>
          <w:rFonts w:ascii="Times New Roman" w:hAnsi="Times New Roman" w:cs="Times New Roman"/>
          <w:sz w:val="24"/>
          <w:szCs w:val="24"/>
        </w:rPr>
      </w:pPr>
      <w:r w:rsidRPr="00DB2298">
        <w:rPr>
          <w:rFonts w:ascii="Times New Roman" w:hAnsi="Times New Roman" w:cs="Times New Roman"/>
          <w:sz w:val="24"/>
          <w:szCs w:val="24"/>
        </w:rPr>
        <w:t xml:space="preserve">Tulving, E. (1974). Cue-dependent forgetting. </w:t>
      </w:r>
      <w:r w:rsidRPr="003A15C5">
        <w:rPr>
          <w:rFonts w:ascii="Times New Roman" w:hAnsi="Times New Roman" w:cs="Times New Roman"/>
          <w:i/>
          <w:iCs/>
          <w:sz w:val="24"/>
          <w:szCs w:val="24"/>
        </w:rPr>
        <w:t>American Scientist, 62</w:t>
      </w:r>
      <w:r w:rsidRPr="00DB2298">
        <w:rPr>
          <w:rFonts w:ascii="Times New Roman" w:hAnsi="Times New Roman" w:cs="Times New Roman"/>
          <w:sz w:val="24"/>
          <w:szCs w:val="24"/>
        </w:rPr>
        <w:t>(1), 74-82.</w:t>
      </w:r>
    </w:p>
    <w:p w14:paraId="13428705" w14:textId="2D8DAA67" w:rsidR="00EC33D2" w:rsidRPr="00EC33D2" w:rsidRDefault="00EC33D2"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Turner, M. L., &amp; Engle, R. W. (1989). Is working memory capacity task dependent? </w:t>
      </w:r>
      <w:r>
        <w:rPr>
          <w:rFonts w:ascii="Times New Roman" w:hAnsi="Times New Roman" w:cs="Times New Roman"/>
          <w:i/>
          <w:iCs/>
          <w:sz w:val="24"/>
          <w:szCs w:val="24"/>
        </w:rPr>
        <w:t>Journal of Memory and Language, 28</w:t>
      </w:r>
      <w:r>
        <w:rPr>
          <w:rFonts w:ascii="Times New Roman" w:hAnsi="Times New Roman" w:cs="Times New Roman"/>
          <w:sz w:val="24"/>
          <w:szCs w:val="24"/>
        </w:rPr>
        <w:t>, 127-154.</w:t>
      </w:r>
    </w:p>
    <w:p w14:paraId="4D5DE407" w14:textId="6692DBA8" w:rsidR="00977D7C" w:rsidRDefault="00977D7C" w:rsidP="00C83F38">
      <w:pPr>
        <w:spacing w:after="0" w:line="480" w:lineRule="auto"/>
        <w:ind w:left="720" w:hanging="720"/>
        <w:contextualSpacing/>
        <w:rPr>
          <w:rFonts w:ascii="Times New Roman" w:hAnsi="Times New Roman" w:cs="Times New Roman"/>
          <w:sz w:val="24"/>
          <w:szCs w:val="24"/>
        </w:rPr>
      </w:pPr>
      <w:r w:rsidRPr="00977D7C">
        <w:rPr>
          <w:rFonts w:ascii="Times New Roman" w:hAnsi="Times New Roman" w:cs="Times New Roman"/>
          <w:sz w:val="24"/>
          <w:szCs w:val="24"/>
        </w:rPr>
        <w:lastRenderedPageBreak/>
        <w:t>Valentine, K. D., &amp; Buchanan, E. M. (2013). JAM-</w:t>
      </w:r>
      <w:proofErr w:type="spellStart"/>
      <w:r w:rsidRPr="00977D7C">
        <w:rPr>
          <w:rFonts w:ascii="Times New Roman" w:hAnsi="Times New Roman" w:cs="Times New Roman"/>
          <w:sz w:val="24"/>
          <w:szCs w:val="24"/>
        </w:rPr>
        <w:t>boree</w:t>
      </w:r>
      <w:proofErr w:type="spellEnd"/>
      <w:r w:rsidRPr="00977D7C">
        <w:rPr>
          <w:rFonts w:ascii="Times New Roman" w:hAnsi="Times New Roman" w:cs="Times New Roman"/>
          <w:sz w:val="24"/>
          <w:szCs w:val="24"/>
        </w:rPr>
        <w:t xml:space="preserve">: An application of observation oriented modelling to judgements of associative memory. </w:t>
      </w:r>
      <w:r w:rsidRPr="000D2A0F">
        <w:rPr>
          <w:rFonts w:ascii="Times New Roman" w:hAnsi="Times New Roman" w:cs="Times New Roman"/>
          <w:i/>
          <w:sz w:val="24"/>
          <w:szCs w:val="24"/>
        </w:rPr>
        <w:t>Journal of Cognitive Psychology, 25</w:t>
      </w:r>
      <w:r w:rsidRPr="00977D7C">
        <w:rPr>
          <w:rFonts w:ascii="Times New Roman" w:hAnsi="Times New Roman" w:cs="Times New Roman"/>
          <w:sz w:val="24"/>
          <w:szCs w:val="24"/>
        </w:rPr>
        <w:t xml:space="preserve">(4), 400–422. </w:t>
      </w:r>
    </w:p>
    <w:p w14:paraId="2B01BC63" w14:textId="6DBBE8AC" w:rsidR="00F17B14" w:rsidRDefault="00F17B14" w:rsidP="00C83F38">
      <w:pPr>
        <w:spacing w:after="0" w:line="480" w:lineRule="auto"/>
        <w:ind w:left="720" w:hanging="720"/>
        <w:contextualSpacing/>
        <w:rPr>
          <w:rFonts w:ascii="Times New Roman" w:hAnsi="Times New Roman" w:cs="Times New Roman"/>
          <w:sz w:val="24"/>
          <w:szCs w:val="24"/>
        </w:rPr>
      </w:pPr>
      <w:r w:rsidRPr="00F17B14">
        <w:rPr>
          <w:rFonts w:ascii="Times New Roman" w:hAnsi="Times New Roman" w:cs="Times New Roman"/>
          <w:sz w:val="24"/>
          <w:szCs w:val="24"/>
        </w:rPr>
        <w:t xml:space="preserve">Van </w:t>
      </w:r>
      <w:proofErr w:type="spellStart"/>
      <w:r w:rsidRPr="00F17B14">
        <w:rPr>
          <w:rFonts w:ascii="Times New Roman" w:hAnsi="Times New Roman" w:cs="Times New Roman"/>
          <w:sz w:val="24"/>
          <w:szCs w:val="24"/>
        </w:rPr>
        <w:t>Buuren</w:t>
      </w:r>
      <w:proofErr w:type="spellEnd"/>
      <w:r w:rsidRPr="00F17B14">
        <w:rPr>
          <w:rFonts w:ascii="Times New Roman" w:hAnsi="Times New Roman" w:cs="Times New Roman"/>
          <w:sz w:val="24"/>
          <w:szCs w:val="24"/>
        </w:rPr>
        <w:t xml:space="preserve">, S., &amp; </w:t>
      </w:r>
      <w:proofErr w:type="spellStart"/>
      <w:r w:rsidRPr="00F17B14">
        <w:rPr>
          <w:rFonts w:ascii="Times New Roman" w:hAnsi="Times New Roman" w:cs="Times New Roman"/>
          <w:sz w:val="24"/>
          <w:szCs w:val="24"/>
        </w:rPr>
        <w:t>Groothuis-Oudshoorn</w:t>
      </w:r>
      <w:proofErr w:type="spellEnd"/>
      <w:r w:rsidRPr="00F17B14">
        <w:rPr>
          <w:rFonts w:ascii="Times New Roman" w:hAnsi="Times New Roman" w:cs="Times New Roman"/>
          <w:sz w:val="24"/>
          <w:szCs w:val="24"/>
        </w:rPr>
        <w:t xml:space="preserve">, K. (2011). Mice: </w:t>
      </w:r>
      <w:proofErr w:type="spellStart"/>
      <w:r w:rsidRPr="00F17B14">
        <w:rPr>
          <w:rFonts w:ascii="Times New Roman" w:hAnsi="Times New Roman" w:cs="Times New Roman"/>
          <w:sz w:val="24"/>
          <w:szCs w:val="24"/>
        </w:rPr>
        <w:t>Mulitvariate</w:t>
      </w:r>
      <w:proofErr w:type="spellEnd"/>
      <w:r w:rsidRPr="00F17B14">
        <w:rPr>
          <w:rFonts w:ascii="Times New Roman" w:hAnsi="Times New Roman" w:cs="Times New Roman"/>
          <w:sz w:val="24"/>
          <w:szCs w:val="24"/>
        </w:rPr>
        <w:t xml:space="preserve"> imputation by chained equations in R. Journal of Statistical Software, 45(3), 1–67. Retrieved from </w:t>
      </w:r>
      <w:r w:rsidR="00F864D8">
        <w:rPr>
          <w:rFonts w:ascii="Times New Roman" w:hAnsi="Times New Roman" w:cs="Times New Roman"/>
          <w:sz w:val="24"/>
          <w:szCs w:val="24"/>
        </w:rPr>
        <w:t>https://www.jstatsoft.org/v45/i03/</w:t>
      </w:r>
    </w:p>
    <w:p w14:paraId="7C9DBD91" w14:textId="295357F2" w:rsidR="00F864D8" w:rsidRPr="00F864D8" w:rsidRDefault="00F864D8" w:rsidP="00C83F38">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Weber, N., &amp; Brewer, N. (2003). The effect of judgment type and confidence scale on confidence-accuracy calibration in face recognition. </w:t>
      </w:r>
      <w:r>
        <w:rPr>
          <w:rFonts w:ascii="Times New Roman" w:hAnsi="Times New Roman" w:cs="Times New Roman"/>
          <w:i/>
          <w:iCs/>
          <w:sz w:val="24"/>
          <w:szCs w:val="24"/>
        </w:rPr>
        <w:t>Journal of Applied Psychology, 88</w:t>
      </w:r>
      <w:r>
        <w:rPr>
          <w:rFonts w:ascii="Times New Roman" w:hAnsi="Times New Roman" w:cs="Times New Roman"/>
          <w:sz w:val="24"/>
          <w:szCs w:val="24"/>
        </w:rPr>
        <w:t>(3), 490-499.</w:t>
      </w:r>
    </w:p>
    <w:p w14:paraId="74AAC145" w14:textId="55C55A45" w:rsidR="00A15D3D" w:rsidRDefault="00A15D3D">
      <w:pPr>
        <w:rPr>
          <w:rFonts w:ascii="Times New Roman" w:hAnsi="Times New Roman" w:cs="Times New Roman"/>
          <w:sz w:val="24"/>
          <w:szCs w:val="24"/>
        </w:rPr>
      </w:pPr>
      <w:r>
        <w:rPr>
          <w:rFonts w:ascii="Times New Roman" w:hAnsi="Times New Roman" w:cs="Times New Roman"/>
          <w:sz w:val="24"/>
          <w:szCs w:val="24"/>
        </w:rPr>
        <w:br w:type="page"/>
      </w:r>
    </w:p>
    <w:p w14:paraId="4409F632" w14:textId="5195B486" w:rsidR="00A15D3D" w:rsidRDefault="00A15D3D" w:rsidP="007927CF">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0F24D99E" w14:textId="0C1F9F6E" w:rsidR="00A15D3D" w:rsidRPr="00A15D3D" w:rsidRDefault="00A15D3D" w:rsidP="007927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007927CF">
        <w:rPr>
          <w:rFonts w:ascii="Times New Roman" w:hAnsi="Times New Roman" w:cs="Times New Roman"/>
          <w:sz w:val="24"/>
          <w:szCs w:val="24"/>
        </w:rPr>
        <w:t>A</w:t>
      </w:r>
      <w:r w:rsidRPr="00A15D3D">
        <w:rPr>
          <w:rFonts w:ascii="Times New Roman" w:hAnsi="Times New Roman" w:cs="Times New Roman"/>
          <w:sz w:val="24"/>
          <w:szCs w:val="24"/>
        </w:rPr>
        <w:t xml:space="preserve">nalyses were also conducted on datasets with no imputation and with the imputation done only for </w:t>
      </w:r>
      <w:r w:rsidR="00997AB1">
        <w:rPr>
          <w:rFonts w:ascii="Times New Roman" w:hAnsi="Times New Roman" w:cs="Times New Roman"/>
          <w:sz w:val="24"/>
          <w:szCs w:val="24"/>
        </w:rPr>
        <w:t>participants</w:t>
      </w:r>
      <w:r w:rsidRPr="00A15D3D">
        <w:rPr>
          <w:rFonts w:ascii="Times New Roman" w:hAnsi="Times New Roman" w:cs="Times New Roman"/>
          <w:sz w:val="24"/>
          <w:szCs w:val="24"/>
        </w:rPr>
        <w:t xml:space="preserve"> missing 5% or less of their total JOL responses. </w:t>
      </w:r>
      <w:r w:rsidR="006C1028">
        <w:rPr>
          <w:rFonts w:ascii="Times New Roman" w:hAnsi="Times New Roman" w:cs="Times New Roman"/>
          <w:sz w:val="24"/>
          <w:szCs w:val="24"/>
        </w:rPr>
        <w:t>Since similar data were found using</w:t>
      </w:r>
      <w:r w:rsidRPr="00A15D3D">
        <w:rPr>
          <w:rFonts w:ascii="Times New Roman" w:hAnsi="Times New Roman" w:cs="Times New Roman"/>
          <w:sz w:val="24"/>
          <w:szCs w:val="24"/>
        </w:rPr>
        <w:t xml:space="preserve"> each imputation method, we report the results </w:t>
      </w:r>
      <w:r w:rsidR="00F54F2D">
        <w:rPr>
          <w:rFonts w:ascii="Times New Roman" w:hAnsi="Times New Roman" w:cs="Times New Roman"/>
          <w:sz w:val="24"/>
          <w:szCs w:val="24"/>
        </w:rPr>
        <w:t>using the</w:t>
      </w:r>
      <w:r w:rsidRPr="00A15D3D">
        <w:rPr>
          <w:rFonts w:ascii="Times New Roman" w:hAnsi="Times New Roman" w:cs="Times New Roman"/>
          <w:sz w:val="24"/>
          <w:szCs w:val="24"/>
        </w:rPr>
        <w:t xml:space="preserve"> 10%</w:t>
      </w:r>
      <w:r w:rsidR="00F54F2D">
        <w:rPr>
          <w:rFonts w:ascii="Times New Roman" w:hAnsi="Times New Roman" w:cs="Times New Roman"/>
          <w:sz w:val="24"/>
          <w:szCs w:val="24"/>
        </w:rPr>
        <w:t xml:space="preserve"> cutoff criterion which maximized the number of observations available for analyses.</w:t>
      </w:r>
      <w:r w:rsidRPr="00A15D3D">
        <w:rPr>
          <w:rFonts w:ascii="Times New Roman" w:hAnsi="Times New Roman" w:cs="Times New Roman"/>
          <w:sz w:val="24"/>
          <w:szCs w:val="24"/>
        </w:rPr>
        <w:t xml:space="preserve"> Datasets using no imputation and the 5% cutoff </w:t>
      </w:r>
      <w:r w:rsidR="00F54F2D">
        <w:rPr>
          <w:rFonts w:ascii="Times New Roman" w:hAnsi="Times New Roman" w:cs="Times New Roman"/>
          <w:sz w:val="24"/>
          <w:szCs w:val="24"/>
        </w:rPr>
        <w:t>criterion</w:t>
      </w:r>
      <w:r w:rsidRPr="00A15D3D">
        <w:rPr>
          <w:rFonts w:ascii="Times New Roman" w:hAnsi="Times New Roman" w:cs="Times New Roman"/>
          <w:sz w:val="24"/>
          <w:szCs w:val="24"/>
        </w:rPr>
        <w:t xml:space="preserve"> </w:t>
      </w:r>
      <w:r w:rsidR="00F54F2D">
        <w:rPr>
          <w:rFonts w:ascii="Times New Roman" w:hAnsi="Times New Roman" w:cs="Times New Roman"/>
          <w:sz w:val="24"/>
          <w:szCs w:val="24"/>
        </w:rPr>
        <w:t>are</w:t>
      </w:r>
      <w:r w:rsidRPr="00A15D3D">
        <w:rPr>
          <w:rFonts w:ascii="Times New Roman" w:hAnsi="Times New Roman" w:cs="Times New Roman"/>
          <w:sz w:val="24"/>
          <w:szCs w:val="24"/>
        </w:rPr>
        <w:t xml:space="preserve"> available </w:t>
      </w:r>
      <w:r w:rsidR="00F54F2D">
        <w:rPr>
          <w:rFonts w:ascii="Times New Roman" w:hAnsi="Times New Roman" w:cs="Times New Roman"/>
          <w:sz w:val="24"/>
          <w:szCs w:val="24"/>
        </w:rPr>
        <w:t>via</w:t>
      </w:r>
      <w:r w:rsidRPr="00A15D3D">
        <w:rPr>
          <w:rFonts w:ascii="Times New Roman" w:hAnsi="Times New Roman" w:cs="Times New Roman"/>
          <w:sz w:val="24"/>
          <w:szCs w:val="24"/>
        </w:rPr>
        <w:t xml:space="preserve"> our OSF page (https://osf.io/hvdma/).</w:t>
      </w:r>
    </w:p>
    <w:p w14:paraId="13FE6D20" w14:textId="77777777" w:rsidR="00581A3F" w:rsidRDefault="00581A3F">
      <w:pPr>
        <w:rPr>
          <w:rFonts w:ascii="Times New Roman" w:hAnsi="Times New Roman" w:cs="Times New Roman"/>
          <w:sz w:val="24"/>
          <w:szCs w:val="24"/>
        </w:rPr>
      </w:pPr>
      <w:r>
        <w:rPr>
          <w:rFonts w:ascii="Times New Roman" w:hAnsi="Times New Roman" w:cs="Times New Roman"/>
          <w:sz w:val="24"/>
          <w:szCs w:val="24"/>
        </w:rPr>
        <w:br w:type="page"/>
      </w:r>
    </w:p>
    <w:p w14:paraId="0F47D01F" w14:textId="46D506EA" w:rsidR="00A939C3" w:rsidRPr="00A939C3" w:rsidRDefault="006C4602" w:rsidP="00A939C3">
      <w:pPr>
        <w:spacing w:after="0" w:line="240" w:lineRule="auto"/>
        <w:jc w:val="center"/>
        <w:rPr>
          <w:rFonts w:ascii="Times New Roman" w:hAnsi="Times New Roman" w:cs="Times New Roman"/>
          <w:sz w:val="24"/>
          <w:szCs w:val="24"/>
        </w:rPr>
      </w:pPr>
      <w:r>
        <w:rPr>
          <w:noProof/>
        </w:rPr>
        <w:lastRenderedPageBreak/>
        <w:drawing>
          <wp:inline distT="0" distB="0" distL="0" distR="0" wp14:anchorId="0F3B6FEE" wp14:editId="219ACD4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9256EE" w:rsidRPr="009256EE">
        <w:t xml:space="preserve"> </w:t>
      </w:r>
    </w:p>
    <w:p w14:paraId="1C441FCE" w14:textId="7FD61FDF" w:rsidR="008E136B" w:rsidRDefault="00CF2265" w:rsidP="00C474E9">
      <w:pPr>
        <w:spacing w:line="240" w:lineRule="auto"/>
        <w:contextualSpacing/>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across each of the </w:t>
      </w:r>
      <w:r w:rsidR="00EA3922">
        <w:rPr>
          <w:rFonts w:ascii="Times New Roman" w:hAnsi="Times New Roman" w:cs="Times New Roman"/>
          <w:sz w:val="24"/>
          <w:szCs w:val="24"/>
        </w:rPr>
        <w:t>four</w:t>
      </w:r>
      <w:r>
        <w:rPr>
          <w:rFonts w:ascii="Times New Roman" w:hAnsi="Times New Roman" w:cs="Times New Roman"/>
          <w:sz w:val="24"/>
          <w:szCs w:val="24"/>
        </w:rPr>
        <w:t xml:space="preserve"> experiments. Error bars represent 95% confidence intervals.</w:t>
      </w:r>
      <w:r w:rsidR="00CC7E78">
        <w:rPr>
          <w:rFonts w:ascii="Times New Roman" w:hAnsi="Times New Roman" w:cs="Times New Roman"/>
          <w:sz w:val="24"/>
          <w:szCs w:val="24"/>
        </w:rPr>
        <w:t xml:space="preserve"> B = Backward pairs; F = Forward pairs; S = Symmetrical pairs; U = unrelated pairs</w:t>
      </w:r>
      <w:r w:rsidR="0029102F">
        <w:rPr>
          <w:rFonts w:ascii="Times New Roman" w:hAnsi="Times New Roman" w:cs="Times New Roman"/>
          <w:sz w:val="24"/>
          <w:szCs w:val="24"/>
        </w:rPr>
        <w:t>.</w:t>
      </w:r>
      <w:r w:rsidR="008E136B">
        <w:rPr>
          <w:rFonts w:ascii="Times New Roman" w:hAnsi="Times New Roman" w:cs="Times New Roman"/>
          <w:sz w:val="24"/>
          <w:szCs w:val="24"/>
        </w:rPr>
        <w:br w:type="page"/>
      </w:r>
    </w:p>
    <w:p w14:paraId="39450729" w14:textId="77777777" w:rsidR="008E136B" w:rsidRDefault="008E136B" w:rsidP="00CF2265">
      <w:pPr>
        <w:spacing w:line="480" w:lineRule="auto"/>
        <w:ind w:left="720" w:hanging="720"/>
        <w:contextualSpacing/>
        <w:rPr>
          <w:rFonts w:ascii="Times New Roman" w:hAnsi="Times New Roman" w:cs="Times New Roman"/>
          <w:sz w:val="24"/>
          <w:szCs w:val="24"/>
        </w:rPr>
      </w:pPr>
    </w:p>
    <w:p w14:paraId="78CFF582" w14:textId="580AF1D1" w:rsidR="000F078C" w:rsidRDefault="00625A52" w:rsidP="003A15C5">
      <w:pPr>
        <w:jc w:val="center"/>
        <w:rPr>
          <w:rFonts w:ascii="Times New Roman" w:hAnsi="Times New Roman" w:cs="Times New Roman"/>
          <w:sz w:val="24"/>
          <w:szCs w:val="24"/>
        </w:rPr>
      </w:pPr>
      <w:r>
        <w:rPr>
          <w:noProof/>
        </w:rPr>
        <w:drawing>
          <wp:inline distT="0" distB="0" distL="0" distR="0" wp14:anchorId="257FA5C1" wp14:editId="10293931">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6D61076" w14:textId="029E43DD" w:rsidR="000F078C" w:rsidRPr="00281468" w:rsidRDefault="000F078C" w:rsidP="00C474E9">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Figure 2.</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1. </w:t>
      </w:r>
      <w:r w:rsidR="00C32975"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32975"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32975"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32975" w:rsidRPr="000F078C">
        <w:rPr>
          <w:rFonts w:ascii="Times New Roman" w:hAnsi="Times New Roman" w:cs="Times New Roman"/>
          <w:sz w:val="24"/>
          <w:szCs w:val="24"/>
        </w:rPr>
        <w:t>Bars represent 95% conﬁdence interval.</w:t>
      </w:r>
      <w:r w:rsidR="00281468">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281468">
        <w:rPr>
          <w:rFonts w:ascii="Times New Roman" w:hAnsi="Times New Roman" w:cs="Times New Roman"/>
          <w:i/>
          <w:iCs/>
          <w:sz w:val="24"/>
          <w:szCs w:val="24"/>
        </w:rPr>
        <w:t xml:space="preserve"> =</w:t>
      </w:r>
      <w:r w:rsidR="004C6307">
        <w:rPr>
          <w:rFonts w:ascii="Times New Roman" w:hAnsi="Times New Roman" w:cs="Times New Roman"/>
          <w:sz w:val="24"/>
          <w:szCs w:val="24"/>
        </w:rPr>
        <w:t>.21</w:t>
      </w:r>
      <w:r w:rsidR="00281468">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.30</w:t>
      </w:r>
      <w:r w:rsidR="00281468">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 </w:t>
      </w:r>
      <w:r w:rsidR="004C6307">
        <w:rPr>
          <w:rFonts w:ascii="Times New Roman" w:hAnsi="Times New Roman" w:cs="Times New Roman"/>
          <w:sz w:val="24"/>
          <w:szCs w:val="24"/>
        </w:rPr>
        <w:t>.25</w:t>
      </w:r>
      <w:r w:rsidR="00281468">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281468">
        <w:rPr>
          <w:rFonts w:ascii="Times New Roman" w:hAnsi="Times New Roman" w:cs="Times New Roman"/>
          <w:sz w:val="24"/>
          <w:szCs w:val="24"/>
        </w:rPr>
        <w:t xml:space="preserve"> =</w:t>
      </w:r>
      <w:r w:rsidR="004C6307">
        <w:rPr>
          <w:rFonts w:ascii="Times New Roman" w:hAnsi="Times New Roman" w:cs="Times New Roman"/>
          <w:sz w:val="24"/>
          <w:szCs w:val="24"/>
        </w:rPr>
        <w:t xml:space="preserve"> -.34</w:t>
      </w:r>
      <w:r w:rsidR="007D2C41">
        <w:rPr>
          <w:rFonts w:ascii="Times New Roman" w:hAnsi="Times New Roman" w:cs="Times New Roman"/>
          <w:sz w:val="24"/>
          <w:szCs w:val="24"/>
        </w:rPr>
        <w:t>.</w:t>
      </w:r>
    </w:p>
    <w:p w14:paraId="1F122A57" w14:textId="16EF0933" w:rsidR="00CF2265" w:rsidRDefault="00CF2265">
      <w:pPr>
        <w:rPr>
          <w:rFonts w:ascii="Times New Roman" w:hAnsi="Times New Roman" w:cs="Times New Roman"/>
          <w:sz w:val="24"/>
          <w:szCs w:val="24"/>
        </w:rPr>
      </w:pPr>
      <w:r>
        <w:rPr>
          <w:rFonts w:ascii="Times New Roman" w:hAnsi="Times New Roman" w:cs="Times New Roman"/>
          <w:sz w:val="24"/>
          <w:szCs w:val="24"/>
        </w:rPr>
        <w:br w:type="page"/>
      </w:r>
    </w:p>
    <w:p w14:paraId="424B15E4" w14:textId="77777777" w:rsidR="00CF2265" w:rsidRDefault="00CF2265" w:rsidP="00CF2265">
      <w:pPr>
        <w:jc w:val="center"/>
        <w:rPr>
          <w:rFonts w:ascii="Times New Roman" w:hAnsi="Times New Roman" w:cs="Times New Roman"/>
          <w:sz w:val="24"/>
          <w:szCs w:val="24"/>
        </w:rPr>
      </w:pPr>
      <w:r>
        <w:rPr>
          <w:noProof/>
        </w:rPr>
        <w:lastRenderedPageBreak/>
        <w:drawing>
          <wp:inline distT="0" distB="0" distL="0" distR="0" wp14:anchorId="1A7B777D" wp14:editId="0DA3B0A2">
            <wp:extent cx="5943600" cy="4322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0E61663F" w14:textId="4134EC1A"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3</w:t>
      </w:r>
      <w:r>
        <w:rPr>
          <w:rFonts w:ascii="Times New Roman" w:hAnsi="Times New Roman" w:cs="Times New Roman"/>
          <w:sz w:val="24"/>
          <w:szCs w:val="24"/>
        </w:rPr>
        <w:t xml:space="preserve">. Calibration plots as a function of pair type in Experiment 2.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177A49">
        <w:rPr>
          <w:rFonts w:ascii="Times New Roman" w:hAnsi="Times New Roman" w:cs="Times New Roman"/>
          <w:sz w:val="24"/>
          <w:szCs w:val="24"/>
        </w:rPr>
        <w:t xml:space="preserve"> .22</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.23</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.22</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177A49">
        <w:rPr>
          <w:rFonts w:ascii="Times New Roman" w:hAnsi="Times New Roman" w:cs="Times New Roman"/>
          <w:sz w:val="24"/>
          <w:szCs w:val="24"/>
        </w:rPr>
        <w:t>-.32.</w:t>
      </w:r>
    </w:p>
    <w:p w14:paraId="559399AD" w14:textId="2296CDC9" w:rsidR="00CF2265" w:rsidRDefault="004C6307" w:rsidP="00C474E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B40A8D7" w14:textId="77777777" w:rsidR="00CF2265" w:rsidRDefault="00CF2265" w:rsidP="000D2A0F">
      <w:pPr>
        <w:spacing w:line="480" w:lineRule="auto"/>
        <w:rPr>
          <w:rFonts w:ascii="Times New Roman" w:hAnsi="Times New Roman" w:cs="Times New Roman"/>
          <w:sz w:val="24"/>
          <w:szCs w:val="24"/>
        </w:rPr>
      </w:pPr>
    </w:p>
    <w:p w14:paraId="46F72B58" w14:textId="209FC84E" w:rsidR="000F078C" w:rsidRDefault="000F078C">
      <w:pPr>
        <w:rPr>
          <w:rFonts w:ascii="Times New Roman" w:hAnsi="Times New Roman" w:cs="Times New Roman"/>
          <w:sz w:val="24"/>
          <w:szCs w:val="24"/>
        </w:rPr>
      </w:pPr>
      <w:r>
        <w:rPr>
          <w:rFonts w:ascii="Times New Roman" w:hAnsi="Times New Roman" w:cs="Times New Roman"/>
          <w:sz w:val="24"/>
          <w:szCs w:val="24"/>
        </w:rPr>
        <w:br w:type="page"/>
      </w:r>
    </w:p>
    <w:p w14:paraId="7C3B77D3" w14:textId="601A7625" w:rsidR="000F078C" w:rsidRDefault="00625A52" w:rsidP="00A939C3">
      <w:pPr>
        <w:jc w:val="center"/>
        <w:rPr>
          <w:rFonts w:ascii="Times New Roman" w:hAnsi="Times New Roman" w:cs="Times New Roman"/>
          <w:sz w:val="24"/>
          <w:szCs w:val="24"/>
        </w:rPr>
      </w:pPr>
      <w:r>
        <w:rPr>
          <w:noProof/>
        </w:rPr>
        <w:lastRenderedPageBreak/>
        <w:drawing>
          <wp:inline distT="0" distB="0" distL="0" distR="0" wp14:anchorId="30102E31" wp14:editId="555B2CE4">
            <wp:extent cx="5943600" cy="4322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C935D4" w14:textId="46E7F564" w:rsidR="007D2C41" w:rsidRPr="00281468" w:rsidRDefault="000F078C" w:rsidP="007D2C41">
      <w:pPr>
        <w:spacing w:line="240" w:lineRule="auto"/>
        <w:rPr>
          <w:rFonts w:ascii="Times New Roman" w:hAnsi="Times New Roman" w:cs="Times New Roman"/>
          <w:sz w:val="24"/>
          <w:szCs w:val="24"/>
        </w:rPr>
      </w:pPr>
      <w:bookmarkStart w:id="26" w:name="_Hlk25666232"/>
      <w:r w:rsidRPr="00CD5F63">
        <w:rPr>
          <w:rFonts w:ascii="Times New Roman" w:hAnsi="Times New Roman" w:cs="Times New Roman"/>
          <w:i/>
          <w:iCs/>
          <w:sz w:val="24"/>
          <w:szCs w:val="24"/>
        </w:rPr>
        <w:t xml:space="preserve">Figure </w:t>
      </w:r>
      <w:r w:rsidR="00CF2265">
        <w:rPr>
          <w:rFonts w:ascii="Times New Roman" w:hAnsi="Times New Roman" w:cs="Times New Roman"/>
          <w:i/>
          <w:iCs/>
          <w:sz w:val="24"/>
          <w:szCs w:val="24"/>
        </w:rPr>
        <w:t>4</w:t>
      </w:r>
      <w:r w:rsidRPr="00CD5F63">
        <w:rPr>
          <w:rFonts w:ascii="Times New Roman" w:hAnsi="Times New Roman" w:cs="Times New Roman"/>
          <w:i/>
          <w:iCs/>
          <w:sz w:val="24"/>
          <w:szCs w:val="24"/>
        </w:rPr>
        <w:t>.</w:t>
      </w:r>
      <w:r>
        <w:rPr>
          <w:rFonts w:ascii="Times New Roman" w:hAnsi="Times New Roman" w:cs="Times New Roman"/>
          <w:sz w:val="24"/>
          <w:szCs w:val="24"/>
        </w:rPr>
        <w:t xml:space="preserve"> </w:t>
      </w:r>
      <w:r w:rsidR="00CD5F63">
        <w:rPr>
          <w:rFonts w:ascii="Times New Roman" w:hAnsi="Times New Roman" w:cs="Times New Roman"/>
          <w:sz w:val="24"/>
          <w:szCs w:val="24"/>
        </w:rPr>
        <w:t xml:space="preserve">Calibration plots as a function of pair type in Experiment </w:t>
      </w:r>
      <w:r w:rsidR="00CF2265">
        <w:rPr>
          <w:rFonts w:ascii="Times New Roman" w:hAnsi="Times New Roman" w:cs="Times New Roman"/>
          <w:sz w:val="24"/>
          <w:szCs w:val="24"/>
        </w:rPr>
        <w:t>3</w:t>
      </w:r>
      <w:r w:rsidR="00CD5F63">
        <w:rPr>
          <w:rFonts w:ascii="Times New Roman" w:hAnsi="Times New Roman" w:cs="Times New Roman"/>
          <w:sz w:val="24"/>
          <w:szCs w:val="24"/>
        </w:rPr>
        <w:t xml:space="preserve">. </w:t>
      </w:r>
      <w:r w:rsidR="00CD5F63" w:rsidRPr="000F078C">
        <w:rPr>
          <w:rFonts w:ascii="Times New Roman" w:hAnsi="Times New Roman" w:cs="Times New Roman"/>
          <w:sz w:val="24"/>
          <w:szCs w:val="24"/>
        </w:rPr>
        <w:t>Dashed line</w:t>
      </w:r>
      <w:r w:rsidR="00CD5F63">
        <w:rPr>
          <w:rFonts w:ascii="Times New Roman" w:hAnsi="Times New Roman" w:cs="Times New Roman"/>
          <w:sz w:val="24"/>
          <w:szCs w:val="24"/>
        </w:rPr>
        <w:t>s</w:t>
      </w:r>
      <w:r w:rsidR="00CD5F63" w:rsidRPr="000F078C">
        <w:rPr>
          <w:rFonts w:ascii="Times New Roman" w:hAnsi="Times New Roman" w:cs="Times New Roman"/>
          <w:sz w:val="24"/>
          <w:szCs w:val="24"/>
        </w:rPr>
        <w:t xml:space="preserve"> indicate perfect calibration between JOL ratings and </w:t>
      </w:r>
      <w:r w:rsidR="0026303E" w:rsidRPr="0026303E">
        <w:rPr>
          <w:rFonts w:ascii="Times New Roman" w:hAnsi="Times New Roman" w:cs="Times New Roman"/>
          <w:sz w:val="24"/>
          <w:szCs w:val="24"/>
        </w:rPr>
        <w:t>proportion of correct cued-recall</w:t>
      </w:r>
      <w:r w:rsidR="00CD5F63" w:rsidRPr="000F078C">
        <w:rPr>
          <w:rFonts w:ascii="Times New Roman" w:hAnsi="Times New Roman" w:cs="Times New Roman"/>
          <w:sz w:val="24"/>
          <w:szCs w:val="24"/>
        </w:rPr>
        <w:t xml:space="preserve">. Overconﬁdence is represented by points falling below the calibration line. </w:t>
      </w:r>
      <w:r w:rsidR="00CD5F63">
        <w:rPr>
          <w:rFonts w:ascii="Times New Roman" w:hAnsi="Times New Roman" w:cs="Times New Roman"/>
          <w:sz w:val="24"/>
          <w:szCs w:val="24"/>
        </w:rPr>
        <w:t xml:space="preserve">Data were smoothed over three adjacent JOL ratings. </w:t>
      </w:r>
      <w:r w:rsidR="00CD5F63"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 </w:t>
      </w:r>
      <w:r w:rsidR="00B65FAE">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B65FAE">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w:t>
      </w:r>
      <w:r w:rsidR="00B65FAE">
        <w:rPr>
          <w:rFonts w:ascii="Times New Roman" w:hAnsi="Times New Roman" w:cs="Times New Roman"/>
          <w:sz w:val="24"/>
          <w:szCs w:val="24"/>
        </w:rPr>
        <w:t xml:space="preserve"> -.09.</w:t>
      </w:r>
      <w:r w:rsidR="007D2C41">
        <w:rPr>
          <w:rFonts w:ascii="Times New Roman" w:hAnsi="Times New Roman" w:cs="Times New Roman"/>
          <w:sz w:val="24"/>
          <w:szCs w:val="24"/>
        </w:rPr>
        <w:t xml:space="preserve"> </w:t>
      </w:r>
    </w:p>
    <w:p w14:paraId="27417C97" w14:textId="08844149" w:rsidR="000F078C" w:rsidRDefault="000F078C" w:rsidP="00C474E9">
      <w:pPr>
        <w:spacing w:line="240" w:lineRule="auto"/>
        <w:rPr>
          <w:rFonts w:ascii="Times New Roman" w:hAnsi="Times New Roman" w:cs="Times New Roman"/>
          <w:sz w:val="24"/>
          <w:szCs w:val="24"/>
        </w:rPr>
      </w:pPr>
    </w:p>
    <w:bookmarkEnd w:id="26"/>
    <w:p w14:paraId="0EEAC92E" w14:textId="6034A13B" w:rsidR="00DF1511" w:rsidRDefault="00DF1511">
      <w:pPr>
        <w:rPr>
          <w:rFonts w:ascii="Times New Roman" w:hAnsi="Times New Roman" w:cs="Times New Roman"/>
          <w:sz w:val="24"/>
          <w:szCs w:val="24"/>
        </w:rPr>
      </w:pPr>
      <w:r>
        <w:rPr>
          <w:rFonts w:ascii="Times New Roman" w:hAnsi="Times New Roman" w:cs="Times New Roman"/>
          <w:sz w:val="24"/>
          <w:szCs w:val="24"/>
        </w:rPr>
        <w:br w:type="page"/>
      </w:r>
    </w:p>
    <w:p w14:paraId="727E778B" w14:textId="77777777" w:rsidR="00B3457F" w:rsidRDefault="00B3457F">
      <w:pPr>
        <w:rPr>
          <w:rFonts w:ascii="Times New Roman" w:hAnsi="Times New Roman" w:cs="Times New Roman"/>
          <w:sz w:val="24"/>
          <w:szCs w:val="24"/>
          <w:highlight w:val="yellow"/>
        </w:rPr>
      </w:pPr>
      <w:r>
        <w:rPr>
          <w:noProof/>
        </w:rPr>
        <w:lastRenderedPageBreak/>
        <w:drawing>
          <wp:inline distT="0" distB="0" distL="0" distR="0" wp14:anchorId="0602D3CE" wp14:editId="2CD7C706">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F1F3BB6" w14:textId="7A7AA371" w:rsidR="00807FDD" w:rsidRPr="00281468" w:rsidRDefault="00B3457F" w:rsidP="00807FDD">
      <w:pPr>
        <w:spacing w:line="240" w:lineRule="auto"/>
        <w:rPr>
          <w:rFonts w:ascii="Times New Roman" w:hAnsi="Times New Roman" w:cs="Times New Roman"/>
          <w:sz w:val="24"/>
          <w:szCs w:val="24"/>
        </w:rPr>
      </w:pPr>
      <w:bookmarkStart w:id="27" w:name="_Hlk25688507"/>
      <w:r w:rsidRPr="00CD5F63">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CD5F63">
        <w:rPr>
          <w:rFonts w:ascii="Times New Roman" w:hAnsi="Times New Roman" w:cs="Times New Roman"/>
          <w:i/>
          <w:iCs/>
          <w:sz w:val="24"/>
          <w:szCs w:val="24"/>
        </w:rPr>
        <w:t>.</w:t>
      </w:r>
      <w:r>
        <w:rPr>
          <w:rFonts w:ascii="Times New Roman" w:hAnsi="Times New Roman" w:cs="Times New Roman"/>
          <w:sz w:val="24"/>
          <w:szCs w:val="24"/>
        </w:rPr>
        <w:t xml:space="preserve"> Calibration plots as a function of pair type in Experiment 4.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sidRPr="0026303E">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807FDD">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807FDD">
        <w:rPr>
          <w:rFonts w:ascii="Times New Roman" w:hAnsi="Times New Roman" w:cs="Times New Roman"/>
          <w:i/>
          <w:iCs/>
          <w:sz w:val="24"/>
          <w:szCs w:val="24"/>
        </w:rPr>
        <w:t xml:space="preserve"> = </w:t>
      </w:r>
      <w:r w:rsidR="00807FDD">
        <w:rPr>
          <w:rFonts w:ascii="Times New Roman" w:hAnsi="Times New Roman" w:cs="Times New Roman"/>
          <w:sz w:val="24"/>
          <w:szCs w:val="24"/>
        </w:rPr>
        <w:t xml:space="preserve">.25, Backward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.26, Symmetrical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.25, Unrelated pairs: </w:t>
      </w:r>
      <w:r w:rsidR="000F1E05">
        <w:rPr>
          <w:rFonts w:ascii="Times New Roman" w:hAnsi="Times New Roman" w:cs="Times New Roman"/>
          <w:i/>
          <w:iCs/>
          <w:sz w:val="24"/>
          <w:szCs w:val="24"/>
        </w:rPr>
        <w:t>g</w:t>
      </w:r>
      <w:r w:rsidR="00807FDD">
        <w:rPr>
          <w:rFonts w:ascii="Times New Roman" w:hAnsi="Times New Roman" w:cs="Times New Roman"/>
          <w:sz w:val="24"/>
          <w:szCs w:val="24"/>
        </w:rPr>
        <w:t xml:space="preserve"> = .03.</w:t>
      </w:r>
    </w:p>
    <w:p w14:paraId="3DFC372F" w14:textId="1ED8681F" w:rsidR="00B3457F" w:rsidRDefault="00B3457F" w:rsidP="00B3457F">
      <w:pPr>
        <w:spacing w:line="240" w:lineRule="auto"/>
        <w:rPr>
          <w:rFonts w:ascii="Times New Roman" w:hAnsi="Times New Roman" w:cs="Times New Roman"/>
          <w:sz w:val="24"/>
          <w:szCs w:val="24"/>
        </w:rPr>
      </w:pPr>
    </w:p>
    <w:bookmarkEnd w:id="27"/>
    <w:p w14:paraId="14A040B8" w14:textId="6CFAF463" w:rsidR="00DF1511" w:rsidRDefault="00DF1511">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21A91D7" w14:textId="5ACB184D" w:rsidR="00EA3922" w:rsidRDefault="00F0085C" w:rsidP="00F0085C">
      <w:pPr>
        <w:jc w:val="center"/>
        <w:rPr>
          <w:rFonts w:ascii="Times New Roman" w:hAnsi="Times New Roman" w:cs="Times New Roman"/>
          <w:sz w:val="24"/>
          <w:szCs w:val="24"/>
        </w:rPr>
      </w:pPr>
      <w:r>
        <w:rPr>
          <w:noProof/>
        </w:rPr>
        <w:lastRenderedPageBreak/>
        <w:drawing>
          <wp:inline distT="0" distB="0" distL="0" distR="0" wp14:anchorId="31974B9D" wp14:editId="56D845D3">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674167E" w14:textId="246F89EC" w:rsidR="000F078C" w:rsidRDefault="00EA3922">
      <w:pPr>
        <w:rPr>
          <w:rFonts w:ascii="Times New Roman" w:hAnsi="Times New Roman" w:cs="Times New Roman"/>
          <w:sz w:val="24"/>
          <w:szCs w:val="24"/>
        </w:rPr>
      </w:pPr>
      <w:r w:rsidRPr="00A4377A">
        <w:rPr>
          <w:rFonts w:ascii="Times New Roman" w:hAnsi="Times New Roman" w:cs="Times New Roman"/>
          <w:i/>
          <w:iCs/>
          <w:sz w:val="24"/>
          <w:szCs w:val="24"/>
        </w:rPr>
        <w:t xml:space="preserve">Figure </w:t>
      </w:r>
      <w:r>
        <w:rPr>
          <w:rFonts w:ascii="Times New Roman" w:hAnsi="Times New Roman" w:cs="Times New Roman"/>
          <w:i/>
          <w:iCs/>
          <w:sz w:val="24"/>
          <w:szCs w:val="24"/>
        </w:rPr>
        <w:t>6</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pooled across each experiment. Error bars represent 95% confidence intervals. B = Backward pairs; F = Forward pairs; S = Symmetrical pairs; U = unrelated pairs.</w:t>
      </w:r>
      <w:r w:rsidR="000F078C">
        <w:rPr>
          <w:rFonts w:ascii="Times New Roman" w:hAnsi="Times New Roman" w:cs="Times New Roman"/>
          <w:sz w:val="24"/>
          <w:szCs w:val="24"/>
        </w:rPr>
        <w:br w:type="page"/>
      </w:r>
    </w:p>
    <w:p w14:paraId="163444CB" w14:textId="457C72A7" w:rsidR="00CF2265" w:rsidRDefault="00BA137A" w:rsidP="00CF2265">
      <w:pPr>
        <w:jc w:val="center"/>
        <w:rPr>
          <w:rFonts w:ascii="Times New Roman" w:hAnsi="Times New Roman" w:cs="Times New Roman"/>
          <w:sz w:val="24"/>
          <w:szCs w:val="24"/>
        </w:rPr>
      </w:pPr>
      <w:r>
        <w:rPr>
          <w:noProof/>
        </w:rPr>
        <w:lastRenderedPageBreak/>
        <w:drawing>
          <wp:inline distT="0" distB="0" distL="0" distR="0" wp14:anchorId="5C6C288E" wp14:editId="7F2AD15B">
            <wp:extent cx="5943600" cy="432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E7F4C2D" w14:textId="4E0C8653" w:rsidR="007D2C41" w:rsidRPr="00281468" w:rsidRDefault="00CF2265" w:rsidP="007D2C41">
      <w:pPr>
        <w:spacing w:line="240" w:lineRule="auto"/>
        <w:rPr>
          <w:rFonts w:ascii="Times New Roman" w:hAnsi="Times New Roman" w:cs="Times New Roman"/>
          <w:sz w:val="24"/>
          <w:szCs w:val="24"/>
        </w:rPr>
      </w:pPr>
      <w:r w:rsidRPr="00CD5F63">
        <w:rPr>
          <w:rFonts w:ascii="Times New Roman" w:hAnsi="Times New Roman" w:cs="Times New Roman"/>
          <w:i/>
          <w:iCs/>
          <w:sz w:val="24"/>
          <w:szCs w:val="24"/>
        </w:rPr>
        <w:t xml:space="preserve">Figure </w:t>
      </w:r>
      <w:r w:rsidR="00DF1511">
        <w:rPr>
          <w:rFonts w:ascii="Times New Roman" w:hAnsi="Times New Roman" w:cs="Times New Roman"/>
          <w:i/>
          <w:iCs/>
          <w:sz w:val="24"/>
          <w:szCs w:val="24"/>
        </w:rPr>
        <w:t>7</w:t>
      </w:r>
      <w:r>
        <w:rPr>
          <w:rFonts w:ascii="Times New Roman" w:hAnsi="Times New Roman" w:cs="Times New Roman"/>
          <w:sz w:val="24"/>
          <w:szCs w:val="24"/>
        </w:rPr>
        <w:t xml:space="preserve">. Calibration plots as a function of pair type </w:t>
      </w:r>
      <w:r w:rsidR="00C4725B">
        <w:rPr>
          <w:rFonts w:ascii="Times New Roman" w:hAnsi="Times New Roman" w:cs="Times New Roman"/>
          <w:sz w:val="24"/>
          <w:szCs w:val="24"/>
        </w:rPr>
        <w:t xml:space="preserve">pooled </w:t>
      </w:r>
      <w:r>
        <w:rPr>
          <w:rFonts w:ascii="Times New Roman" w:hAnsi="Times New Roman" w:cs="Times New Roman"/>
          <w:sz w:val="24"/>
          <w:szCs w:val="24"/>
        </w:rPr>
        <w:t xml:space="preserve">across </w:t>
      </w:r>
      <w:r w:rsidR="00F75980">
        <w:rPr>
          <w:rFonts w:ascii="Times New Roman" w:hAnsi="Times New Roman" w:cs="Times New Roman"/>
          <w:sz w:val="24"/>
          <w:szCs w:val="24"/>
        </w:rPr>
        <w:t>Experiments 1-3</w:t>
      </w:r>
      <w:r>
        <w:rPr>
          <w:rFonts w:ascii="Times New Roman" w:hAnsi="Times New Roman" w:cs="Times New Roman"/>
          <w:sz w:val="24"/>
          <w:szCs w:val="24"/>
        </w:rPr>
        <w:t xml:space="preserve">. </w:t>
      </w:r>
      <w:r w:rsidRPr="000F078C">
        <w:rPr>
          <w:rFonts w:ascii="Times New Roman" w:hAnsi="Times New Roman" w:cs="Times New Roman"/>
          <w:sz w:val="24"/>
          <w:szCs w:val="24"/>
        </w:rPr>
        <w:t>Dashed line</w:t>
      </w:r>
      <w:r>
        <w:rPr>
          <w:rFonts w:ascii="Times New Roman" w:hAnsi="Times New Roman" w:cs="Times New Roman"/>
          <w:sz w:val="24"/>
          <w:szCs w:val="24"/>
        </w:rPr>
        <w:t>s</w:t>
      </w:r>
      <w:r w:rsidRPr="000F078C">
        <w:rPr>
          <w:rFonts w:ascii="Times New Roman" w:hAnsi="Times New Roman" w:cs="Times New Roman"/>
          <w:sz w:val="24"/>
          <w:szCs w:val="24"/>
        </w:rPr>
        <w:t xml:space="preserve"> indicate perfect calibration between JOL ratings and </w:t>
      </w:r>
      <w:r>
        <w:rPr>
          <w:rFonts w:ascii="Times New Roman" w:hAnsi="Times New Roman" w:cs="Times New Roman"/>
          <w:sz w:val="24"/>
          <w:szCs w:val="24"/>
        </w:rPr>
        <w:t>proportion of correct cued-recall</w:t>
      </w:r>
      <w:r w:rsidRPr="000F078C">
        <w:rPr>
          <w:rFonts w:ascii="Times New Roman" w:hAnsi="Times New Roman" w:cs="Times New Roman"/>
          <w:sz w:val="24"/>
          <w:szCs w:val="24"/>
        </w:rPr>
        <w:t xml:space="preserve">. Overconﬁdence is represented by points falling below the calibration line. </w:t>
      </w:r>
      <w:r>
        <w:rPr>
          <w:rFonts w:ascii="Times New Roman" w:hAnsi="Times New Roman" w:cs="Times New Roman"/>
          <w:sz w:val="24"/>
          <w:szCs w:val="24"/>
        </w:rPr>
        <w:t xml:space="preserve">Data were smoothed over three adjacent JOL ratings. </w:t>
      </w:r>
      <w:r w:rsidRPr="000F078C">
        <w:rPr>
          <w:rFonts w:ascii="Times New Roman" w:hAnsi="Times New Roman" w:cs="Times New Roman"/>
          <w:sz w:val="24"/>
          <w:szCs w:val="24"/>
        </w:rPr>
        <w:t>Bars represent 95% conﬁdence interval.</w:t>
      </w:r>
      <w:r w:rsidR="007D2C41">
        <w:rPr>
          <w:rFonts w:ascii="Times New Roman" w:hAnsi="Times New Roman" w:cs="Times New Roman"/>
          <w:sz w:val="24"/>
          <w:szCs w:val="24"/>
        </w:rPr>
        <w:t xml:space="preserve"> Forward pairs: </w:t>
      </w:r>
      <w:r w:rsidR="000F1E05">
        <w:rPr>
          <w:rFonts w:ascii="Times New Roman" w:hAnsi="Times New Roman" w:cs="Times New Roman"/>
          <w:i/>
          <w:iCs/>
          <w:sz w:val="24"/>
          <w:szCs w:val="24"/>
        </w:rPr>
        <w:t>g</w:t>
      </w:r>
      <w:r w:rsidR="007D2C41">
        <w:rPr>
          <w:rFonts w:ascii="Times New Roman" w:hAnsi="Times New Roman" w:cs="Times New Roman"/>
          <w:i/>
          <w:iCs/>
          <w:sz w:val="24"/>
          <w:szCs w:val="24"/>
        </w:rPr>
        <w:t xml:space="preserve"> =</w:t>
      </w:r>
      <w:r w:rsidR="007D2C41">
        <w:rPr>
          <w:rFonts w:ascii="Times New Roman" w:hAnsi="Times New Roman" w:cs="Times New Roman"/>
          <w:sz w:val="24"/>
          <w:szCs w:val="24"/>
        </w:rPr>
        <w:t xml:space="preserve"> </w:t>
      </w:r>
      <w:r w:rsidR="007334F2">
        <w:rPr>
          <w:rFonts w:ascii="Times New Roman" w:hAnsi="Times New Roman" w:cs="Times New Roman"/>
          <w:sz w:val="24"/>
          <w:szCs w:val="24"/>
        </w:rPr>
        <w:t>.23</w:t>
      </w:r>
      <w:r w:rsidR="007D2C41">
        <w:rPr>
          <w:rFonts w:ascii="Times New Roman" w:hAnsi="Times New Roman" w:cs="Times New Roman"/>
          <w:sz w:val="24"/>
          <w:szCs w:val="24"/>
        </w:rPr>
        <w:t xml:space="preserve">, Backward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26</w:t>
      </w:r>
      <w:r w:rsidR="007D2C41">
        <w:rPr>
          <w:rFonts w:ascii="Times New Roman" w:hAnsi="Times New Roman" w:cs="Times New Roman"/>
          <w:sz w:val="24"/>
          <w:szCs w:val="24"/>
        </w:rPr>
        <w:t xml:space="preserve">, Symmetrical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24</w:t>
      </w:r>
      <w:r w:rsidR="007D2C41">
        <w:rPr>
          <w:rFonts w:ascii="Times New Roman" w:hAnsi="Times New Roman" w:cs="Times New Roman"/>
          <w:sz w:val="24"/>
          <w:szCs w:val="24"/>
        </w:rPr>
        <w:t xml:space="preserve">, Unrelated pairs: </w:t>
      </w:r>
      <w:r w:rsidR="000F1E05">
        <w:rPr>
          <w:rFonts w:ascii="Times New Roman" w:hAnsi="Times New Roman" w:cs="Times New Roman"/>
          <w:i/>
          <w:iCs/>
          <w:sz w:val="24"/>
          <w:szCs w:val="24"/>
        </w:rPr>
        <w:t>g</w:t>
      </w:r>
      <w:r w:rsidR="007D2C41">
        <w:rPr>
          <w:rFonts w:ascii="Times New Roman" w:hAnsi="Times New Roman" w:cs="Times New Roman"/>
          <w:sz w:val="24"/>
          <w:szCs w:val="24"/>
        </w:rPr>
        <w:t xml:space="preserve"> = </w:t>
      </w:r>
      <w:r w:rsidR="007334F2">
        <w:rPr>
          <w:rFonts w:ascii="Times New Roman" w:hAnsi="Times New Roman" w:cs="Times New Roman"/>
          <w:sz w:val="24"/>
          <w:szCs w:val="24"/>
        </w:rPr>
        <w:t>-.16.</w:t>
      </w:r>
    </w:p>
    <w:p w14:paraId="6E3FCE93" w14:textId="63C24288" w:rsidR="00CF2265" w:rsidRDefault="00CF2265" w:rsidP="00C474E9">
      <w:pPr>
        <w:spacing w:line="240" w:lineRule="auto"/>
        <w:rPr>
          <w:rFonts w:ascii="Times New Roman" w:hAnsi="Times New Roman" w:cs="Times New Roman"/>
          <w:sz w:val="24"/>
          <w:szCs w:val="24"/>
        </w:rPr>
      </w:pPr>
    </w:p>
    <w:p w14:paraId="187F3194" w14:textId="6382D862" w:rsidR="005D13AA" w:rsidRDefault="005D13AA" w:rsidP="00CF226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8B5F29E" w14:textId="691AC892" w:rsidR="007A4100" w:rsidRDefault="005D13AA" w:rsidP="00993A8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438D7C47" w14:textId="42A75B7B" w:rsidR="00993A88" w:rsidRPr="00993A88" w:rsidRDefault="00993A88" w:rsidP="007A4100">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7A4100" w14:paraId="6AD2DD5F" w14:textId="77777777" w:rsidTr="007A4100">
        <w:tc>
          <w:tcPr>
            <w:tcW w:w="1732" w:type="dxa"/>
            <w:tcBorders>
              <w:left w:val="nil"/>
              <w:bottom w:val="single" w:sz="4" w:space="0" w:color="auto"/>
              <w:right w:val="nil"/>
            </w:tcBorders>
          </w:tcPr>
          <w:p w14:paraId="47294D6C"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Condition</w:t>
            </w:r>
          </w:p>
        </w:tc>
        <w:tc>
          <w:tcPr>
            <w:tcW w:w="1664" w:type="dxa"/>
            <w:tcBorders>
              <w:left w:val="nil"/>
              <w:bottom w:val="single" w:sz="4" w:space="0" w:color="auto"/>
              <w:right w:val="nil"/>
            </w:tcBorders>
          </w:tcPr>
          <w:p w14:paraId="168C00A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1401C709"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233D58DF" w14:textId="77777777" w:rsidR="007A4100" w:rsidRPr="00ED45A9"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03872A1F"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7367A932" w14:textId="77777777" w:rsidR="007A4100" w:rsidRDefault="007A4100" w:rsidP="007A4100">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7A4100" w14:paraId="3CFBCF68" w14:textId="77777777" w:rsidTr="007A4100">
        <w:tc>
          <w:tcPr>
            <w:tcW w:w="1732" w:type="dxa"/>
            <w:tcBorders>
              <w:left w:val="nil"/>
              <w:bottom w:val="nil"/>
              <w:right w:val="nil"/>
            </w:tcBorders>
          </w:tcPr>
          <w:p w14:paraId="3683693E" w14:textId="77777777" w:rsidR="007A4100" w:rsidRDefault="007A4100" w:rsidP="006E46B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6A69405E"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62D755F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7A0A2D03" w14:textId="3BCF9D6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D52E8E">
              <w:rPr>
                <w:rFonts w:ascii="Times New Roman" w:hAnsi="Times New Roman" w:cs="Times New Roman"/>
                <w:sz w:val="24"/>
                <w:szCs w:val="24"/>
              </w:rPr>
              <w:t>1</w:t>
            </w:r>
          </w:p>
        </w:tc>
        <w:tc>
          <w:tcPr>
            <w:tcW w:w="1255" w:type="dxa"/>
            <w:tcBorders>
              <w:left w:val="nil"/>
              <w:bottom w:val="nil"/>
              <w:right w:val="nil"/>
            </w:tcBorders>
          </w:tcPr>
          <w:p w14:paraId="736DBA1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5388AA5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2FED32B2" w14:textId="77777777" w:rsidTr="007A4100">
        <w:tc>
          <w:tcPr>
            <w:tcW w:w="1732" w:type="dxa"/>
            <w:tcBorders>
              <w:top w:val="nil"/>
              <w:left w:val="nil"/>
              <w:bottom w:val="nil"/>
              <w:right w:val="nil"/>
            </w:tcBorders>
          </w:tcPr>
          <w:p w14:paraId="23508FAA"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64A44027"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0C3DF861"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06E5D68"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5023326"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07126E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653A139B" w14:textId="77777777" w:rsidTr="007A4100">
        <w:tc>
          <w:tcPr>
            <w:tcW w:w="1732" w:type="dxa"/>
            <w:tcBorders>
              <w:top w:val="nil"/>
              <w:left w:val="nil"/>
              <w:bottom w:val="nil"/>
              <w:right w:val="nil"/>
            </w:tcBorders>
          </w:tcPr>
          <w:p w14:paraId="39BEAFE8"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636F1791"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37E8100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5CBBF47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9F9410"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5200012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7A4100" w14:paraId="35785E07" w14:textId="77777777" w:rsidTr="007A4100">
        <w:tc>
          <w:tcPr>
            <w:tcW w:w="1732" w:type="dxa"/>
            <w:tcBorders>
              <w:top w:val="nil"/>
              <w:left w:val="nil"/>
              <w:bottom w:val="nil"/>
              <w:right w:val="nil"/>
            </w:tcBorders>
          </w:tcPr>
          <w:p w14:paraId="000F0F9B"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5CD66F2B"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973B7DD"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761685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EEC76E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609B00BE"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7A4100" w14:paraId="53938C2B" w14:textId="77777777" w:rsidTr="007A4100">
        <w:tc>
          <w:tcPr>
            <w:tcW w:w="1732" w:type="dxa"/>
            <w:tcBorders>
              <w:top w:val="nil"/>
              <w:left w:val="nil"/>
              <w:bottom w:val="nil"/>
              <w:right w:val="nil"/>
            </w:tcBorders>
          </w:tcPr>
          <w:p w14:paraId="65BC06AF"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79596719"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75D53020" w14:textId="50E68C25"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bottom w:val="nil"/>
              <w:right w:val="nil"/>
            </w:tcBorders>
          </w:tcPr>
          <w:p w14:paraId="0EA43A2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4D58C89B"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6214D09A"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7A4100" w14:paraId="1A1C3722" w14:textId="77777777" w:rsidTr="007A4100">
        <w:tc>
          <w:tcPr>
            <w:tcW w:w="1732" w:type="dxa"/>
            <w:tcBorders>
              <w:top w:val="nil"/>
              <w:left w:val="nil"/>
              <w:right w:val="nil"/>
            </w:tcBorders>
          </w:tcPr>
          <w:p w14:paraId="5E7540DC" w14:textId="77777777" w:rsidR="007A4100" w:rsidRDefault="007A4100" w:rsidP="007A4100">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53461FB2" w14:textId="77777777" w:rsidR="007A4100" w:rsidRDefault="007A4100" w:rsidP="007A410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443ADF75" w14:textId="5941230B"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2B0C">
              <w:rPr>
                <w:rFonts w:ascii="Times New Roman" w:hAnsi="Times New Roman" w:cs="Times New Roman"/>
                <w:sz w:val="24"/>
                <w:szCs w:val="24"/>
              </w:rPr>
              <w:t>19</w:t>
            </w:r>
          </w:p>
        </w:tc>
        <w:tc>
          <w:tcPr>
            <w:tcW w:w="1387" w:type="dxa"/>
            <w:tcBorders>
              <w:top w:val="nil"/>
              <w:left w:val="nil"/>
              <w:right w:val="nil"/>
            </w:tcBorders>
          </w:tcPr>
          <w:p w14:paraId="219B65A5"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6197321F"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06ABE89" w14:textId="77777777" w:rsidR="007A4100" w:rsidRDefault="007A4100" w:rsidP="007A41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87FC59" w14:textId="5D339CC9" w:rsidR="00993A88" w:rsidRPr="00C474E9" w:rsidRDefault="00993A88" w:rsidP="007A4100">
      <w:pPr>
        <w:spacing w:line="48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associative overlap variables</w:t>
      </w:r>
      <w:r w:rsidR="00C474E9">
        <w:rPr>
          <w:rFonts w:ascii="Times New Roman" w:hAnsi="Times New Roman" w:cs="Times New Roman"/>
          <w:i/>
          <w:iCs/>
          <w:sz w:val="24"/>
          <w:szCs w:val="24"/>
        </w:rPr>
        <w:t>.</w:t>
      </w:r>
    </w:p>
    <w:p w14:paraId="59862633" w14:textId="0C76F8F7" w:rsidR="00873033" w:rsidRDefault="00873033" w:rsidP="00873033">
      <w:pPr>
        <w:spacing w:line="480" w:lineRule="auto"/>
        <w:contextualSpacing/>
        <w:rPr>
          <w:rFonts w:ascii="Times New Roman" w:hAnsi="Times New Roman" w:cs="Times New Roman"/>
          <w:sz w:val="24"/>
          <w:szCs w:val="24"/>
        </w:rPr>
      </w:pPr>
    </w:p>
    <w:p w14:paraId="1D8A68DF" w14:textId="77777777" w:rsidR="007A4100" w:rsidRDefault="007A4100" w:rsidP="007A4100">
      <w:pPr>
        <w:spacing w:line="480" w:lineRule="auto"/>
        <w:contextualSpacing/>
        <w:rPr>
          <w:rFonts w:ascii="Times New Roman" w:hAnsi="Times New Roman" w:cs="Times New Roman"/>
          <w:sz w:val="24"/>
          <w:szCs w:val="24"/>
        </w:rPr>
      </w:pPr>
    </w:p>
    <w:p w14:paraId="4B1D12C7" w14:textId="77777777" w:rsidR="007A4100" w:rsidRDefault="007A4100" w:rsidP="007A4100">
      <w:pPr>
        <w:spacing w:line="480" w:lineRule="auto"/>
        <w:contextualSpacing/>
        <w:rPr>
          <w:rFonts w:ascii="Times New Roman" w:hAnsi="Times New Roman" w:cs="Times New Roman"/>
          <w:sz w:val="24"/>
          <w:szCs w:val="24"/>
        </w:rPr>
      </w:pPr>
    </w:p>
    <w:p w14:paraId="2C882FEA" w14:textId="77777777" w:rsidR="007A4100" w:rsidRDefault="007A4100" w:rsidP="007A4100">
      <w:pPr>
        <w:spacing w:line="480" w:lineRule="auto"/>
        <w:contextualSpacing/>
        <w:rPr>
          <w:rFonts w:ascii="Times New Roman" w:hAnsi="Times New Roman" w:cs="Times New Roman"/>
          <w:sz w:val="24"/>
          <w:szCs w:val="24"/>
        </w:rPr>
      </w:pPr>
    </w:p>
    <w:p w14:paraId="284DBDE6" w14:textId="77777777" w:rsidR="007A4100" w:rsidRDefault="007A4100" w:rsidP="007A4100">
      <w:pPr>
        <w:spacing w:line="480" w:lineRule="auto"/>
        <w:contextualSpacing/>
        <w:rPr>
          <w:rFonts w:ascii="Times New Roman" w:hAnsi="Times New Roman" w:cs="Times New Roman"/>
          <w:sz w:val="24"/>
          <w:szCs w:val="24"/>
        </w:rPr>
      </w:pPr>
    </w:p>
    <w:p w14:paraId="097DF910" w14:textId="77777777" w:rsidR="007A4100" w:rsidRDefault="007A4100" w:rsidP="007A4100">
      <w:pPr>
        <w:spacing w:line="480" w:lineRule="auto"/>
        <w:contextualSpacing/>
        <w:rPr>
          <w:rFonts w:ascii="Times New Roman" w:hAnsi="Times New Roman" w:cs="Times New Roman"/>
          <w:sz w:val="24"/>
          <w:szCs w:val="24"/>
        </w:rPr>
      </w:pPr>
    </w:p>
    <w:p w14:paraId="69973816" w14:textId="77777777" w:rsidR="007A4100" w:rsidRDefault="007A4100" w:rsidP="007A4100">
      <w:pPr>
        <w:spacing w:line="480" w:lineRule="auto"/>
        <w:contextualSpacing/>
        <w:rPr>
          <w:rFonts w:ascii="Times New Roman" w:hAnsi="Times New Roman" w:cs="Times New Roman"/>
          <w:sz w:val="24"/>
          <w:szCs w:val="24"/>
        </w:rPr>
      </w:pPr>
    </w:p>
    <w:p w14:paraId="3747464B" w14:textId="039A0151" w:rsidR="00ED45A9" w:rsidRPr="00ED45A9" w:rsidRDefault="007A4100" w:rsidP="00C474E9">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sidR="003C2291">
        <w:rPr>
          <w:rFonts w:ascii="Times New Roman" w:hAnsi="Times New Roman" w:cs="Times New Roman"/>
          <w:i/>
          <w:iCs/>
          <w:sz w:val="24"/>
          <w:szCs w:val="24"/>
        </w:rPr>
        <w:t>s</w:t>
      </w:r>
      <w:r w:rsidR="00C474E9"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ED45A9" w:rsidRPr="00ED45A9">
        <w:rPr>
          <w:rFonts w:ascii="Times New Roman" w:hAnsi="Times New Roman" w:cs="Times New Roman"/>
          <w:sz w:val="24"/>
          <w:szCs w:val="24"/>
        </w:rPr>
        <w:t>Values are grouped by JOL condition. FAS and BAS values for unrelated pairs are no</w:t>
      </w:r>
      <w:r w:rsidR="00ED45A9">
        <w:rPr>
          <w:rFonts w:ascii="Times New Roman" w:hAnsi="Times New Roman" w:cs="Times New Roman"/>
          <w:sz w:val="24"/>
          <w:szCs w:val="24"/>
        </w:rPr>
        <w:t xml:space="preserve">t </w:t>
      </w:r>
      <w:r w:rsidR="00ED45A9" w:rsidRPr="00ED45A9">
        <w:rPr>
          <w:rFonts w:ascii="Times New Roman" w:hAnsi="Times New Roman" w:cs="Times New Roman"/>
          <w:sz w:val="24"/>
          <w:szCs w:val="24"/>
        </w:rPr>
        <w:t>included as by deﬁnition these pairs have not been normed</w:t>
      </w:r>
      <w:r w:rsidR="00873033">
        <w:rPr>
          <w:rFonts w:ascii="Times New Roman" w:hAnsi="Times New Roman" w:cs="Times New Roman"/>
          <w:sz w:val="24"/>
          <w:szCs w:val="24"/>
        </w:rPr>
        <w:t>.</w:t>
      </w:r>
      <w:r w:rsidR="00D4795D">
        <w:rPr>
          <w:rFonts w:ascii="Times New Roman" w:hAnsi="Times New Roman" w:cs="Times New Roman"/>
          <w:sz w:val="24"/>
          <w:szCs w:val="24"/>
        </w:rPr>
        <w:t xml:space="preserve"> </w:t>
      </w:r>
      <w:r w:rsidR="009907B5">
        <w:rPr>
          <w:rFonts w:ascii="Times New Roman" w:hAnsi="Times New Roman" w:cs="Times New Roman"/>
          <w:sz w:val="24"/>
          <w:szCs w:val="24"/>
        </w:rPr>
        <w:t xml:space="preserve">Mean </w:t>
      </w:r>
      <w:r w:rsidR="00184D35">
        <w:rPr>
          <w:rFonts w:ascii="Times New Roman" w:hAnsi="Times New Roman" w:cs="Times New Roman"/>
          <w:sz w:val="24"/>
          <w:szCs w:val="24"/>
        </w:rPr>
        <w:t xml:space="preserve">FAS and BAS values </w:t>
      </w:r>
      <w:r w:rsidR="009907B5">
        <w:rPr>
          <w:rFonts w:ascii="Times New Roman" w:hAnsi="Times New Roman" w:cs="Times New Roman"/>
          <w:sz w:val="24"/>
          <w:szCs w:val="24"/>
        </w:rPr>
        <w:t>were</w:t>
      </w:r>
      <w:r w:rsidR="00184D35">
        <w:rPr>
          <w:rFonts w:ascii="Times New Roman" w:hAnsi="Times New Roman" w:cs="Times New Roman"/>
          <w:sz w:val="24"/>
          <w:szCs w:val="24"/>
        </w:rPr>
        <w:t xml:space="preserve"> computed by taking the average </w:t>
      </w:r>
      <w:r w:rsidR="009907B5">
        <w:rPr>
          <w:rFonts w:ascii="Times New Roman" w:hAnsi="Times New Roman" w:cs="Times New Roman"/>
          <w:sz w:val="24"/>
          <w:szCs w:val="24"/>
        </w:rPr>
        <w:t xml:space="preserve">association strength for each pair. </w:t>
      </w:r>
    </w:p>
    <w:p w14:paraId="56ABFD85" w14:textId="28A1A9DC" w:rsidR="00C47459" w:rsidRDefault="00C47459" w:rsidP="00ED45A9">
      <w:pPr>
        <w:spacing w:line="480" w:lineRule="auto"/>
        <w:ind w:left="720" w:hanging="720"/>
        <w:contextualSpacing/>
        <w:rPr>
          <w:rFonts w:ascii="Times New Roman" w:hAnsi="Times New Roman" w:cs="Times New Roman"/>
          <w:b/>
          <w:bCs/>
          <w:sz w:val="24"/>
          <w:szCs w:val="24"/>
        </w:rPr>
      </w:pPr>
    </w:p>
    <w:p w14:paraId="0BE9E407" w14:textId="69D69FF4" w:rsidR="00C47459" w:rsidRDefault="00C47459">
      <w:pPr>
        <w:rPr>
          <w:rFonts w:ascii="Times New Roman" w:hAnsi="Times New Roman" w:cs="Times New Roman"/>
          <w:b/>
          <w:bCs/>
          <w:sz w:val="24"/>
          <w:szCs w:val="24"/>
        </w:rPr>
      </w:pPr>
      <w:r>
        <w:rPr>
          <w:rFonts w:ascii="Times New Roman" w:hAnsi="Times New Roman" w:cs="Times New Roman"/>
          <w:b/>
          <w:bCs/>
          <w:sz w:val="24"/>
          <w:szCs w:val="24"/>
        </w:rPr>
        <w:br w:type="page"/>
      </w:r>
    </w:p>
    <w:p w14:paraId="38D02350" w14:textId="77777777" w:rsidR="00993A88" w:rsidRPr="00C474E9" w:rsidRDefault="007A4100" w:rsidP="007A4100">
      <w:pPr>
        <w:spacing w:line="480" w:lineRule="auto"/>
        <w:ind w:left="720" w:hanging="720"/>
        <w:contextualSpacing/>
        <w:rPr>
          <w:rFonts w:ascii="Times New Roman" w:hAnsi="Times New Roman" w:cs="Times New Roman"/>
          <w:sz w:val="24"/>
          <w:szCs w:val="24"/>
        </w:rPr>
      </w:pPr>
      <w:r w:rsidRPr="00C474E9">
        <w:rPr>
          <w:rFonts w:ascii="Times New Roman" w:hAnsi="Times New Roman" w:cs="Times New Roman"/>
          <w:sz w:val="24"/>
          <w:szCs w:val="24"/>
        </w:rPr>
        <w:lastRenderedPageBreak/>
        <w:t>Table A2</w:t>
      </w:r>
    </w:p>
    <w:p w14:paraId="69C34574" w14:textId="57B0BCE9" w:rsidR="00C47459" w:rsidRPr="00C474E9" w:rsidRDefault="00993A88" w:rsidP="007A4100">
      <w:pPr>
        <w:spacing w:line="480" w:lineRule="auto"/>
        <w:ind w:left="720" w:hanging="720"/>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cue and target item properties</w:t>
      </w:r>
      <w:r w:rsidR="00C474E9">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7A4100" w14:paraId="351384CB" w14:textId="77777777" w:rsidTr="00FE1DAB">
        <w:trPr>
          <w:trHeight w:val="593"/>
        </w:trPr>
        <w:tc>
          <w:tcPr>
            <w:tcW w:w="1870" w:type="dxa"/>
            <w:tcBorders>
              <w:left w:val="nil"/>
              <w:bottom w:val="single" w:sz="4" w:space="0" w:color="auto"/>
              <w:right w:val="nil"/>
            </w:tcBorders>
          </w:tcPr>
          <w:p w14:paraId="2A0E50E5" w14:textId="6A2542CA"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c>
          <w:tcPr>
            <w:tcW w:w="1870" w:type="dxa"/>
            <w:tcBorders>
              <w:left w:val="nil"/>
              <w:bottom w:val="single" w:sz="4" w:space="0" w:color="auto"/>
              <w:right w:val="nil"/>
            </w:tcBorders>
          </w:tcPr>
          <w:p w14:paraId="02422694" w14:textId="2CB0BA22" w:rsidR="007A4100" w:rsidRPr="007A4100" w:rsidRDefault="007A4100" w:rsidP="009E76E6">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ECEB6E2" w14:textId="0305FF70"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B4AE202" w14:textId="18250C5C"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22CD3268" w14:textId="1F211303" w:rsidR="007A4100" w:rsidRPr="00C9667B" w:rsidRDefault="007A4100" w:rsidP="009E76E6">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7A4100" w14:paraId="7F2D619D" w14:textId="77777777" w:rsidTr="009E76E6">
        <w:tc>
          <w:tcPr>
            <w:tcW w:w="1870" w:type="dxa"/>
            <w:tcBorders>
              <w:left w:val="nil"/>
              <w:bottom w:val="nil"/>
              <w:right w:val="nil"/>
            </w:tcBorders>
          </w:tcPr>
          <w:p w14:paraId="48DA1E63" w14:textId="1B1D5664" w:rsidR="007A4100" w:rsidRPr="007A4100" w:rsidRDefault="007A4100"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72CC901B" w14:textId="7355F281" w:rsidR="007A4100" w:rsidRPr="007A4100" w:rsidRDefault="007A4100" w:rsidP="006E46B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CC15B57" w14:textId="70F3A675" w:rsidR="007A4100" w:rsidRPr="007A4100" w:rsidRDefault="0060655B" w:rsidP="006E46B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10D9D214" w14:textId="74B99C72"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F5D08F5" w14:textId="624EA1FC" w:rsidR="007A4100" w:rsidRPr="00C9667B" w:rsidRDefault="00C9667B" w:rsidP="006E46B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7A4100" w14:paraId="668AA575" w14:textId="77777777" w:rsidTr="009E76E6">
        <w:tc>
          <w:tcPr>
            <w:tcW w:w="1870" w:type="dxa"/>
            <w:tcBorders>
              <w:top w:val="nil"/>
              <w:left w:val="nil"/>
              <w:bottom w:val="nil"/>
              <w:right w:val="nil"/>
            </w:tcBorders>
          </w:tcPr>
          <w:p w14:paraId="0B06B03C"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AA3AC5D"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41838F7" w14:textId="32C64226" w:rsidR="007A4100"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04E12A8" w14:textId="550839FD"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4E2E6FFA" w14:textId="6A0520AE"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7A4100" w14:paraId="4F5D1F75" w14:textId="77777777" w:rsidTr="009E76E6">
        <w:tc>
          <w:tcPr>
            <w:tcW w:w="1870" w:type="dxa"/>
            <w:tcBorders>
              <w:top w:val="nil"/>
              <w:left w:val="nil"/>
              <w:bottom w:val="nil"/>
              <w:right w:val="nil"/>
            </w:tcBorders>
          </w:tcPr>
          <w:p w14:paraId="6FFA6759" w14:textId="77777777" w:rsidR="007A4100" w:rsidRDefault="007A4100"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5BA61C" w14:textId="77777777" w:rsidR="007A4100" w:rsidRPr="007A4100" w:rsidRDefault="007A4100"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B0065D9" w14:textId="41C49BF8" w:rsidR="007A4100" w:rsidRPr="007A4100" w:rsidRDefault="007A4100"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9502267" w14:textId="1E015E6C" w:rsidR="007A4100" w:rsidRPr="00C9667B" w:rsidRDefault="00C9667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7244AAE6" w14:textId="178F6304" w:rsidR="007A4100"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0331D5FB" w14:textId="77777777" w:rsidTr="009E76E6">
        <w:tc>
          <w:tcPr>
            <w:tcW w:w="1870" w:type="dxa"/>
            <w:tcBorders>
              <w:top w:val="nil"/>
              <w:left w:val="nil"/>
              <w:bottom w:val="nil"/>
              <w:right w:val="nil"/>
            </w:tcBorders>
          </w:tcPr>
          <w:p w14:paraId="428CA68B"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8DDF093" w14:textId="647908A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6562F537" w14:textId="2F3A84B4"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0663991" w14:textId="63FC24F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0CBB2973" w14:textId="0C9FE14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D4C0466" w14:textId="77777777" w:rsidTr="009E76E6">
        <w:tc>
          <w:tcPr>
            <w:tcW w:w="1870" w:type="dxa"/>
            <w:tcBorders>
              <w:top w:val="nil"/>
              <w:left w:val="nil"/>
              <w:bottom w:val="nil"/>
              <w:right w:val="nil"/>
            </w:tcBorders>
          </w:tcPr>
          <w:p w14:paraId="29EAB05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B7AB466"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D67748A" w14:textId="244B0ADE"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4EE908D" w14:textId="432CD619"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6F2C3076" w14:textId="3B2C162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76559A8" w14:textId="77777777" w:rsidTr="009E76E6">
        <w:tc>
          <w:tcPr>
            <w:tcW w:w="1870" w:type="dxa"/>
            <w:tcBorders>
              <w:top w:val="nil"/>
              <w:left w:val="nil"/>
              <w:bottom w:val="nil"/>
              <w:right w:val="nil"/>
            </w:tcBorders>
          </w:tcPr>
          <w:p w14:paraId="32A17804"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785F5EF"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938D2C6" w14:textId="2E0BD3C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43FAE6FF" w14:textId="085AA1B3"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0B7CA227" w14:textId="39AB10EF"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6198602D" w14:textId="77777777" w:rsidTr="009E76E6">
        <w:tc>
          <w:tcPr>
            <w:tcW w:w="1870" w:type="dxa"/>
            <w:tcBorders>
              <w:top w:val="nil"/>
              <w:left w:val="nil"/>
              <w:bottom w:val="nil"/>
              <w:right w:val="nil"/>
            </w:tcBorders>
          </w:tcPr>
          <w:p w14:paraId="6510ECA5" w14:textId="5D462A6F"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55535B3E" w14:textId="38EE0F2D"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79E0498A" w14:textId="49BB1B3D"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C72222E" w14:textId="0CF2701C" w:rsidR="0060655B" w:rsidRPr="00C9667B" w:rsidRDefault="0060655B" w:rsidP="009E76E6">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3195F9AE" w14:textId="47DF86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60655B" w14:paraId="0987075B" w14:textId="77777777" w:rsidTr="009E76E6">
        <w:tc>
          <w:tcPr>
            <w:tcW w:w="1870" w:type="dxa"/>
            <w:tcBorders>
              <w:top w:val="nil"/>
              <w:left w:val="nil"/>
              <w:bottom w:val="nil"/>
              <w:right w:val="nil"/>
            </w:tcBorders>
          </w:tcPr>
          <w:p w14:paraId="567F265F"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FF4D5"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9085EB" w14:textId="62AEFDFF"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296E497C" w14:textId="0DCC983E"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0705EDF8" w14:textId="70ED38FC"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60655B" w14:paraId="4F5813AD" w14:textId="77777777" w:rsidTr="009E76E6">
        <w:tc>
          <w:tcPr>
            <w:tcW w:w="1870" w:type="dxa"/>
            <w:tcBorders>
              <w:top w:val="nil"/>
              <w:left w:val="nil"/>
              <w:bottom w:val="nil"/>
              <w:right w:val="nil"/>
            </w:tcBorders>
          </w:tcPr>
          <w:p w14:paraId="665CBEF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172E0D"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4E692A" w14:textId="02DFF07A"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66252BD3" w14:textId="538101BA"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B0F2701" w14:textId="210A8B6E"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60655B" w14:paraId="367CC97B" w14:textId="77777777" w:rsidTr="009E76E6">
        <w:tc>
          <w:tcPr>
            <w:tcW w:w="1870" w:type="dxa"/>
            <w:tcBorders>
              <w:top w:val="nil"/>
              <w:left w:val="nil"/>
              <w:bottom w:val="nil"/>
              <w:right w:val="nil"/>
            </w:tcBorders>
          </w:tcPr>
          <w:p w14:paraId="612F1918"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6E299D7" w14:textId="6184925B"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1E34AB11" w14:textId="32A11A95"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5937C79" w14:textId="1A8D8430"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661B0ADE" w14:textId="7B75207F"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60655B" w14:paraId="2971D059" w14:textId="77777777" w:rsidTr="009E76E6">
        <w:tc>
          <w:tcPr>
            <w:tcW w:w="1870" w:type="dxa"/>
            <w:tcBorders>
              <w:top w:val="nil"/>
              <w:left w:val="nil"/>
              <w:bottom w:val="nil"/>
              <w:right w:val="nil"/>
            </w:tcBorders>
          </w:tcPr>
          <w:p w14:paraId="1AA81107"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CA20AC4"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3D726" w14:textId="429F4993"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FE18D64" w14:textId="18A3AD3C"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FA2532" w14:textId="499ADA6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60655B" w14:paraId="3EDE07DE" w14:textId="77777777" w:rsidTr="009E76E6">
        <w:tc>
          <w:tcPr>
            <w:tcW w:w="1870" w:type="dxa"/>
            <w:tcBorders>
              <w:top w:val="nil"/>
              <w:left w:val="nil"/>
              <w:bottom w:val="nil"/>
              <w:right w:val="nil"/>
            </w:tcBorders>
          </w:tcPr>
          <w:p w14:paraId="02B7087C"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CD3A57"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643E569" w14:textId="007F6855"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05C4DAC5" w14:textId="01BEFD51"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6C096113" w14:textId="645012C0"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0655B" w14:paraId="66CCE9D2" w14:textId="77777777" w:rsidTr="009E76E6">
        <w:tc>
          <w:tcPr>
            <w:tcW w:w="1870" w:type="dxa"/>
            <w:tcBorders>
              <w:top w:val="nil"/>
              <w:left w:val="nil"/>
              <w:bottom w:val="nil"/>
              <w:right w:val="nil"/>
            </w:tcBorders>
          </w:tcPr>
          <w:p w14:paraId="61414FF4" w14:textId="31778CFD" w:rsidR="0060655B" w:rsidRDefault="0060655B"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21A5275F" w14:textId="632E6F91"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sidR="0033118A">
              <w:rPr>
                <w:rFonts w:ascii="Times New Roman" w:hAnsi="Times New Roman" w:cs="Times New Roman"/>
                <w:sz w:val="24"/>
                <w:szCs w:val="24"/>
              </w:rPr>
              <w:t>/Target</w:t>
            </w:r>
          </w:p>
        </w:tc>
        <w:tc>
          <w:tcPr>
            <w:tcW w:w="1870" w:type="dxa"/>
            <w:tcBorders>
              <w:top w:val="nil"/>
              <w:left w:val="nil"/>
              <w:bottom w:val="nil"/>
              <w:right w:val="nil"/>
            </w:tcBorders>
          </w:tcPr>
          <w:p w14:paraId="57E43849" w14:textId="45E58B70"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9501B03" w14:textId="28A01DCB"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412941C5" w14:textId="4E0B6631"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60655B" w:rsidRPr="007A4100" w14:paraId="645E966A" w14:textId="1EF74AE3" w:rsidTr="009E76E6">
        <w:tc>
          <w:tcPr>
            <w:tcW w:w="1870" w:type="dxa"/>
            <w:tcBorders>
              <w:top w:val="nil"/>
              <w:left w:val="nil"/>
              <w:bottom w:val="nil"/>
              <w:right w:val="nil"/>
            </w:tcBorders>
          </w:tcPr>
          <w:p w14:paraId="446894A6"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B1B7393"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2DD559" w14:textId="6A04CB97" w:rsidR="0060655B" w:rsidRPr="007A4100" w:rsidRDefault="0060655B"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1000AA0E" w14:textId="1B8CEC14"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488886C" w14:textId="6F2B8012"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60655B" w:rsidRPr="007A4100" w14:paraId="4DB40718" w14:textId="04E64698" w:rsidTr="009E76E6">
        <w:tc>
          <w:tcPr>
            <w:tcW w:w="1870" w:type="dxa"/>
            <w:tcBorders>
              <w:top w:val="nil"/>
              <w:left w:val="nil"/>
              <w:bottom w:val="nil"/>
              <w:right w:val="nil"/>
            </w:tcBorders>
          </w:tcPr>
          <w:p w14:paraId="5F62F630" w14:textId="77777777" w:rsidR="0060655B" w:rsidRDefault="0060655B"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28B805A" w14:textId="77777777" w:rsidR="0060655B" w:rsidRPr="007A4100" w:rsidRDefault="0060655B"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CC7F2A1" w14:textId="799ADE62" w:rsidR="0060655B" w:rsidRPr="007A4100" w:rsidRDefault="0060655B"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12EE0E8" w14:textId="42C744BD" w:rsidR="0060655B" w:rsidRPr="00C9667B" w:rsidRDefault="0060655B"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4E76D3C9" w14:textId="48100936" w:rsidR="0060655B" w:rsidRPr="00C9667B" w:rsidRDefault="00854B9C"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33118A" w:rsidRPr="007A4100" w14:paraId="15786C5F" w14:textId="3FA7A601" w:rsidTr="009E76E6">
        <w:tc>
          <w:tcPr>
            <w:tcW w:w="1870" w:type="dxa"/>
            <w:tcBorders>
              <w:top w:val="nil"/>
              <w:left w:val="nil"/>
              <w:bottom w:val="nil"/>
              <w:right w:val="nil"/>
            </w:tcBorders>
          </w:tcPr>
          <w:p w14:paraId="2DA622BB" w14:textId="44DE57C4" w:rsidR="0033118A" w:rsidRDefault="0033118A" w:rsidP="009E76E6">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598F1F06" w14:textId="60B6AF82" w:rsidR="0033118A" w:rsidRPr="007A4100" w:rsidRDefault="0033118A" w:rsidP="009E76E6">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2A600C5" w14:textId="272D6AE0"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D9841FE" w14:textId="3EC3E86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752867A4" w14:textId="1C7F7615"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33118A" w:rsidRPr="007A4100" w14:paraId="30D828E8" w14:textId="2A1CEB87" w:rsidTr="009E76E6">
        <w:tc>
          <w:tcPr>
            <w:tcW w:w="1870" w:type="dxa"/>
            <w:tcBorders>
              <w:top w:val="nil"/>
              <w:left w:val="nil"/>
              <w:bottom w:val="nil"/>
              <w:right w:val="nil"/>
            </w:tcBorders>
          </w:tcPr>
          <w:p w14:paraId="3026B433" w14:textId="77777777" w:rsidR="0033118A" w:rsidRDefault="0033118A" w:rsidP="009E76E6">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DBD481" w14:textId="77777777" w:rsidR="0033118A" w:rsidRPr="007A4100" w:rsidRDefault="0033118A" w:rsidP="009E76E6">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77439BF" w14:textId="50D53A7A" w:rsidR="0033118A" w:rsidRPr="007A4100" w:rsidRDefault="0033118A" w:rsidP="009E76E6">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28451B7" w14:textId="3E0C962B"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93FB1C0" w14:textId="3CD0EF4C" w:rsidR="0033118A" w:rsidRPr="00C9667B" w:rsidRDefault="0033118A" w:rsidP="009E76E6">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33118A" w:rsidRPr="007A4100" w14:paraId="6279FAF5" w14:textId="3B92C52D" w:rsidTr="0033118A">
        <w:tc>
          <w:tcPr>
            <w:tcW w:w="1870" w:type="dxa"/>
            <w:tcBorders>
              <w:top w:val="nil"/>
              <w:left w:val="nil"/>
              <w:bottom w:val="single" w:sz="4" w:space="0" w:color="auto"/>
              <w:right w:val="nil"/>
            </w:tcBorders>
          </w:tcPr>
          <w:p w14:paraId="450D9E20" w14:textId="77777777" w:rsidR="0033118A" w:rsidRDefault="0033118A" w:rsidP="006E46B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3678016D" w14:textId="77777777" w:rsidR="0033118A" w:rsidRPr="007A4100" w:rsidRDefault="0033118A" w:rsidP="006E46B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34DB773C" w14:textId="5AAA3DC8" w:rsidR="0033118A" w:rsidRPr="007A4100" w:rsidRDefault="0033118A" w:rsidP="006E46B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08A3328E" w14:textId="35A71328"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77D737F1" w14:textId="60D14CDC" w:rsidR="0033118A" w:rsidRPr="00C9667B" w:rsidRDefault="0033118A" w:rsidP="006E46B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64C2870" w14:textId="667EF639" w:rsidR="00C47459" w:rsidRDefault="009E76E6" w:rsidP="006C23E9">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sidR="00C474E9">
        <w:rPr>
          <w:rFonts w:ascii="Times New Roman" w:hAnsi="Times New Roman" w:cs="Times New Roman"/>
          <w:i/>
          <w:iCs/>
          <w:sz w:val="24"/>
          <w:szCs w:val="24"/>
        </w:rPr>
        <w:t>s.</w:t>
      </w:r>
      <w:r>
        <w:rPr>
          <w:rFonts w:ascii="Times New Roman" w:hAnsi="Times New Roman" w:cs="Times New Roman"/>
          <w:sz w:val="24"/>
          <w:szCs w:val="24"/>
        </w:rPr>
        <w:t xml:space="preserve"> </w:t>
      </w:r>
      <w:r w:rsidR="0033118A">
        <w:rPr>
          <w:rFonts w:ascii="Times New Roman" w:hAnsi="Times New Roman" w:cs="Times New Roman"/>
          <w:sz w:val="24"/>
          <w:szCs w:val="24"/>
        </w:rPr>
        <w:t>V</w:t>
      </w:r>
      <w:r>
        <w:rPr>
          <w:rFonts w:ascii="Times New Roman" w:hAnsi="Times New Roman" w:cs="Times New Roman"/>
          <w:sz w:val="24"/>
          <w:szCs w:val="24"/>
        </w:rPr>
        <w:t>alues are grouped by JOL condition</w:t>
      </w:r>
      <w:r w:rsidR="0033118A">
        <w:rPr>
          <w:rFonts w:ascii="Times New Roman" w:hAnsi="Times New Roman" w:cs="Times New Roman"/>
          <w:sz w:val="24"/>
          <w:szCs w:val="24"/>
        </w:rPr>
        <w:t>. Forward and backward pairs are grouped by</w:t>
      </w:r>
      <w:r>
        <w:rPr>
          <w:rFonts w:ascii="Times New Roman" w:hAnsi="Times New Roman" w:cs="Times New Roman"/>
          <w:sz w:val="24"/>
          <w:szCs w:val="24"/>
        </w:rPr>
        <w:t xml:space="preserve"> position within cue-target pair. </w:t>
      </w:r>
      <w:r w:rsidR="0033118A">
        <w:rPr>
          <w:rFonts w:ascii="Times New Roman" w:hAnsi="Times New Roman" w:cs="Times New Roman"/>
          <w:sz w:val="24"/>
          <w:szCs w:val="24"/>
        </w:rPr>
        <w:t xml:space="preserve">Symmetrical and unrelated pairs are averaged across cues and targets, as they did not differ by position within the pairs. </w:t>
      </w:r>
      <w:r>
        <w:rPr>
          <w:rFonts w:ascii="Times New Roman" w:hAnsi="Times New Roman" w:cs="Times New Roman"/>
          <w:sz w:val="24"/>
          <w:szCs w:val="24"/>
        </w:rPr>
        <w:t>Frequency is measured using SUBTLEX</w:t>
      </w:r>
      <w:r w:rsidR="009749E8">
        <w:rPr>
          <w:rFonts w:ascii="Times New Roman" w:hAnsi="Times New Roman" w:cs="Times New Roman"/>
          <w:sz w:val="24"/>
          <w:szCs w:val="24"/>
        </w:rPr>
        <w:t xml:space="preserve"> word frequency measure (Brysbaert &amp; New, 2009). Concreteness and length were taken from the English Lexicon Project (</w:t>
      </w:r>
      <w:proofErr w:type="spellStart"/>
      <w:r w:rsidR="009749E8">
        <w:rPr>
          <w:rFonts w:ascii="Times New Roman" w:hAnsi="Times New Roman" w:cs="Times New Roman"/>
          <w:sz w:val="24"/>
          <w:szCs w:val="24"/>
        </w:rPr>
        <w:t>Balota</w:t>
      </w:r>
      <w:proofErr w:type="spellEnd"/>
      <w:r w:rsidR="009749E8">
        <w:rPr>
          <w:rFonts w:ascii="Times New Roman" w:hAnsi="Times New Roman" w:cs="Times New Roman"/>
          <w:sz w:val="24"/>
          <w:szCs w:val="24"/>
        </w:rPr>
        <w:t xml:space="preserve"> et al., 2007)</w:t>
      </w:r>
      <w:r>
        <w:rPr>
          <w:rFonts w:ascii="Times New Roman" w:hAnsi="Times New Roman" w:cs="Times New Roman"/>
          <w:sz w:val="24"/>
          <w:szCs w:val="24"/>
        </w:rPr>
        <w:t>.</w:t>
      </w:r>
    </w:p>
    <w:p w14:paraId="57537D3C" w14:textId="101233A2" w:rsidR="0033118A" w:rsidRDefault="0033118A" w:rsidP="00D513F9">
      <w:pPr>
        <w:spacing w:line="480" w:lineRule="auto"/>
        <w:rPr>
          <w:rFonts w:ascii="Times New Roman" w:hAnsi="Times New Roman" w:cs="Times New Roman"/>
          <w:sz w:val="24"/>
          <w:szCs w:val="24"/>
        </w:rPr>
      </w:pPr>
    </w:p>
    <w:p w14:paraId="2ABCD1E2" w14:textId="547129AE" w:rsidR="006C23E9" w:rsidRDefault="006C23E9">
      <w:pPr>
        <w:rPr>
          <w:rFonts w:ascii="Times New Roman" w:hAnsi="Times New Roman" w:cs="Times New Roman"/>
          <w:sz w:val="24"/>
          <w:szCs w:val="24"/>
        </w:rPr>
      </w:pPr>
      <w:r>
        <w:rPr>
          <w:rFonts w:ascii="Times New Roman" w:hAnsi="Times New Roman" w:cs="Times New Roman"/>
          <w:sz w:val="24"/>
          <w:szCs w:val="24"/>
        </w:rPr>
        <w:br w:type="page"/>
      </w:r>
    </w:p>
    <w:p w14:paraId="1EAC385F" w14:textId="7F88C0EB" w:rsidR="005D13AA" w:rsidRPr="00993A88" w:rsidRDefault="00993A88" w:rsidP="00993A88">
      <w:pPr>
        <w:spacing w:line="480" w:lineRule="auto"/>
        <w:ind w:left="720" w:hanging="720"/>
        <w:contextualSpacing/>
        <w:rPr>
          <w:rFonts w:ascii="Times New Roman" w:hAnsi="Times New Roman" w:cs="Times New Roman"/>
          <w:b/>
          <w:bCs/>
          <w:sz w:val="28"/>
          <w:szCs w:val="28"/>
        </w:rPr>
      </w:pPr>
      <w:r w:rsidRPr="00993A88">
        <w:rPr>
          <w:rFonts w:ascii="Times New Roman" w:hAnsi="Times New Roman" w:cs="Times New Roman"/>
          <w:noProof/>
          <w:sz w:val="24"/>
          <w:szCs w:val="24"/>
        </w:rPr>
        <w:lastRenderedPageBreak/>
        <w:t>Table A3</w:t>
      </w:r>
    </w:p>
    <w:p w14:paraId="52EC4E0C" w14:textId="70106C31" w:rsidR="005D13AA" w:rsidRPr="008F55DA" w:rsidRDefault="00993A88" w:rsidP="008F55DA">
      <w:pPr>
        <w:spacing w:line="240" w:lineRule="auto"/>
        <w:contextualSpacing/>
        <w:rPr>
          <w:rFonts w:ascii="Times New Roman" w:hAnsi="Times New Roman" w:cs="Times New Roman"/>
          <w:i/>
          <w:iCs/>
          <w:sz w:val="21"/>
          <w:szCs w:val="21"/>
        </w:rPr>
      </w:pPr>
      <w:r w:rsidRPr="008F55DA">
        <w:rPr>
          <w:rFonts w:ascii="Times New Roman" w:hAnsi="Times New Roman" w:cs="Times New Roman"/>
          <w:i/>
          <w:iCs/>
          <w:sz w:val="21"/>
          <w:szCs w:val="21"/>
        </w:rPr>
        <w:t>Compa</w:t>
      </w:r>
      <w:r w:rsidR="004C7B98" w:rsidRPr="008F55DA">
        <w:rPr>
          <w:rFonts w:ascii="Times New Roman" w:hAnsi="Times New Roman" w:cs="Times New Roman"/>
          <w:i/>
          <w:iCs/>
          <w:sz w:val="21"/>
          <w:szCs w:val="21"/>
        </w:rPr>
        <w:t>rison of mean JOL ratings and correct recall percentages across all associative direction groups for each experimental manipulation and pooled analysis.</w:t>
      </w:r>
    </w:p>
    <w:p w14:paraId="4113822C" w14:textId="77777777" w:rsidR="008F55DA" w:rsidRPr="008F55DA" w:rsidRDefault="008F55DA" w:rsidP="008F55DA">
      <w:pPr>
        <w:spacing w:line="240" w:lineRule="auto"/>
        <w:contextualSpacing/>
        <w:rPr>
          <w:rFonts w:ascii="Times New Roman" w:hAnsi="Times New Roman" w:cs="Times New Roman"/>
          <w:i/>
          <w:iCs/>
          <w:sz w:val="21"/>
          <w:szCs w:val="21"/>
        </w:rPr>
      </w:pPr>
    </w:p>
    <w:tbl>
      <w:tblPr>
        <w:tblStyle w:val="TableGrid"/>
        <w:tblW w:w="0" w:type="auto"/>
        <w:tblLook w:val="04A0" w:firstRow="1" w:lastRow="0" w:firstColumn="1" w:lastColumn="0" w:noHBand="0" w:noVBand="1"/>
      </w:tblPr>
      <w:tblGrid>
        <w:gridCol w:w="1337"/>
        <w:gridCol w:w="1131"/>
        <w:gridCol w:w="1443"/>
        <w:gridCol w:w="1079"/>
        <w:gridCol w:w="7"/>
        <w:gridCol w:w="1072"/>
        <w:gridCol w:w="41"/>
        <w:gridCol w:w="1038"/>
        <w:gridCol w:w="41"/>
        <w:gridCol w:w="1038"/>
        <w:gridCol w:w="44"/>
        <w:gridCol w:w="1035"/>
        <w:gridCol w:w="44"/>
      </w:tblGrid>
      <w:tr w:rsidR="004C7B98" w:rsidRPr="008F55DA" w14:paraId="18E481A0" w14:textId="77777777" w:rsidTr="008F55DA">
        <w:trPr>
          <w:trHeight w:val="323"/>
        </w:trPr>
        <w:tc>
          <w:tcPr>
            <w:tcW w:w="1337" w:type="dxa"/>
            <w:tcBorders>
              <w:left w:val="nil"/>
              <w:bottom w:val="single" w:sz="4" w:space="0" w:color="auto"/>
              <w:right w:val="nil"/>
            </w:tcBorders>
          </w:tcPr>
          <w:p w14:paraId="658215C4" w14:textId="26FD55B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Experiment</w:t>
            </w:r>
          </w:p>
        </w:tc>
        <w:tc>
          <w:tcPr>
            <w:tcW w:w="1131" w:type="dxa"/>
            <w:tcBorders>
              <w:left w:val="nil"/>
              <w:bottom w:val="single" w:sz="4" w:space="0" w:color="auto"/>
              <w:right w:val="nil"/>
            </w:tcBorders>
          </w:tcPr>
          <w:p w14:paraId="4A89F11F" w14:textId="4DB89EE3"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Task</w:t>
            </w:r>
          </w:p>
        </w:tc>
        <w:tc>
          <w:tcPr>
            <w:tcW w:w="1443" w:type="dxa"/>
            <w:tcBorders>
              <w:left w:val="nil"/>
              <w:bottom w:val="single" w:sz="4" w:space="0" w:color="auto"/>
              <w:right w:val="nil"/>
            </w:tcBorders>
          </w:tcPr>
          <w:p w14:paraId="28F401D6" w14:textId="54443958"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Group</w:t>
            </w:r>
          </w:p>
        </w:tc>
        <w:tc>
          <w:tcPr>
            <w:tcW w:w="1086" w:type="dxa"/>
            <w:gridSpan w:val="2"/>
            <w:tcBorders>
              <w:left w:val="nil"/>
              <w:bottom w:val="single" w:sz="4" w:space="0" w:color="auto"/>
              <w:right w:val="nil"/>
            </w:tcBorders>
          </w:tcPr>
          <w:p w14:paraId="33F744D6" w14:textId="5858D1FD"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M</w:t>
            </w:r>
          </w:p>
        </w:tc>
        <w:tc>
          <w:tcPr>
            <w:tcW w:w="1113" w:type="dxa"/>
            <w:gridSpan w:val="2"/>
            <w:tcBorders>
              <w:left w:val="nil"/>
              <w:bottom w:val="single" w:sz="4" w:space="0" w:color="auto"/>
              <w:right w:val="nil"/>
            </w:tcBorders>
          </w:tcPr>
          <w:p w14:paraId="30189445" w14:textId="50B55C83" w:rsidR="004C7B98" w:rsidRPr="008F55DA" w:rsidRDefault="004C7B98" w:rsidP="00ED1798">
            <w:pPr>
              <w:contextualSpacing/>
              <w:jc w:val="center"/>
              <w:rPr>
                <w:rFonts w:ascii="Times New Roman" w:hAnsi="Times New Roman" w:cs="Times New Roman"/>
                <w:i/>
                <w:iCs/>
                <w:sz w:val="21"/>
                <w:szCs w:val="21"/>
              </w:rPr>
            </w:pPr>
            <w:r w:rsidRPr="008F55DA">
              <w:rPr>
                <w:rFonts w:ascii="Times New Roman" w:hAnsi="Times New Roman" w:cs="Times New Roman"/>
                <w:i/>
                <w:iCs/>
                <w:sz w:val="21"/>
                <w:szCs w:val="21"/>
              </w:rPr>
              <w:t>95% CI</w:t>
            </w:r>
          </w:p>
        </w:tc>
        <w:tc>
          <w:tcPr>
            <w:tcW w:w="1079" w:type="dxa"/>
            <w:gridSpan w:val="2"/>
            <w:tcBorders>
              <w:left w:val="nil"/>
              <w:bottom w:val="single" w:sz="4" w:space="0" w:color="auto"/>
              <w:right w:val="nil"/>
            </w:tcBorders>
          </w:tcPr>
          <w:p w14:paraId="39FCDC54" w14:textId="58AAFCDB"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F</w:t>
            </w:r>
          </w:p>
        </w:tc>
        <w:tc>
          <w:tcPr>
            <w:tcW w:w="1082" w:type="dxa"/>
            <w:gridSpan w:val="2"/>
            <w:tcBorders>
              <w:left w:val="nil"/>
              <w:bottom w:val="single" w:sz="4" w:space="0" w:color="auto"/>
              <w:right w:val="nil"/>
            </w:tcBorders>
          </w:tcPr>
          <w:p w14:paraId="349D645F" w14:textId="32B353A6"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B</w:t>
            </w:r>
          </w:p>
        </w:tc>
        <w:tc>
          <w:tcPr>
            <w:tcW w:w="1079" w:type="dxa"/>
            <w:gridSpan w:val="2"/>
            <w:tcBorders>
              <w:left w:val="nil"/>
              <w:bottom w:val="single" w:sz="4" w:space="0" w:color="auto"/>
              <w:right w:val="nil"/>
            </w:tcBorders>
          </w:tcPr>
          <w:p w14:paraId="152072E5" w14:textId="23691D0A" w:rsidR="004C7B98" w:rsidRPr="008F55DA" w:rsidRDefault="004C7B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S</w:t>
            </w:r>
          </w:p>
        </w:tc>
      </w:tr>
      <w:tr w:rsidR="004C7B98" w:rsidRPr="008F55DA" w14:paraId="04963D5C" w14:textId="77777777" w:rsidTr="00ED1798">
        <w:tc>
          <w:tcPr>
            <w:tcW w:w="1337" w:type="dxa"/>
            <w:tcBorders>
              <w:left w:val="nil"/>
              <w:bottom w:val="nil"/>
              <w:right w:val="nil"/>
            </w:tcBorders>
          </w:tcPr>
          <w:p w14:paraId="114DA714" w14:textId="552B9EC9" w:rsidR="004C7B98" w:rsidRPr="008F55DA" w:rsidRDefault="00FE1DAB" w:rsidP="006E46B3">
            <w:pPr>
              <w:spacing w:before="120"/>
              <w:rPr>
                <w:rFonts w:ascii="Times New Roman" w:hAnsi="Times New Roman" w:cs="Times New Roman"/>
                <w:sz w:val="21"/>
                <w:szCs w:val="21"/>
              </w:rPr>
            </w:pPr>
            <w:bookmarkStart w:id="28" w:name="_Hlk12527148"/>
            <w:r w:rsidRPr="008F55DA">
              <w:rPr>
                <w:rFonts w:ascii="Times New Roman" w:hAnsi="Times New Roman" w:cs="Times New Roman"/>
                <w:sz w:val="21"/>
                <w:szCs w:val="21"/>
              </w:rPr>
              <w:t>Exp. 1</w:t>
            </w:r>
          </w:p>
        </w:tc>
        <w:tc>
          <w:tcPr>
            <w:tcW w:w="1131" w:type="dxa"/>
            <w:tcBorders>
              <w:left w:val="nil"/>
              <w:bottom w:val="nil"/>
              <w:right w:val="nil"/>
            </w:tcBorders>
          </w:tcPr>
          <w:p w14:paraId="6B0F5679" w14:textId="4DBD8B66"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left w:val="nil"/>
              <w:bottom w:val="nil"/>
              <w:right w:val="nil"/>
            </w:tcBorders>
          </w:tcPr>
          <w:p w14:paraId="4675403D" w14:textId="5F3CC54D" w:rsidR="004C7B98" w:rsidRPr="008F55DA" w:rsidRDefault="004C7B98" w:rsidP="006E46B3">
            <w:pPr>
              <w:spacing w:before="120"/>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left w:val="nil"/>
              <w:bottom w:val="nil"/>
              <w:right w:val="nil"/>
            </w:tcBorders>
          </w:tcPr>
          <w:p w14:paraId="1B2E4DBD" w14:textId="3B8B8487" w:rsidR="004C7B98" w:rsidRPr="008F55DA" w:rsidRDefault="004F150C"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68.21</w:t>
            </w:r>
          </w:p>
        </w:tc>
        <w:tc>
          <w:tcPr>
            <w:tcW w:w="1113" w:type="dxa"/>
            <w:gridSpan w:val="2"/>
            <w:tcBorders>
              <w:left w:val="nil"/>
              <w:bottom w:val="nil"/>
              <w:right w:val="nil"/>
            </w:tcBorders>
          </w:tcPr>
          <w:p w14:paraId="5A68FC83" w14:textId="41736AE4" w:rsidR="004C7B98" w:rsidRPr="008F55DA" w:rsidRDefault="00E64A3A" w:rsidP="006E46B3">
            <w:pPr>
              <w:spacing w:before="120"/>
              <w:jc w:val="center"/>
              <w:rPr>
                <w:rFonts w:ascii="Times New Roman" w:hAnsi="Times New Roman" w:cs="Times New Roman"/>
                <w:sz w:val="21"/>
                <w:szCs w:val="21"/>
              </w:rPr>
            </w:pPr>
            <w:r w:rsidRPr="008F55DA">
              <w:rPr>
                <w:rFonts w:ascii="Times New Roman" w:hAnsi="Times New Roman" w:cs="Times New Roman"/>
                <w:sz w:val="21"/>
                <w:szCs w:val="21"/>
              </w:rPr>
              <w:t>5.03</w:t>
            </w:r>
          </w:p>
        </w:tc>
        <w:tc>
          <w:tcPr>
            <w:tcW w:w="1079" w:type="dxa"/>
            <w:gridSpan w:val="2"/>
            <w:tcBorders>
              <w:left w:val="nil"/>
              <w:bottom w:val="nil"/>
              <w:right w:val="nil"/>
            </w:tcBorders>
          </w:tcPr>
          <w:p w14:paraId="08AC17EB" w14:textId="77777777" w:rsidR="004C7B98" w:rsidRPr="008F55DA" w:rsidRDefault="004C7B98" w:rsidP="006E46B3">
            <w:pPr>
              <w:spacing w:before="120"/>
              <w:jc w:val="center"/>
              <w:rPr>
                <w:rFonts w:ascii="Times New Roman" w:hAnsi="Times New Roman" w:cs="Times New Roman"/>
                <w:sz w:val="21"/>
                <w:szCs w:val="21"/>
              </w:rPr>
            </w:pPr>
          </w:p>
        </w:tc>
        <w:tc>
          <w:tcPr>
            <w:tcW w:w="1082" w:type="dxa"/>
            <w:gridSpan w:val="2"/>
            <w:tcBorders>
              <w:left w:val="nil"/>
              <w:bottom w:val="nil"/>
              <w:right w:val="nil"/>
            </w:tcBorders>
          </w:tcPr>
          <w:p w14:paraId="4D1E3C2E" w14:textId="77777777" w:rsidR="004C7B98" w:rsidRPr="008F55DA" w:rsidRDefault="004C7B98" w:rsidP="006E46B3">
            <w:pPr>
              <w:spacing w:before="120"/>
              <w:jc w:val="center"/>
              <w:rPr>
                <w:rFonts w:ascii="Times New Roman" w:hAnsi="Times New Roman" w:cs="Times New Roman"/>
                <w:sz w:val="21"/>
                <w:szCs w:val="21"/>
              </w:rPr>
            </w:pPr>
          </w:p>
        </w:tc>
        <w:tc>
          <w:tcPr>
            <w:tcW w:w="1079" w:type="dxa"/>
            <w:gridSpan w:val="2"/>
            <w:tcBorders>
              <w:left w:val="nil"/>
              <w:bottom w:val="nil"/>
              <w:right w:val="nil"/>
            </w:tcBorders>
          </w:tcPr>
          <w:p w14:paraId="1BF79830" w14:textId="77777777" w:rsidR="004C7B98" w:rsidRPr="008F55DA" w:rsidRDefault="004C7B98" w:rsidP="006E46B3">
            <w:pPr>
              <w:spacing w:before="120"/>
              <w:jc w:val="center"/>
              <w:rPr>
                <w:rFonts w:ascii="Times New Roman" w:hAnsi="Times New Roman" w:cs="Times New Roman"/>
                <w:sz w:val="21"/>
                <w:szCs w:val="21"/>
              </w:rPr>
            </w:pPr>
          </w:p>
        </w:tc>
      </w:tr>
      <w:tr w:rsidR="004C7B98" w:rsidRPr="008F55DA" w14:paraId="034E7FC6" w14:textId="77777777" w:rsidTr="00ED1798">
        <w:tc>
          <w:tcPr>
            <w:tcW w:w="1337" w:type="dxa"/>
            <w:tcBorders>
              <w:top w:val="nil"/>
              <w:left w:val="nil"/>
              <w:bottom w:val="nil"/>
              <w:right w:val="nil"/>
            </w:tcBorders>
          </w:tcPr>
          <w:p w14:paraId="12BCB6A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CB91D41"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14A443F9" w14:textId="3FBFC32D"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CD05695" w14:textId="20485560"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66.09</w:t>
            </w:r>
          </w:p>
        </w:tc>
        <w:tc>
          <w:tcPr>
            <w:tcW w:w="1113" w:type="dxa"/>
            <w:gridSpan w:val="2"/>
            <w:tcBorders>
              <w:top w:val="nil"/>
              <w:left w:val="nil"/>
              <w:bottom w:val="nil"/>
              <w:right w:val="nil"/>
            </w:tcBorders>
          </w:tcPr>
          <w:p w14:paraId="5F969BFF" w14:textId="2EDBBF6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4.97</w:t>
            </w:r>
          </w:p>
        </w:tc>
        <w:tc>
          <w:tcPr>
            <w:tcW w:w="1079" w:type="dxa"/>
            <w:gridSpan w:val="2"/>
            <w:tcBorders>
              <w:top w:val="nil"/>
              <w:left w:val="nil"/>
              <w:bottom w:val="nil"/>
              <w:right w:val="nil"/>
            </w:tcBorders>
          </w:tcPr>
          <w:p w14:paraId="2FEB67DE" w14:textId="25095A4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0.16</w:t>
            </w:r>
          </w:p>
        </w:tc>
        <w:tc>
          <w:tcPr>
            <w:tcW w:w="1082" w:type="dxa"/>
            <w:gridSpan w:val="2"/>
            <w:tcBorders>
              <w:top w:val="nil"/>
              <w:left w:val="nil"/>
              <w:bottom w:val="nil"/>
              <w:right w:val="nil"/>
            </w:tcBorders>
          </w:tcPr>
          <w:p w14:paraId="74FC8E81"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7F3E96C"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03C6D91" w14:textId="77777777" w:rsidTr="00ED1798">
        <w:tc>
          <w:tcPr>
            <w:tcW w:w="1337" w:type="dxa"/>
            <w:tcBorders>
              <w:top w:val="nil"/>
              <w:left w:val="nil"/>
              <w:bottom w:val="nil"/>
              <w:right w:val="nil"/>
            </w:tcBorders>
          </w:tcPr>
          <w:p w14:paraId="7588707F"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50A05E"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624F3AA" w14:textId="04041412"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12A49F78" w14:textId="7E19DFA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71.64</w:t>
            </w:r>
          </w:p>
        </w:tc>
        <w:tc>
          <w:tcPr>
            <w:tcW w:w="1113" w:type="dxa"/>
            <w:gridSpan w:val="2"/>
            <w:tcBorders>
              <w:top w:val="nil"/>
              <w:left w:val="nil"/>
              <w:bottom w:val="nil"/>
              <w:right w:val="nil"/>
            </w:tcBorders>
          </w:tcPr>
          <w:p w14:paraId="508688D9" w14:textId="4C97AABC"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5.33</w:t>
            </w:r>
          </w:p>
        </w:tc>
        <w:tc>
          <w:tcPr>
            <w:tcW w:w="1079" w:type="dxa"/>
            <w:gridSpan w:val="2"/>
            <w:tcBorders>
              <w:top w:val="nil"/>
              <w:left w:val="nil"/>
              <w:bottom w:val="nil"/>
              <w:right w:val="nil"/>
            </w:tcBorders>
          </w:tcPr>
          <w:p w14:paraId="543CC6E5" w14:textId="4DDC5D1E"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0.24</w:t>
            </w:r>
          </w:p>
        </w:tc>
        <w:tc>
          <w:tcPr>
            <w:tcW w:w="1082" w:type="dxa"/>
            <w:gridSpan w:val="2"/>
            <w:tcBorders>
              <w:top w:val="nil"/>
              <w:left w:val="nil"/>
              <w:bottom w:val="nil"/>
              <w:right w:val="nil"/>
            </w:tcBorders>
          </w:tcPr>
          <w:p w14:paraId="3AA725C5" w14:textId="19ED3273"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0.39</w:t>
            </w:r>
          </w:p>
        </w:tc>
        <w:tc>
          <w:tcPr>
            <w:tcW w:w="1079" w:type="dxa"/>
            <w:gridSpan w:val="2"/>
            <w:tcBorders>
              <w:top w:val="nil"/>
              <w:left w:val="nil"/>
              <w:bottom w:val="nil"/>
              <w:right w:val="nil"/>
            </w:tcBorders>
          </w:tcPr>
          <w:p w14:paraId="3960C398"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383FE0D0" w14:textId="77777777" w:rsidTr="00FE1DAB">
        <w:trPr>
          <w:trHeight w:val="315"/>
        </w:trPr>
        <w:tc>
          <w:tcPr>
            <w:tcW w:w="1337" w:type="dxa"/>
            <w:tcBorders>
              <w:top w:val="nil"/>
              <w:left w:val="nil"/>
              <w:bottom w:val="nil"/>
              <w:right w:val="nil"/>
            </w:tcBorders>
          </w:tcPr>
          <w:p w14:paraId="39443B3A"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9A0FAF6"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C86F81" w14:textId="4A967B3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476A9449" w14:textId="5030618A"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26.96</w:t>
            </w:r>
          </w:p>
        </w:tc>
        <w:tc>
          <w:tcPr>
            <w:tcW w:w="1113" w:type="dxa"/>
            <w:gridSpan w:val="2"/>
            <w:tcBorders>
              <w:top w:val="nil"/>
              <w:left w:val="nil"/>
              <w:bottom w:val="nil"/>
              <w:right w:val="nil"/>
            </w:tcBorders>
          </w:tcPr>
          <w:p w14:paraId="5EC78810" w14:textId="17C82F0D"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5.96</w:t>
            </w:r>
          </w:p>
        </w:tc>
        <w:tc>
          <w:tcPr>
            <w:tcW w:w="1079" w:type="dxa"/>
            <w:gridSpan w:val="2"/>
            <w:tcBorders>
              <w:top w:val="nil"/>
              <w:left w:val="nil"/>
              <w:bottom w:val="nil"/>
              <w:right w:val="nil"/>
            </w:tcBorders>
          </w:tcPr>
          <w:p w14:paraId="27BBBBF5" w14:textId="3B94E109"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2.84</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826804A" w14:textId="5989E9D0"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2.70</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814925E" w14:textId="1ADBBEB6" w:rsidR="004C7B98" w:rsidRPr="008F55DA" w:rsidRDefault="00ED1798"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2.99</w:t>
            </w:r>
            <w:r w:rsidR="0033118A" w:rsidRPr="008F55DA">
              <w:rPr>
                <w:rFonts w:ascii="Times New Roman" w:hAnsi="Times New Roman" w:cs="Times New Roman"/>
                <w:sz w:val="21"/>
                <w:szCs w:val="21"/>
              </w:rPr>
              <w:t>*</w:t>
            </w:r>
          </w:p>
        </w:tc>
      </w:tr>
      <w:tr w:rsidR="004C7B98" w:rsidRPr="008F55DA" w14:paraId="288D14D8" w14:textId="77777777" w:rsidTr="00ED1798">
        <w:tc>
          <w:tcPr>
            <w:tcW w:w="1337" w:type="dxa"/>
            <w:tcBorders>
              <w:top w:val="nil"/>
              <w:left w:val="nil"/>
              <w:bottom w:val="nil"/>
              <w:right w:val="nil"/>
            </w:tcBorders>
          </w:tcPr>
          <w:p w14:paraId="05A05C0A" w14:textId="6BC3DA40"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3F7A241" w14:textId="728C331E"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7E188169" w14:textId="20B52857"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D298545" w14:textId="086C6696"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67.41</w:t>
            </w:r>
          </w:p>
        </w:tc>
        <w:tc>
          <w:tcPr>
            <w:tcW w:w="1113" w:type="dxa"/>
            <w:gridSpan w:val="2"/>
            <w:tcBorders>
              <w:top w:val="nil"/>
              <w:left w:val="nil"/>
              <w:bottom w:val="nil"/>
              <w:right w:val="nil"/>
            </w:tcBorders>
          </w:tcPr>
          <w:p w14:paraId="0CEA5FBE" w14:textId="6C047EE7"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6.11</w:t>
            </w:r>
          </w:p>
        </w:tc>
        <w:tc>
          <w:tcPr>
            <w:tcW w:w="1079" w:type="dxa"/>
            <w:gridSpan w:val="2"/>
            <w:tcBorders>
              <w:top w:val="nil"/>
              <w:left w:val="nil"/>
              <w:bottom w:val="nil"/>
              <w:right w:val="nil"/>
            </w:tcBorders>
          </w:tcPr>
          <w:p w14:paraId="1667ADEE" w14:textId="77777777" w:rsidR="004C7B98" w:rsidRPr="008F55DA" w:rsidRDefault="004C7B98"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228835E4" w14:textId="77777777"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E8828AB" w14:textId="77777777" w:rsidR="004C7B98" w:rsidRPr="008F55DA" w:rsidRDefault="004C7B98" w:rsidP="00ED1798">
            <w:pPr>
              <w:contextualSpacing/>
              <w:jc w:val="center"/>
              <w:rPr>
                <w:rFonts w:ascii="Times New Roman" w:hAnsi="Times New Roman" w:cs="Times New Roman"/>
                <w:sz w:val="21"/>
                <w:szCs w:val="21"/>
              </w:rPr>
            </w:pPr>
          </w:p>
        </w:tc>
      </w:tr>
      <w:tr w:rsidR="004C7B98" w:rsidRPr="008F55DA" w14:paraId="5491A1AC" w14:textId="77777777" w:rsidTr="00ED1798">
        <w:tc>
          <w:tcPr>
            <w:tcW w:w="1337" w:type="dxa"/>
            <w:tcBorders>
              <w:top w:val="nil"/>
              <w:left w:val="nil"/>
              <w:bottom w:val="nil"/>
              <w:right w:val="nil"/>
            </w:tcBorders>
          </w:tcPr>
          <w:p w14:paraId="47656B73" w14:textId="77777777" w:rsidR="004C7B98" w:rsidRPr="008F55DA" w:rsidRDefault="004C7B98"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8D7F179" w14:textId="77777777" w:rsidR="004C7B98" w:rsidRPr="008F55DA" w:rsidRDefault="004C7B98"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F576881" w14:textId="60D945FB" w:rsidR="004C7B98" w:rsidRPr="008F55DA" w:rsidRDefault="004C7B98"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750E385" w14:textId="75CBCFDD" w:rsidR="004C7B98" w:rsidRPr="008F55DA" w:rsidRDefault="004F150C"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33.48</w:t>
            </w:r>
          </w:p>
        </w:tc>
        <w:tc>
          <w:tcPr>
            <w:tcW w:w="1113" w:type="dxa"/>
            <w:gridSpan w:val="2"/>
            <w:tcBorders>
              <w:top w:val="nil"/>
              <w:left w:val="nil"/>
              <w:bottom w:val="nil"/>
              <w:right w:val="nil"/>
            </w:tcBorders>
          </w:tcPr>
          <w:p w14:paraId="05354A2C" w14:textId="6DE006A1"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4.80</w:t>
            </w:r>
          </w:p>
        </w:tc>
        <w:tc>
          <w:tcPr>
            <w:tcW w:w="1079" w:type="dxa"/>
            <w:gridSpan w:val="2"/>
            <w:tcBorders>
              <w:top w:val="nil"/>
              <w:left w:val="nil"/>
              <w:bottom w:val="nil"/>
              <w:right w:val="nil"/>
            </w:tcBorders>
          </w:tcPr>
          <w:p w14:paraId="686B4031" w14:textId="7B30000A" w:rsidR="004C7B98"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2.28</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58A7934" w14:textId="41590BCF" w:rsidR="004C7B98" w:rsidRPr="008F55DA" w:rsidRDefault="004C7B98"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C58C530" w14:textId="77777777" w:rsidR="004C7B98" w:rsidRPr="008F55DA" w:rsidRDefault="004C7B98" w:rsidP="00ED1798">
            <w:pPr>
              <w:contextualSpacing/>
              <w:jc w:val="center"/>
              <w:rPr>
                <w:rFonts w:ascii="Times New Roman" w:hAnsi="Times New Roman" w:cs="Times New Roman"/>
                <w:sz w:val="21"/>
                <w:szCs w:val="21"/>
              </w:rPr>
            </w:pPr>
          </w:p>
        </w:tc>
      </w:tr>
      <w:bookmarkEnd w:id="28"/>
      <w:tr w:rsidR="00E64A3A" w:rsidRPr="008F55DA" w14:paraId="0C46BF72" w14:textId="48CD31B5" w:rsidTr="00ED1798">
        <w:tc>
          <w:tcPr>
            <w:tcW w:w="1337" w:type="dxa"/>
            <w:tcBorders>
              <w:top w:val="nil"/>
              <w:left w:val="nil"/>
              <w:bottom w:val="nil"/>
              <w:right w:val="nil"/>
            </w:tcBorders>
          </w:tcPr>
          <w:p w14:paraId="6764420C"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34D785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E0DD927" w14:textId="44506E35"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02F8C3E6" w14:textId="2EEA15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55.84</w:t>
            </w:r>
          </w:p>
        </w:tc>
        <w:tc>
          <w:tcPr>
            <w:tcW w:w="1120" w:type="dxa"/>
            <w:gridSpan w:val="3"/>
            <w:tcBorders>
              <w:top w:val="nil"/>
              <w:left w:val="nil"/>
              <w:bottom w:val="nil"/>
              <w:right w:val="nil"/>
            </w:tcBorders>
          </w:tcPr>
          <w:p w14:paraId="1C800B8C" w14:textId="65A63F8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5.25</w:t>
            </w:r>
          </w:p>
        </w:tc>
        <w:tc>
          <w:tcPr>
            <w:tcW w:w="1079" w:type="dxa"/>
            <w:gridSpan w:val="2"/>
            <w:tcBorders>
              <w:top w:val="nil"/>
              <w:left w:val="nil"/>
              <w:bottom w:val="nil"/>
              <w:right w:val="nil"/>
            </w:tcBorders>
          </w:tcPr>
          <w:p w14:paraId="7747CE27" w14:textId="3479609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0.56</w:t>
            </w:r>
          </w:p>
        </w:tc>
        <w:tc>
          <w:tcPr>
            <w:tcW w:w="1082" w:type="dxa"/>
            <w:gridSpan w:val="2"/>
            <w:tcBorders>
              <w:top w:val="nil"/>
              <w:left w:val="nil"/>
              <w:bottom w:val="nil"/>
              <w:right w:val="nil"/>
            </w:tcBorders>
          </w:tcPr>
          <w:p w14:paraId="18BCAC46" w14:textId="1BDDDAD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1.87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929C7E2" w14:textId="77777777" w:rsidR="00E64A3A" w:rsidRPr="008F55DA" w:rsidRDefault="00E64A3A" w:rsidP="00ED1798">
            <w:pPr>
              <w:jc w:val="center"/>
              <w:rPr>
                <w:rFonts w:ascii="Times New Roman" w:hAnsi="Times New Roman" w:cs="Times New Roman"/>
                <w:sz w:val="21"/>
                <w:szCs w:val="21"/>
              </w:rPr>
            </w:pPr>
          </w:p>
        </w:tc>
      </w:tr>
      <w:tr w:rsidR="00E64A3A" w:rsidRPr="008F55DA" w14:paraId="3033BB86" w14:textId="72E5E365" w:rsidTr="00FE1DAB">
        <w:trPr>
          <w:trHeight w:val="405"/>
        </w:trPr>
        <w:tc>
          <w:tcPr>
            <w:tcW w:w="1337" w:type="dxa"/>
            <w:tcBorders>
              <w:top w:val="nil"/>
              <w:left w:val="nil"/>
              <w:bottom w:val="nil"/>
              <w:right w:val="nil"/>
            </w:tcBorders>
          </w:tcPr>
          <w:p w14:paraId="1C2E1D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831E7D2"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5D976450" w14:textId="13F0490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78517FAA" w14:textId="02FF5137"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10.63</w:t>
            </w:r>
          </w:p>
        </w:tc>
        <w:tc>
          <w:tcPr>
            <w:tcW w:w="1120" w:type="dxa"/>
            <w:gridSpan w:val="3"/>
            <w:tcBorders>
              <w:top w:val="nil"/>
              <w:left w:val="nil"/>
              <w:bottom w:val="nil"/>
              <w:right w:val="nil"/>
            </w:tcBorders>
          </w:tcPr>
          <w:p w14:paraId="699BA533" w14:textId="5221E33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3.86</w:t>
            </w:r>
          </w:p>
        </w:tc>
        <w:tc>
          <w:tcPr>
            <w:tcW w:w="1079" w:type="dxa"/>
            <w:gridSpan w:val="2"/>
            <w:tcBorders>
              <w:top w:val="nil"/>
              <w:left w:val="nil"/>
              <w:bottom w:val="nil"/>
              <w:right w:val="nil"/>
            </w:tcBorders>
          </w:tcPr>
          <w:p w14:paraId="131D8CE4" w14:textId="7B7E7B1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4.12</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FB2C7DD" w14:textId="29220DE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1.97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38AA5C9A" w14:textId="1A7B300E"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88</w:t>
            </w:r>
            <w:r w:rsidR="0033118A" w:rsidRPr="008F55DA">
              <w:rPr>
                <w:rFonts w:ascii="Times New Roman" w:hAnsi="Times New Roman" w:cs="Times New Roman"/>
                <w:sz w:val="21"/>
                <w:szCs w:val="21"/>
              </w:rPr>
              <w:t>*</w:t>
            </w:r>
          </w:p>
        </w:tc>
      </w:tr>
      <w:tr w:rsidR="00E64A3A" w:rsidRPr="008F55DA" w14:paraId="12EE5C0D" w14:textId="77777777" w:rsidTr="00ED1798">
        <w:tc>
          <w:tcPr>
            <w:tcW w:w="1337" w:type="dxa"/>
            <w:tcBorders>
              <w:top w:val="nil"/>
              <w:left w:val="nil"/>
              <w:bottom w:val="nil"/>
              <w:right w:val="nil"/>
            </w:tcBorders>
          </w:tcPr>
          <w:p w14:paraId="0665E1A7" w14:textId="0F85FAB9"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2</w:t>
            </w:r>
          </w:p>
        </w:tc>
        <w:tc>
          <w:tcPr>
            <w:tcW w:w="1131" w:type="dxa"/>
            <w:tcBorders>
              <w:top w:val="nil"/>
              <w:left w:val="nil"/>
              <w:bottom w:val="nil"/>
              <w:right w:val="nil"/>
            </w:tcBorders>
          </w:tcPr>
          <w:p w14:paraId="0D8E6610"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2AEE359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0F8B1ADB" w14:textId="6E27CCA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61.53</w:t>
            </w:r>
          </w:p>
        </w:tc>
        <w:tc>
          <w:tcPr>
            <w:tcW w:w="1113" w:type="dxa"/>
            <w:gridSpan w:val="2"/>
            <w:tcBorders>
              <w:top w:val="nil"/>
              <w:left w:val="nil"/>
              <w:bottom w:val="nil"/>
              <w:right w:val="nil"/>
            </w:tcBorders>
          </w:tcPr>
          <w:p w14:paraId="66920917" w14:textId="13E5167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4.92</w:t>
            </w:r>
          </w:p>
        </w:tc>
        <w:tc>
          <w:tcPr>
            <w:tcW w:w="1079" w:type="dxa"/>
            <w:gridSpan w:val="2"/>
            <w:tcBorders>
              <w:top w:val="nil"/>
              <w:left w:val="nil"/>
              <w:bottom w:val="nil"/>
              <w:right w:val="nil"/>
            </w:tcBorders>
          </w:tcPr>
          <w:p w14:paraId="0B73A6C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ED1D79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34897A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12BCD1" w14:textId="77777777" w:rsidTr="00ED1798">
        <w:tc>
          <w:tcPr>
            <w:tcW w:w="1337" w:type="dxa"/>
            <w:tcBorders>
              <w:top w:val="nil"/>
              <w:left w:val="nil"/>
              <w:bottom w:val="nil"/>
              <w:right w:val="nil"/>
            </w:tcBorders>
          </w:tcPr>
          <w:p w14:paraId="5D4E20A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947DE3F"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525CB1C"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45EDE22A" w14:textId="7115604B"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59.86</w:t>
            </w:r>
          </w:p>
        </w:tc>
        <w:tc>
          <w:tcPr>
            <w:tcW w:w="1113" w:type="dxa"/>
            <w:gridSpan w:val="2"/>
            <w:tcBorders>
              <w:top w:val="nil"/>
              <w:left w:val="nil"/>
              <w:bottom w:val="nil"/>
              <w:right w:val="nil"/>
            </w:tcBorders>
          </w:tcPr>
          <w:p w14:paraId="520A3BCD" w14:textId="5C3BAAE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DA4F971" w14:textId="4FCE000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0.12</w:t>
            </w:r>
          </w:p>
        </w:tc>
        <w:tc>
          <w:tcPr>
            <w:tcW w:w="1082" w:type="dxa"/>
            <w:gridSpan w:val="2"/>
            <w:tcBorders>
              <w:top w:val="nil"/>
              <w:left w:val="nil"/>
              <w:bottom w:val="nil"/>
              <w:right w:val="nil"/>
            </w:tcBorders>
          </w:tcPr>
          <w:p w14:paraId="6D025950"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E29363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4DE4D6E" w14:textId="77777777" w:rsidTr="00ED1798">
        <w:tc>
          <w:tcPr>
            <w:tcW w:w="1337" w:type="dxa"/>
            <w:tcBorders>
              <w:top w:val="nil"/>
              <w:left w:val="nil"/>
              <w:bottom w:val="nil"/>
              <w:right w:val="nil"/>
            </w:tcBorders>
          </w:tcPr>
          <w:p w14:paraId="0FE2850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01634F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EFB806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17A2652" w14:textId="13A5848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67.52</w:t>
            </w:r>
          </w:p>
        </w:tc>
        <w:tc>
          <w:tcPr>
            <w:tcW w:w="1113" w:type="dxa"/>
            <w:gridSpan w:val="2"/>
            <w:tcBorders>
              <w:top w:val="nil"/>
              <w:left w:val="nil"/>
              <w:bottom w:val="nil"/>
              <w:right w:val="nil"/>
            </w:tcBorders>
          </w:tcPr>
          <w:p w14:paraId="061CE7BE" w14:textId="53FA52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4.02</w:t>
            </w:r>
          </w:p>
        </w:tc>
        <w:tc>
          <w:tcPr>
            <w:tcW w:w="1079" w:type="dxa"/>
            <w:gridSpan w:val="2"/>
            <w:tcBorders>
              <w:top w:val="nil"/>
              <w:left w:val="nil"/>
              <w:bottom w:val="nil"/>
              <w:right w:val="nil"/>
            </w:tcBorders>
          </w:tcPr>
          <w:p w14:paraId="1DF3103C" w14:textId="4AF575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0.46</w:t>
            </w:r>
          </w:p>
        </w:tc>
        <w:tc>
          <w:tcPr>
            <w:tcW w:w="1082" w:type="dxa"/>
            <w:gridSpan w:val="2"/>
            <w:tcBorders>
              <w:top w:val="nil"/>
              <w:left w:val="nil"/>
              <w:bottom w:val="nil"/>
              <w:right w:val="nil"/>
            </w:tcBorders>
          </w:tcPr>
          <w:p w14:paraId="10C287B8" w14:textId="01FBD07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0.59</w:t>
            </w:r>
          </w:p>
        </w:tc>
        <w:tc>
          <w:tcPr>
            <w:tcW w:w="1079" w:type="dxa"/>
            <w:gridSpan w:val="2"/>
            <w:tcBorders>
              <w:top w:val="nil"/>
              <w:left w:val="nil"/>
              <w:bottom w:val="nil"/>
              <w:right w:val="nil"/>
            </w:tcBorders>
          </w:tcPr>
          <w:p w14:paraId="11DD60FC"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42557F99" w14:textId="77777777" w:rsidTr="00FE1DAB">
        <w:trPr>
          <w:trHeight w:val="315"/>
        </w:trPr>
        <w:tc>
          <w:tcPr>
            <w:tcW w:w="1337" w:type="dxa"/>
            <w:tcBorders>
              <w:top w:val="nil"/>
              <w:left w:val="nil"/>
              <w:bottom w:val="nil"/>
              <w:right w:val="nil"/>
            </w:tcBorders>
          </w:tcPr>
          <w:p w14:paraId="0F4D636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6EB5CB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2E51448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7EBDE925" w14:textId="2942B23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23.66</w:t>
            </w:r>
          </w:p>
        </w:tc>
        <w:tc>
          <w:tcPr>
            <w:tcW w:w="1113" w:type="dxa"/>
            <w:gridSpan w:val="2"/>
            <w:tcBorders>
              <w:top w:val="nil"/>
              <w:left w:val="nil"/>
              <w:bottom w:val="nil"/>
              <w:right w:val="nil"/>
            </w:tcBorders>
          </w:tcPr>
          <w:p w14:paraId="56A619F0" w14:textId="17663967"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4.08</w:t>
            </w:r>
          </w:p>
        </w:tc>
        <w:tc>
          <w:tcPr>
            <w:tcW w:w="1079" w:type="dxa"/>
            <w:gridSpan w:val="2"/>
            <w:tcBorders>
              <w:top w:val="nil"/>
              <w:left w:val="nil"/>
              <w:bottom w:val="nil"/>
              <w:right w:val="nil"/>
            </w:tcBorders>
          </w:tcPr>
          <w:p w14:paraId="3D3E02CD" w14:textId="02EF4F3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2.91</w:t>
            </w:r>
            <w:r w:rsidR="0033118A"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EFE3A8F" w14:textId="31BEF1C9"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2.77</w:t>
            </w:r>
            <w:r w:rsidR="0033118A"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4A192962" w14:textId="054E68B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w:t>
            </w:r>
            <w:r w:rsidR="00ED1798" w:rsidRPr="008F55DA">
              <w:rPr>
                <w:rFonts w:ascii="Times New Roman" w:hAnsi="Times New Roman" w:cs="Times New Roman"/>
                <w:sz w:val="21"/>
                <w:szCs w:val="21"/>
              </w:rPr>
              <w:t>75</w:t>
            </w:r>
            <w:r w:rsidR="0033118A" w:rsidRPr="008F55DA">
              <w:rPr>
                <w:rFonts w:ascii="Times New Roman" w:hAnsi="Times New Roman" w:cs="Times New Roman"/>
                <w:sz w:val="21"/>
                <w:szCs w:val="21"/>
              </w:rPr>
              <w:t>*</w:t>
            </w:r>
          </w:p>
        </w:tc>
      </w:tr>
      <w:tr w:rsidR="00E64A3A" w:rsidRPr="008F55DA" w14:paraId="1BA142B9" w14:textId="77777777" w:rsidTr="00ED1798">
        <w:tc>
          <w:tcPr>
            <w:tcW w:w="1337" w:type="dxa"/>
            <w:tcBorders>
              <w:top w:val="nil"/>
              <w:left w:val="nil"/>
              <w:bottom w:val="nil"/>
              <w:right w:val="nil"/>
            </w:tcBorders>
          </w:tcPr>
          <w:p w14:paraId="650CF91B"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DBD698F"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6876A3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34039774" w14:textId="24D3AD2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65.97</w:t>
            </w:r>
          </w:p>
        </w:tc>
        <w:tc>
          <w:tcPr>
            <w:tcW w:w="1113" w:type="dxa"/>
            <w:gridSpan w:val="2"/>
            <w:tcBorders>
              <w:top w:val="nil"/>
              <w:left w:val="nil"/>
              <w:bottom w:val="nil"/>
              <w:right w:val="nil"/>
            </w:tcBorders>
          </w:tcPr>
          <w:p w14:paraId="08D60932" w14:textId="0E73B8C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6.15</w:t>
            </w:r>
          </w:p>
        </w:tc>
        <w:tc>
          <w:tcPr>
            <w:tcW w:w="1079" w:type="dxa"/>
            <w:gridSpan w:val="2"/>
            <w:tcBorders>
              <w:top w:val="nil"/>
              <w:left w:val="nil"/>
              <w:bottom w:val="nil"/>
              <w:right w:val="nil"/>
            </w:tcBorders>
          </w:tcPr>
          <w:p w14:paraId="162B84A7"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1E8CCB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572132"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889475" w14:textId="77777777" w:rsidTr="00ED1798">
        <w:tc>
          <w:tcPr>
            <w:tcW w:w="1337" w:type="dxa"/>
            <w:tcBorders>
              <w:top w:val="nil"/>
              <w:left w:val="nil"/>
              <w:bottom w:val="nil"/>
              <w:right w:val="nil"/>
            </w:tcBorders>
          </w:tcPr>
          <w:p w14:paraId="1489789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8E41A56"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1D33B25"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F90D57A" w14:textId="2637F982"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32.02</w:t>
            </w:r>
          </w:p>
        </w:tc>
        <w:tc>
          <w:tcPr>
            <w:tcW w:w="1113" w:type="dxa"/>
            <w:gridSpan w:val="2"/>
            <w:tcBorders>
              <w:top w:val="nil"/>
              <w:left w:val="nil"/>
              <w:bottom w:val="nil"/>
              <w:right w:val="nil"/>
            </w:tcBorders>
          </w:tcPr>
          <w:p w14:paraId="725A9DC2" w14:textId="3348A458"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5.91</w:t>
            </w:r>
          </w:p>
        </w:tc>
        <w:tc>
          <w:tcPr>
            <w:tcW w:w="1079" w:type="dxa"/>
            <w:gridSpan w:val="2"/>
            <w:tcBorders>
              <w:top w:val="nil"/>
              <w:left w:val="nil"/>
              <w:bottom w:val="nil"/>
              <w:right w:val="nil"/>
            </w:tcBorders>
          </w:tcPr>
          <w:p w14:paraId="1962FFCF" w14:textId="24A71AE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1.94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05FC641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3E97BF0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300D33B4" w14:textId="77777777" w:rsidTr="00ED1798">
        <w:tc>
          <w:tcPr>
            <w:tcW w:w="1337" w:type="dxa"/>
            <w:tcBorders>
              <w:top w:val="nil"/>
              <w:left w:val="nil"/>
              <w:bottom w:val="nil"/>
              <w:right w:val="nil"/>
            </w:tcBorders>
          </w:tcPr>
          <w:p w14:paraId="38B444B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BFB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4A325B0"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E99D97" w14:textId="4D402C5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59.60</w:t>
            </w:r>
          </w:p>
        </w:tc>
        <w:tc>
          <w:tcPr>
            <w:tcW w:w="1120" w:type="dxa"/>
            <w:gridSpan w:val="3"/>
            <w:tcBorders>
              <w:top w:val="nil"/>
              <w:left w:val="nil"/>
              <w:bottom w:val="nil"/>
              <w:right w:val="nil"/>
            </w:tcBorders>
          </w:tcPr>
          <w:p w14:paraId="1A4F7CBB" w14:textId="27489A6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5.85</w:t>
            </w:r>
          </w:p>
        </w:tc>
        <w:tc>
          <w:tcPr>
            <w:tcW w:w="1079" w:type="dxa"/>
            <w:gridSpan w:val="2"/>
            <w:tcBorders>
              <w:top w:val="nil"/>
              <w:left w:val="nil"/>
              <w:bottom w:val="nil"/>
              <w:right w:val="nil"/>
            </w:tcBorders>
          </w:tcPr>
          <w:p w14:paraId="7670C15C" w14:textId="14118AD8"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0.37</w:t>
            </w:r>
          </w:p>
        </w:tc>
        <w:tc>
          <w:tcPr>
            <w:tcW w:w="1082" w:type="dxa"/>
            <w:gridSpan w:val="2"/>
            <w:tcBorders>
              <w:top w:val="nil"/>
              <w:left w:val="nil"/>
              <w:bottom w:val="nil"/>
              <w:right w:val="nil"/>
            </w:tcBorders>
          </w:tcPr>
          <w:p w14:paraId="5EB6E5CC" w14:textId="317DC3D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1.62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299ABB39" w14:textId="77777777" w:rsidR="00E64A3A" w:rsidRPr="008F55DA" w:rsidRDefault="00E64A3A" w:rsidP="00ED1798">
            <w:pPr>
              <w:jc w:val="center"/>
              <w:rPr>
                <w:rFonts w:ascii="Times New Roman" w:hAnsi="Times New Roman" w:cs="Times New Roman"/>
                <w:sz w:val="21"/>
                <w:szCs w:val="21"/>
              </w:rPr>
            </w:pPr>
          </w:p>
        </w:tc>
      </w:tr>
      <w:tr w:rsidR="00E64A3A" w:rsidRPr="008F55DA" w14:paraId="7258CA22" w14:textId="77777777" w:rsidTr="00FE1DAB">
        <w:trPr>
          <w:trHeight w:val="387"/>
        </w:trPr>
        <w:tc>
          <w:tcPr>
            <w:tcW w:w="1337" w:type="dxa"/>
            <w:tcBorders>
              <w:top w:val="nil"/>
              <w:left w:val="nil"/>
              <w:bottom w:val="nil"/>
              <w:right w:val="nil"/>
            </w:tcBorders>
          </w:tcPr>
          <w:p w14:paraId="05854A80"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587B643"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268172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0E4D4C2D" w14:textId="1EFD0103"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11.53</w:t>
            </w:r>
          </w:p>
        </w:tc>
        <w:tc>
          <w:tcPr>
            <w:tcW w:w="1120" w:type="dxa"/>
            <w:gridSpan w:val="3"/>
            <w:tcBorders>
              <w:top w:val="nil"/>
              <w:left w:val="nil"/>
              <w:bottom w:val="nil"/>
              <w:right w:val="nil"/>
            </w:tcBorders>
          </w:tcPr>
          <w:p w14:paraId="46700A60" w14:textId="5FB2FDEB"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3.20</w:t>
            </w:r>
          </w:p>
        </w:tc>
        <w:tc>
          <w:tcPr>
            <w:tcW w:w="1079" w:type="dxa"/>
            <w:gridSpan w:val="2"/>
            <w:tcBorders>
              <w:top w:val="nil"/>
              <w:left w:val="nil"/>
              <w:bottom w:val="nil"/>
              <w:right w:val="nil"/>
            </w:tcBorders>
          </w:tcPr>
          <w:p w14:paraId="534AEF46" w14:textId="39C0B8C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3.84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7CCA2791" w14:textId="40CE301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725CEF64" w14:textId="4117FCA2"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3.53</w:t>
            </w:r>
            <w:r w:rsidR="00E73861" w:rsidRPr="008F55DA">
              <w:rPr>
                <w:rFonts w:ascii="Times New Roman" w:hAnsi="Times New Roman" w:cs="Times New Roman"/>
                <w:sz w:val="21"/>
                <w:szCs w:val="21"/>
              </w:rPr>
              <w:t>*</w:t>
            </w:r>
          </w:p>
        </w:tc>
      </w:tr>
      <w:tr w:rsidR="00E64A3A" w:rsidRPr="008F55DA" w14:paraId="281BF446" w14:textId="77777777" w:rsidTr="00ED1798">
        <w:tc>
          <w:tcPr>
            <w:tcW w:w="1337" w:type="dxa"/>
            <w:tcBorders>
              <w:top w:val="nil"/>
              <w:left w:val="nil"/>
              <w:bottom w:val="nil"/>
              <w:right w:val="nil"/>
            </w:tcBorders>
          </w:tcPr>
          <w:p w14:paraId="35B88544" w14:textId="4C9F128C" w:rsidR="00E64A3A" w:rsidRPr="008F55DA" w:rsidRDefault="00FE1DAB" w:rsidP="00ED1798">
            <w:pPr>
              <w:contextualSpacing/>
              <w:rPr>
                <w:rFonts w:ascii="Times New Roman" w:hAnsi="Times New Roman" w:cs="Times New Roman"/>
                <w:sz w:val="21"/>
                <w:szCs w:val="21"/>
              </w:rPr>
            </w:pPr>
            <w:r w:rsidRPr="008F55DA">
              <w:rPr>
                <w:rFonts w:ascii="Times New Roman" w:hAnsi="Times New Roman" w:cs="Times New Roman"/>
                <w:sz w:val="21"/>
                <w:szCs w:val="21"/>
              </w:rPr>
              <w:t>Exp. 3</w:t>
            </w:r>
          </w:p>
        </w:tc>
        <w:tc>
          <w:tcPr>
            <w:tcW w:w="1131" w:type="dxa"/>
            <w:tcBorders>
              <w:top w:val="nil"/>
              <w:left w:val="nil"/>
              <w:bottom w:val="nil"/>
              <w:right w:val="nil"/>
            </w:tcBorders>
          </w:tcPr>
          <w:p w14:paraId="02DD5D9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015B51A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7593710" w14:textId="44C6296F"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71.84</w:t>
            </w:r>
          </w:p>
        </w:tc>
        <w:tc>
          <w:tcPr>
            <w:tcW w:w="1113" w:type="dxa"/>
            <w:gridSpan w:val="2"/>
            <w:tcBorders>
              <w:top w:val="nil"/>
              <w:left w:val="nil"/>
              <w:bottom w:val="nil"/>
              <w:right w:val="nil"/>
            </w:tcBorders>
          </w:tcPr>
          <w:p w14:paraId="24A229CA" w14:textId="31D262A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3.71</w:t>
            </w:r>
          </w:p>
        </w:tc>
        <w:tc>
          <w:tcPr>
            <w:tcW w:w="1079" w:type="dxa"/>
            <w:gridSpan w:val="2"/>
            <w:tcBorders>
              <w:top w:val="nil"/>
              <w:left w:val="nil"/>
              <w:bottom w:val="nil"/>
              <w:right w:val="nil"/>
            </w:tcBorders>
          </w:tcPr>
          <w:p w14:paraId="7C29EDED"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F99A6DA"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74A2E444"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FB1BCF3" w14:textId="77777777" w:rsidTr="00ED1798">
        <w:tc>
          <w:tcPr>
            <w:tcW w:w="1337" w:type="dxa"/>
            <w:tcBorders>
              <w:top w:val="nil"/>
              <w:left w:val="nil"/>
              <w:bottom w:val="nil"/>
              <w:right w:val="nil"/>
            </w:tcBorders>
          </w:tcPr>
          <w:p w14:paraId="5376E6BD"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7EBB2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7FDF710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39FF3464" w14:textId="741C6C84"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70.46</w:t>
            </w:r>
          </w:p>
        </w:tc>
        <w:tc>
          <w:tcPr>
            <w:tcW w:w="1113" w:type="dxa"/>
            <w:gridSpan w:val="2"/>
            <w:tcBorders>
              <w:top w:val="nil"/>
              <w:left w:val="nil"/>
              <w:bottom w:val="nil"/>
              <w:right w:val="nil"/>
            </w:tcBorders>
          </w:tcPr>
          <w:p w14:paraId="0E89B214" w14:textId="38266FF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5.00</w:t>
            </w:r>
          </w:p>
        </w:tc>
        <w:tc>
          <w:tcPr>
            <w:tcW w:w="1079" w:type="dxa"/>
            <w:gridSpan w:val="2"/>
            <w:tcBorders>
              <w:top w:val="nil"/>
              <w:left w:val="nil"/>
              <w:bottom w:val="nil"/>
              <w:right w:val="nil"/>
            </w:tcBorders>
          </w:tcPr>
          <w:p w14:paraId="53816342" w14:textId="3AA0215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0.11</w:t>
            </w:r>
          </w:p>
        </w:tc>
        <w:tc>
          <w:tcPr>
            <w:tcW w:w="1082" w:type="dxa"/>
            <w:gridSpan w:val="2"/>
            <w:tcBorders>
              <w:top w:val="nil"/>
              <w:left w:val="nil"/>
              <w:bottom w:val="nil"/>
              <w:right w:val="nil"/>
            </w:tcBorders>
          </w:tcPr>
          <w:p w14:paraId="25C9CB72"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498EA08A"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75933037" w14:textId="77777777" w:rsidTr="00ED1798">
        <w:tc>
          <w:tcPr>
            <w:tcW w:w="1337" w:type="dxa"/>
            <w:tcBorders>
              <w:top w:val="nil"/>
              <w:left w:val="nil"/>
              <w:bottom w:val="nil"/>
              <w:right w:val="nil"/>
            </w:tcBorders>
          </w:tcPr>
          <w:p w14:paraId="60AAA8E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0E1F15EB"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599883F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4B0C0315" w14:textId="77F8DD3C"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74.63</w:t>
            </w:r>
          </w:p>
        </w:tc>
        <w:tc>
          <w:tcPr>
            <w:tcW w:w="1113" w:type="dxa"/>
            <w:gridSpan w:val="2"/>
            <w:tcBorders>
              <w:top w:val="nil"/>
              <w:left w:val="nil"/>
              <w:bottom w:val="nil"/>
              <w:right w:val="nil"/>
            </w:tcBorders>
          </w:tcPr>
          <w:p w14:paraId="26DF20BC" w14:textId="238CFBD6"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4.71</w:t>
            </w:r>
          </w:p>
        </w:tc>
        <w:tc>
          <w:tcPr>
            <w:tcW w:w="1079" w:type="dxa"/>
            <w:gridSpan w:val="2"/>
            <w:tcBorders>
              <w:top w:val="nil"/>
              <w:left w:val="nil"/>
              <w:bottom w:val="nil"/>
              <w:right w:val="nil"/>
            </w:tcBorders>
          </w:tcPr>
          <w:p w14:paraId="58F7998C" w14:textId="3BB5247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0.22</w:t>
            </w:r>
          </w:p>
        </w:tc>
        <w:tc>
          <w:tcPr>
            <w:tcW w:w="1082" w:type="dxa"/>
            <w:gridSpan w:val="2"/>
            <w:tcBorders>
              <w:top w:val="nil"/>
              <w:left w:val="nil"/>
              <w:bottom w:val="nil"/>
              <w:right w:val="nil"/>
            </w:tcBorders>
          </w:tcPr>
          <w:p w14:paraId="2DCA741D" w14:textId="2F45D0E3"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0.29</w:t>
            </w:r>
          </w:p>
        </w:tc>
        <w:tc>
          <w:tcPr>
            <w:tcW w:w="1079" w:type="dxa"/>
            <w:gridSpan w:val="2"/>
            <w:tcBorders>
              <w:top w:val="nil"/>
              <w:left w:val="nil"/>
              <w:bottom w:val="nil"/>
              <w:right w:val="nil"/>
            </w:tcBorders>
          </w:tcPr>
          <w:p w14:paraId="4AD557B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00B5067A" w14:textId="77777777" w:rsidTr="00FE1DAB">
        <w:trPr>
          <w:trHeight w:val="342"/>
        </w:trPr>
        <w:tc>
          <w:tcPr>
            <w:tcW w:w="1337" w:type="dxa"/>
            <w:tcBorders>
              <w:top w:val="nil"/>
              <w:left w:val="nil"/>
              <w:bottom w:val="nil"/>
              <w:right w:val="nil"/>
            </w:tcBorders>
          </w:tcPr>
          <w:p w14:paraId="2AADB04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64508F3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192779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6B028A15" w14:textId="44D6E4B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33.10</w:t>
            </w:r>
          </w:p>
        </w:tc>
        <w:tc>
          <w:tcPr>
            <w:tcW w:w="1113" w:type="dxa"/>
            <w:gridSpan w:val="2"/>
            <w:tcBorders>
              <w:top w:val="nil"/>
              <w:left w:val="nil"/>
              <w:bottom w:val="nil"/>
              <w:right w:val="nil"/>
            </w:tcBorders>
          </w:tcPr>
          <w:p w14:paraId="5B784A9A" w14:textId="511F7B0E"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5.51</w:t>
            </w:r>
          </w:p>
        </w:tc>
        <w:tc>
          <w:tcPr>
            <w:tcW w:w="1079" w:type="dxa"/>
            <w:gridSpan w:val="2"/>
            <w:tcBorders>
              <w:top w:val="nil"/>
              <w:left w:val="nil"/>
              <w:bottom w:val="nil"/>
              <w:right w:val="nil"/>
            </w:tcBorders>
          </w:tcPr>
          <w:p w14:paraId="30D2EECE" w14:textId="5043A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2.81</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27202E27" w14:textId="4F41F41A"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2.42</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1897556D" w14:textId="303E66F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2.76</w:t>
            </w:r>
            <w:r w:rsidR="00E73861" w:rsidRPr="008F55DA">
              <w:rPr>
                <w:rFonts w:ascii="Times New Roman" w:hAnsi="Times New Roman" w:cs="Times New Roman"/>
                <w:sz w:val="21"/>
                <w:szCs w:val="21"/>
              </w:rPr>
              <w:t>*</w:t>
            </w:r>
          </w:p>
        </w:tc>
      </w:tr>
      <w:tr w:rsidR="00E64A3A" w:rsidRPr="008F55DA" w14:paraId="6F4F77C3" w14:textId="77777777" w:rsidTr="00ED1798">
        <w:tc>
          <w:tcPr>
            <w:tcW w:w="1337" w:type="dxa"/>
            <w:tcBorders>
              <w:top w:val="nil"/>
              <w:left w:val="nil"/>
              <w:bottom w:val="nil"/>
              <w:right w:val="nil"/>
            </w:tcBorders>
          </w:tcPr>
          <w:p w14:paraId="3BC61B8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3A1C215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64386E48"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63EBB245" w14:textId="6330BC9D"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67.30</w:t>
            </w:r>
          </w:p>
        </w:tc>
        <w:tc>
          <w:tcPr>
            <w:tcW w:w="1113" w:type="dxa"/>
            <w:gridSpan w:val="2"/>
            <w:tcBorders>
              <w:top w:val="nil"/>
              <w:left w:val="nil"/>
              <w:bottom w:val="nil"/>
              <w:right w:val="nil"/>
            </w:tcBorders>
          </w:tcPr>
          <w:p w14:paraId="6422F368" w14:textId="29E04E0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6.00</w:t>
            </w:r>
          </w:p>
        </w:tc>
        <w:tc>
          <w:tcPr>
            <w:tcW w:w="1079" w:type="dxa"/>
            <w:gridSpan w:val="2"/>
            <w:tcBorders>
              <w:top w:val="nil"/>
              <w:left w:val="nil"/>
              <w:bottom w:val="nil"/>
              <w:right w:val="nil"/>
            </w:tcBorders>
          </w:tcPr>
          <w:p w14:paraId="2BE0BDAA" w14:textId="77777777"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67D8F746"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933471"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ECB7FF0" w14:textId="77777777" w:rsidTr="00ED1798">
        <w:tc>
          <w:tcPr>
            <w:tcW w:w="1337" w:type="dxa"/>
            <w:tcBorders>
              <w:top w:val="nil"/>
              <w:left w:val="nil"/>
              <w:bottom w:val="nil"/>
              <w:right w:val="nil"/>
            </w:tcBorders>
          </w:tcPr>
          <w:p w14:paraId="56B27431"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205B7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4F627C29"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1042221D" w14:textId="499249A1"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33.06</w:t>
            </w:r>
          </w:p>
        </w:tc>
        <w:tc>
          <w:tcPr>
            <w:tcW w:w="1113" w:type="dxa"/>
            <w:gridSpan w:val="2"/>
            <w:tcBorders>
              <w:top w:val="nil"/>
              <w:left w:val="nil"/>
              <w:bottom w:val="nil"/>
              <w:right w:val="nil"/>
            </w:tcBorders>
          </w:tcPr>
          <w:p w14:paraId="5423779E" w14:textId="4AC792B0"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4.90</w:t>
            </w:r>
          </w:p>
        </w:tc>
        <w:tc>
          <w:tcPr>
            <w:tcW w:w="1079" w:type="dxa"/>
            <w:gridSpan w:val="2"/>
            <w:tcBorders>
              <w:top w:val="nil"/>
              <w:left w:val="nil"/>
              <w:bottom w:val="nil"/>
              <w:right w:val="nil"/>
            </w:tcBorders>
          </w:tcPr>
          <w:p w14:paraId="6FB0D45E" w14:textId="620EAAD5" w:rsidR="00E64A3A" w:rsidRPr="008F55DA" w:rsidRDefault="00E64A3A" w:rsidP="00ED1798">
            <w:pPr>
              <w:contextualSpacing/>
              <w:jc w:val="center"/>
              <w:rPr>
                <w:rFonts w:ascii="Times New Roman" w:hAnsi="Times New Roman" w:cs="Times New Roman"/>
                <w:sz w:val="21"/>
                <w:szCs w:val="21"/>
              </w:rPr>
            </w:pPr>
            <w:r w:rsidRPr="008F55DA">
              <w:rPr>
                <w:rFonts w:ascii="Times New Roman" w:hAnsi="Times New Roman" w:cs="Times New Roman"/>
                <w:sz w:val="21"/>
                <w:szCs w:val="21"/>
              </w:rPr>
              <w:t>2.14</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6DD01088"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217314F"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284C0AE" w14:textId="77777777" w:rsidTr="00ED1798">
        <w:tc>
          <w:tcPr>
            <w:tcW w:w="1337" w:type="dxa"/>
            <w:tcBorders>
              <w:top w:val="nil"/>
              <w:left w:val="nil"/>
              <w:bottom w:val="nil"/>
              <w:right w:val="nil"/>
            </w:tcBorders>
          </w:tcPr>
          <w:p w14:paraId="4FF7E4AA"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40C3CB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148285C9"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6E533E2B" w14:textId="2C14837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59.70</w:t>
            </w:r>
          </w:p>
        </w:tc>
        <w:tc>
          <w:tcPr>
            <w:tcW w:w="1120" w:type="dxa"/>
            <w:gridSpan w:val="3"/>
            <w:tcBorders>
              <w:top w:val="nil"/>
              <w:left w:val="nil"/>
              <w:bottom w:val="nil"/>
              <w:right w:val="nil"/>
            </w:tcBorders>
          </w:tcPr>
          <w:p w14:paraId="0A84E2C6" w14:textId="1FB896BF"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5.80</w:t>
            </w:r>
          </w:p>
        </w:tc>
        <w:tc>
          <w:tcPr>
            <w:tcW w:w="1079" w:type="dxa"/>
            <w:gridSpan w:val="2"/>
            <w:tcBorders>
              <w:top w:val="nil"/>
              <w:left w:val="nil"/>
              <w:bottom w:val="nil"/>
              <w:right w:val="nil"/>
            </w:tcBorders>
          </w:tcPr>
          <w:p w14:paraId="26FC6FD1" w14:textId="61F23355"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0.48</w:t>
            </w:r>
          </w:p>
        </w:tc>
        <w:tc>
          <w:tcPr>
            <w:tcW w:w="1082" w:type="dxa"/>
            <w:gridSpan w:val="2"/>
            <w:tcBorders>
              <w:top w:val="nil"/>
              <w:left w:val="nil"/>
              <w:bottom w:val="nil"/>
              <w:right w:val="nil"/>
            </w:tcBorders>
          </w:tcPr>
          <w:p w14:paraId="3D5A6D02" w14:textId="67BC8DF6"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1.54</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5114B586" w14:textId="77777777" w:rsidR="00E64A3A" w:rsidRPr="008F55DA" w:rsidRDefault="00E64A3A" w:rsidP="00ED1798">
            <w:pPr>
              <w:jc w:val="center"/>
              <w:rPr>
                <w:rFonts w:ascii="Times New Roman" w:hAnsi="Times New Roman" w:cs="Times New Roman"/>
                <w:sz w:val="21"/>
                <w:szCs w:val="21"/>
              </w:rPr>
            </w:pPr>
          </w:p>
        </w:tc>
      </w:tr>
      <w:tr w:rsidR="00E64A3A" w:rsidRPr="008F55DA" w14:paraId="3033E97D" w14:textId="77777777" w:rsidTr="00FE1DAB">
        <w:trPr>
          <w:trHeight w:val="387"/>
        </w:trPr>
        <w:tc>
          <w:tcPr>
            <w:tcW w:w="1337" w:type="dxa"/>
            <w:tcBorders>
              <w:top w:val="nil"/>
              <w:left w:val="nil"/>
              <w:bottom w:val="nil"/>
              <w:right w:val="nil"/>
            </w:tcBorders>
          </w:tcPr>
          <w:p w14:paraId="59E0955F"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7CF4644"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05C74FA3"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4A46C4C8" w14:textId="3D2C3299"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14.03</w:t>
            </w:r>
          </w:p>
        </w:tc>
        <w:tc>
          <w:tcPr>
            <w:tcW w:w="1120" w:type="dxa"/>
            <w:gridSpan w:val="3"/>
            <w:tcBorders>
              <w:top w:val="nil"/>
              <w:left w:val="nil"/>
              <w:bottom w:val="nil"/>
              <w:right w:val="nil"/>
            </w:tcBorders>
          </w:tcPr>
          <w:p w14:paraId="17F7F8B6" w14:textId="66C1E96D"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4.89</w:t>
            </w:r>
          </w:p>
        </w:tc>
        <w:tc>
          <w:tcPr>
            <w:tcW w:w="1079" w:type="dxa"/>
            <w:gridSpan w:val="2"/>
            <w:tcBorders>
              <w:top w:val="nil"/>
              <w:left w:val="nil"/>
              <w:bottom w:val="nil"/>
              <w:right w:val="nil"/>
            </w:tcBorders>
          </w:tcPr>
          <w:p w14:paraId="1F0D1F9B" w14:textId="650092DA"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3.72</w:t>
            </w:r>
            <w:r w:rsidR="00E73861" w:rsidRPr="008F55DA">
              <w:rPr>
                <w:rFonts w:ascii="Times New Roman" w:hAnsi="Times New Roman" w:cs="Times New Roman"/>
                <w:sz w:val="21"/>
                <w:szCs w:val="21"/>
              </w:rPr>
              <w:t>*</w:t>
            </w:r>
          </w:p>
        </w:tc>
        <w:tc>
          <w:tcPr>
            <w:tcW w:w="1082" w:type="dxa"/>
            <w:gridSpan w:val="2"/>
            <w:tcBorders>
              <w:top w:val="nil"/>
              <w:left w:val="nil"/>
              <w:bottom w:val="nil"/>
              <w:right w:val="nil"/>
            </w:tcBorders>
          </w:tcPr>
          <w:p w14:paraId="55824DB5" w14:textId="479EF560"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1.19</w:t>
            </w:r>
            <w:r w:rsidR="00E73861" w:rsidRPr="008F55DA">
              <w:rPr>
                <w:rFonts w:ascii="Times New Roman" w:hAnsi="Times New Roman" w:cs="Times New Roman"/>
                <w:sz w:val="21"/>
                <w:szCs w:val="21"/>
              </w:rPr>
              <w:t>*</w:t>
            </w:r>
          </w:p>
        </w:tc>
        <w:tc>
          <w:tcPr>
            <w:tcW w:w="1079" w:type="dxa"/>
            <w:gridSpan w:val="2"/>
            <w:tcBorders>
              <w:top w:val="nil"/>
              <w:left w:val="nil"/>
              <w:bottom w:val="nil"/>
              <w:right w:val="nil"/>
            </w:tcBorders>
          </w:tcPr>
          <w:p w14:paraId="02EBEEC7" w14:textId="38384A01" w:rsidR="00E64A3A" w:rsidRPr="008F55DA" w:rsidRDefault="00E64A3A" w:rsidP="00ED1798">
            <w:pPr>
              <w:jc w:val="center"/>
              <w:rPr>
                <w:rFonts w:ascii="Times New Roman" w:hAnsi="Times New Roman" w:cs="Times New Roman"/>
                <w:sz w:val="21"/>
                <w:szCs w:val="21"/>
              </w:rPr>
            </w:pPr>
            <w:r w:rsidRPr="008F55DA">
              <w:rPr>
                <w:rFonts w:ascii="Times New Roman" w:hAnsi="Times New Roman" w:cs="Times New Roman"/>
                <w:sz w:val="21"/>
                <w:szCs w:val="21"/>
              </w:rPr>
              <w:t>2.89</w:t>
            </w:r>
            <w:r w:rsidR="00E73861" w:rsidRPr="008F55DA">
              <w:rPr>
                <w:rFonts w:ascii="Times New Roman" w:hAnsi="Times New Roman" w:cs="Times New Roman"/>
                <w:sz w:val="21"/>
                <w:szCs w:val="21"/>
              </w:rPr>
              <w:t>*</w:t>
            </w:r>
          </w:p>
        </w:tc>
      </w:tr>
      <w:tr w:rsidR="00E64A3A" w:rsidRPr="008F55DA" w14:paraId="1848AA35" w14:textId="77777777" w:rsidTr="00ED1798">
        <w:tc>
          <w:tcPr>
            <w:tcW w:w="1337" w:type="dxa"/>
            <w:tcBorders>
              <w:top w:val="nil"/>
              <w:left w:val="nil"/>
              <w:bottom w:val="nil"/>
              <w:right w:val="nil"/>
            </w:tcBorders>
          </w:tcPr>
          <w:p w14:paraId="43558317" w14:textId="60168AFB" w:rsidR="00E64A3A" w:rsidRPr="008F55DA" w:rsidRDefault="008F55DA" w:rsidP="00ED1798">
            <w:pPr>
              <w:contextualSpacing/>
              <w:rPr>
                <w:rFonts w:ascii="Times New Roman" w:hAnsi="Times New Roman" w:cs="Times New Roman"/>
                <w:sz w:val="21"/>
                <w:szCs w:val="21"/>
              </w:rPr>
            </w:pPr>
            <w:bookmarkStart w:id="29" w:name="_Hlk25735868"/>
            <w:bookmarkStart w:id="30" w:name="_Hlk25499647"/>
            <w:r w:rsidRPr="008F55DA">
              <w:rPr>
                <w:rFonts w:ascii="Times New Roman" w:hAnsi="Times New Roman" w:cs="Times New Roman"/>
                <w:sz w:val="21"/>
                <w:szCs w:val="21"/>
              </w:rPr>
              <w:t>Exp. 4</w:t>
            </w:r>
          </w:p>
        </w:tc>
        <w:tc>
          <w:tcPr>
            <w:tcW w:w="1131" w:type="dxa"/>
            <w:tcBorders>
              <w:top w:val="nil"/>
              <w:left w:val="nil"/>
              <w:bottom w:val="nil"/>
              <w:right w:val="nil"/>
            </w:tcBorders>
          </w:tcPr>
          <w:p w14:paraId="4292F21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A5ECD1A"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41EF2960" w14:textId="113D2A27"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67.15</w:t>
            </w:r>
          </w:p>
        </w:tc>
        <w:tc>
          <w:tcPr>
            <w:tcW w:w="1113" w:type="dxa"/>
            <w:gridSpan w:val="2"/>
            <w:tcBorders>
              <w:top w:val="nil"/>
              <w:left w:val="nil"/>
              <w:bottom w:val="nil"/>
              <w:right w:val="nil"/>
            </w:tcBorders>
          </w:tcPr>
          <w:p w14:paraId="0F1313EE" w14:textId="5C72BF7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4.81</w:t>
            </w:r>
          </w:p>
        </w:tc>
        <w:tc>
          <w:tcPr>
            <w:tcW w:w="1079" w:type="dxa"/>
            <w:gridSpan w:val="2"/>
            <w:tcBorders>
              <w:top w:val="nil"/>
              <w:left w:val="nil"/>
              <w:bottom w:val="nil"/>
              <w:right w:val="nil"/>
            </w:tcBorders>
          </w:tcPr>
          <w:p w14:paraId="69F052F2" w14:textId="193A0B38"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43AB04AD"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2DF36DE"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EC5521E" w14:textId="77777777" w:rsidTr="00ED1798">
        <w:tc>
          <w:tcPr>
            <w:tcW w:w="1337" w:type="dxa"/>
            <w:tcBorders>
              <w:top w:val="nil"/>
              <w:left w:val="nil"/>
              <w:bottom w:val="nil"/>
              <w:right w:val="nil"/>
            </w:tcBorders>
          </w:tcPr>
          <w:p w14:paraId="36B678A3"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13EE6B3"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35252091"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6C5F35B6" w14:textId="7BEA23B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62.60</w:t>
            </w:r>
          </w:p>
        </w:tc>
        <w:tc>
          <w:tcPr>
            <w:tcW w:w="1113" w:type="dxa"/>
            <w:gridSpan w:val="2"/>
            <w:tcBorders>
              <w:top w:val="nil"/>
              <w:left w:val="nil"/>
              <w:bottom w:val="nil"/>
              <w:right w:val="nil"/>
            </w:tcBorders>
          </w:tcPr>
          <w:p w14:paraId="1B9C7B8F" w14:textId="621EAE40"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5.17</w:t>
            </w:r>
          </w:p>
        </w:tc>
        <w:tc>
          <w:tcPr>
            <w:tcW w:w="1079" w:type="dxa"/>
            <w:gridSpan w:val="2"/>
            <w:tcBorders>
              <w:top w:val="nil"/>
              <w:left w:val="nil"/>
              <w:bottom w:val="nil"/>
              <w:right w:val="nil"/>
            </w:tcBorders>
          </w:tcPr>
          <w:p w14:paraId="5D3CDAEA" w14:textId="0EB902E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0.30*</w:t>
            </w:r>
          </w:p>
        </w:tc>
        <w:tc>
          <w:tcPr>
            <w:tcW w:w="1082" w:type="dxa"/>
            <w:gridSpan w:val="2"/>
            <w:tcBorders>
              <w:top w:val="nil"/>
              <w:left w:val="nil"/>
              <w:bottom w:val="nil"/>
              <w:right w:val="nil"/>
            </w:tcBorders>
          </w:tcPr>
          <w:p w14:paraId="02A7252B"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61499426"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5DECC045" w14:textId="77777777" w:rsidTr="00ED1798">
        <w:tc>
          <w:tcPr>
            <w:tcW w:w="1337" w:type="dxa"/>
            <w:tcBorders>
              <w:top w:val="nil"/>
              <w:left w:val="nil"/>
              <w:bottom w:val="nil"/>
              <w:right w:val="nil"/>
            </w:tcBorders>
          </w:tcPr>
          <w:p w14:paraId="52EC3159"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A2E051D"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28704F2"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86" w:type="dxa"/>
            <w:gridSpan w:val="2"/>
            <w:tcBorders>
              <w:top w:val="nil"/>
              <w:left w:val="nil"/>
              <w:bottom w:val="nil"/>
              <w:right w:val="nil"/>
            </w:tcBorders>
          </w:tcPr>
          <w:p w14:paraId="70D5A8D4" w14:textId="07C1980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69.53</w:t>
            </w:r>
          </w:p>
        </w:tc>
        <w:tc>
          <w:tcPr>
            <w:tcW w:w="1113" w:type="dxa"/>
            <w:gridSpan w:val="2"/>
            <w:tcBorders>
              <w:top w:val="nil"/>
              <w:left w:val="nil"/>
              <w:bottom w:val="nil"/>
              <w:right w:val="nil"/>
            </w:tcBorders>
          </w:tcPr>
          <w:p w14:paraId="4FBAC2F4" w14:textId="25507E4D"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4.89</w:t>
            </w:r>
          </w:p>
        </w:tc>
        <w:tc>
          <w:tcPr>
            <w:tcW w:w="1079" w:type="dxa"/>
            <w:gridSpan w:val="2"/>
            <w:tcBorders>
              <w:top w:val="nil"/>
              <w:left w:val="nil"/>
              <w:bottom w:val="nil"/>
              <w:right w:val="nil"/>
            </w:tcBorders>
          </w:tcPr>
          <w:p w14:paraId="4AD5E0E2" w14:textId="648D3BBF"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0.16</w:t>
            </w:r>
          </w:p>
        </w:tc>
        <w:tc>
          <w:tcPr>
            <w:tcW w:w="1082" w:type="dxa"/>
            <w:gridSpan w:val="2"/>
            <w:tcBorders>
              <w:top w:val="nil"/>
              <w:left w:val="nil"/>
              <w:bottom w:val="nil"/>
              <w:right w:val="nil"/>
            </w:tcBorders>
          </w:tcPr>
          <w:p w14:paraId="0A211A91" w14:textId="6AB0808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0.45*</w:t>
            </w:r>
          </w:p>
        </w:tc>
        <w:tc>
          <w:tcPr>
            <w:tcW w:w="1079" w:type="dxa"/>
            <w:gridSpan w:val="2"/>
            <w:tcBorders>
              <w:top w:val="nil"/>
              <w:left w:val="nil"/>
              <w:bottom w:val="nil"/>
              <w:right w:val="nil"/>
            </w:tcBorders>
          </w:tcPr>
          <w:p w14:paraId="3304E5B3" w14:textId="77777777" w:rsidR="00E64A3A" w:rsidRPr="008F55DA" w:rsidRDefault="00E64A3A" w:rsidP="00ED1798">
            <w:pPr>
              <w:contextualSpacing/>
              <w:jc w:val="center"/>
              <w:rPr>
                <w:rFonts w:ascii="Times New Roman" w:hAnsi="Times New Roman" w:cs="Times New Roman"/>
                <w:sz w:val="21"/>
                <w:szCs w:val="21"/>
              </w:rPr>
            </w:pPr>
          </w:p>
        </w:tc>
      </w:tr>
      <w:bookmarkEnd w:id="29"/>
      <w:tr w:rsidR="00E64A3A" w:rsidRPr="008F55DA" w14:paraId="3767FA4A" w14:textId="77777777" w:rsidTr="00FE1DAB">
        <w:trPr>
          <w:trHeight w:val="360"/>
        </w:trPr>
        <w:tc>
          <w:tcPr>
            <w:tcW w:w="1337" w:type="dxa"/>
            <w:tcBorders>
              <w:top w:val="nil"/>
              <w:left w:val="nil"/>
              <w:bottom w:val="nil"/>
              <w:right w:val="nil"/>
            </w:tcBorders>
          </w:tcPr>
          <w:p w14:paraId="5E98F267"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2C98435E"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685D40D7"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86" w:type="dxa"/>
            <w:gridSpan w:val="2"/>
            <w:tcBorders>
              <w:top w:val="nil"/>
              <w:left w:val="nil"/>
              <w:bottom w:val="nil"/>
              <w:right w:val="nil"/>
            </w:tcBorders>
          </w:tcPr>
          <w:p w14:paraId="5C8D742F" w14:textId="71504C64"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38.33</w:t>
            </w:r>
          </w:p>
        </w:tc>
        <w:tc>
          <w:tcPr>
            <w:tcW w:w="1113" w:type="dxa"/>
            <w:gridSpan w:val="2"/>
            <w:tcBorders>
              <w:top w:val="nil"/>
              <w:left w:val="nil"/>
              <w:bottom w:val="nil"/>
              <w:right w:val="nil"/>
            </w:tcBorders>
          </w:tcPr>
          <w:p w14:paraId="39AF277C" w14:textId="7CC1939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6.89</w:t>
            </w:r>
          </w:p>
        </w:tc>
        <w:tc>
          <w:tcPr>
            <w:tcW w:w="1079" w:type="dxa"/>
            <w:gridSpan w:val="2"/>
            <w:tcBorders>
              <w:top w:val="nil"/>
              <w:left w:val="nil"/>
              <w:bottom w:val="nil"/>
              <w:right w:val="nil"/>
            </w:tcBorders>
          </w:tcPr>
          <w:p w14:paraId="0F8A95EB" w14:textId="627D77E0"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1.59*</w:t>
            </w:r>
          </w:p>
        </w:tc>
        <w:tc>
          <w:tcPr>
            <w:tcW w:w="1082" w:type="dxa"/>
            <w:gridSpan w:val="2"/>
            <w:tcBorders>
              <w:top w:val="nil"/>
              <w:left w:val="nil"/>
              <w:bottom w:val="nil"/>
              <w:right w:val="nil"/>
            </w:tcBorders>
          </w:tcPr>
          <w:p w14:paraId="52A611FD" w14:textId="06752EF3"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1.30*</w:t>
            </w:r>
          </w:p>
        </w:tc>
        <w:tc>
          <w:tcPr>
            <w:tcW w:w="1079" w:type="dxa"/>
            <w:gridSpan w:val="2"/>
            <w:tcBorders>
              <w:top w:val="nil"/>
              <w:left w:val="nil"/>
              <w:bottom w:val="nil"/>
              <w:right w:val="nil"/>
            </w:tcBorders>
          </w:tcPr>
          <w:p w14:paraId="480D0AE6" w14:textId="2890711D" w:rsidR="00E64A3A" w:rsidRPr="008F55DA" w:rsidRDefault="000D5A40" w:rsidP="00ED1798">
            <w:pPr>
              <w:contextualSpacing/>
              <w:jc w:val="center"/>
              <w:rPr>
                <w:rFonts w:ascii="Times New Roman" w:hAnsi="Times New Roman" w:cs="Times New Roman"/>
                <w:sz w:val="21"/>
                <w:szCs w:val="21"/>
              </w:rPr>
            </w:pPr>
            <w:r>
              <w:rPr>
                <w:rFonts w:ascii="Times New Roman" w:hAnsi="Times New Roman" w:cs="Times New Roman"/>
                <w:sz w:val="21"/>
                <w:szCs w:val="21"/>
              </w:rPr>
              <w:t>1.71*</w:t>
            </w:r>
          </w:p>
        </w:tc>
      </w:tr>
      <w:tr w:rsidR="00E64A3A" w:rsidRPr="008F55DA" w14:paraId="5578A0BB" w14:textId="77777777" w:rsidTr="00ED1798">
        <w:tc>
          <w:tcPr>
            <w:tcW w:w="1337" w:type="dxa"/>
            <w:tcBorders>
              <w:top w:val="nil"/>
              <w:left w:val="nil"/>
              <w:bottom w:val="nil"/>
              <w:right w:val="nil"/>
            </w:tcBorders>
          </w:tcPr>
          <w:p w14:paraId="2AF9AF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47CD461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2907B73B"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86" w:type="dxa"/>
            <w:gridSpan w:val="2"/>
            <w:tcBorders>
              <w:top w:val="nil"/>
              <w:left w:val="nil"/>
              <w:bottom w:val="nil"/>
              <w:right w:val="nil"/>
            </w:tcBorders>
          </w:tcPr>
          <w:p w14:paraId="280D0D1B" w14:textId="040E03D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70.91</w:t>
            </w:r>
          </w:p>
        </w:tc>
        <w:tc>
          <w:tcPr>
            <w:tcW w:w="1113" w:type="dxa"/>
            <w:gridSpan w:val="2"/>
            <w:tcBorders>
              <w:top w:val="nil"/>
              <w:left w:val="nil"/>
              <w:bottom w:val="nil"/>
              <w:right w:val="nil"/>
            </w:tcBorders>
          </w:tcPr>
          <w:p w14:paraId="17BC80E7" w14:textId="748ED07A"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5.71</w:t>
            </w:r>
          </w:p>
        </w:tc>
        <w:tc>
          <w:tcPr>
            <w:tcW w:w="1079" w:type="dxa"/>
            <w:gridSpan w:val="2"/>
            <w:tcBorders>
              <w:top w:val="nil"/>
              <w:left w:val="nil"/>
              <w:bottom w:val="nil"/>
              <w:right w:val="nil"/>
            </w:tcBorders>
          </w:tcPr>
          <w:p w14:paraId="35A9EB52" w14:textId="1E7CB326" w:rsidR="00E64A3A" w:rsidRPr="008F55DA" w:rsidRDefault="00E64A3A" w:rsidP="00ED1798">
            <w:pPr>
              <w:contextualSpacing/>
              <w:jc w:val="center"/>
              <w:rPr>
                <w:rFonts w:ascii="Times New Roman" w:hAnsi="Times New Roman" w:cs="Times New Roman"/>
                <w:sz w:val="21"/>
                <w:szCs w:val="21"/>
              </w:rPr>
            </w:pPr>
          </w:p>
        </w:tc>
        <w:tc>
          <w:tcPr>
            <w:tcW w:w="1082" w:type="dxa"/>
            <w:gridSpan w:val="2"/>
            <w:tcBorders>
              <w:top w:val="nil"/>
              <w:left w:val="nil"/>
              <w:bottom w:val="nil"/>
              <w:right w:val="nil"/>
            </w:tcBorders>
          </w:tcPr>
          <w:p w14:paraId="52B5749E"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1647A459"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1B22096F" w14:textId="77777777" w:rsidTr="00ED1798">
        <w:tc>
          <w:tcPr>
            <w:tcW w:w="1337" w:type="dxa"/>
            <w:tcBorders>
              <w:top w:val="nil"/>
              <w:left w:val="nil"/>
              <w:bottom w:val="nil"/>
              <w:right w:val="nil"/>
            </w:tcBorders>
          </w:tcPr>
          <w:p w14:paraId="0FBAFAD5"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13356924" w14:textId="77777777" w:rsidR="00E64A3A" w:rsidRPr="008F55DA" w:rsidRDefault="00E64A3A" w:rsidP="00ED1798">
            <w:pPr>
              <w:contextualSpacing/>
              <w:rPr>
                <w:rFonts w:ascii="Times New Roman" w:hAnsi="Times New Roman" w:cs="Times New Roman"/>
                <w:sz w:val="21"/>
                <w:szCs w:val="21"/>
              </w:rPr>
            </w:pPr>
          </w:p>
        </w:tc>
        <w:tc>
          <w:tcPr>
            <w:tcW w:w="1443" w:type="dxa"/>
            <w:tcBorders>
              <w:top w:val="nil"/>
              <w:left w:val="nil"/>
              <w:bottom w:val="nil"/>
              <w:right w:val="nil"/>
            </w:tcBorders>
          </w:tcPr>
          <w:p w14:paraId="030F408E" w14:textId="77777777" w:rsidR="00E64A3A" w:rsidRPr="008F55DA" w:rsidRDefault="00E64A3A" w:rsidP="00ED1798">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86" w:type="dxa"/>
            <w:gridSpan w:val="2"/>
            <w:tcBorders>
              <w:top w:val="nil"/>
              <w:left w:val="nil"/>
              <w:bottom w:val="nil"/>
              <w:right w:val="nil"/>
            </w:tcBorders>
          </w:tcPr>
          <w:p w14:paraId="7B2C3D15" w14:textId="62608988"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32.17</w:t>
            </w:r>
          </w:p>
        </w:tc>
        <w:tc>
          <w:tcPr>
            <w:tcW w:w="1113" w:type="dxa"/>
            <w:gridSpan w:val="2"/>
            <w:tcBorders>
              <w:top w:val="nil"/>
              <w:left w:val="nil"/>
              <w:bottom w:val="nil"/>
              <w:right w:val="nil"/>
            </w:tcBorders>
          </w:tcPr>
          <w:p w14:paraId="6B3042FE" w14:textId="3D0E4112" w:rsidR="00E64A3A" w:rsidRPr="008F55DA" w:rsidRDefault="00BE0956" w:rsidP="00ED1798">
            <w:pPr>
              <w:contextualSpacing/>
              <w:jc w:val="center"/>
              <w:rPr>
                <w:rFonts w:ascii="Times New Roman" w:hAnsi="Times New Roman" w:cs="Times New Roman"/>
                <w:sz w:val="21"/>
                <w:szCs w:val="21"/>
              </w:rPr>
            </w:pPr>
            <w:r>
              <w:rPr>
                <w:rFonts w:ascii="Times New Roman" w:hAnsi="Times New Roman" w:cs="Times New Roman"/>
                <w:sz w:val="21"/>
                <w:szCs w:val="21"/>
              </w:rPr>
              <w:t>6.51</w:t>
            </w:r>
          </w:p>
        </w:tc>
        <w:tc>
          <w:tcPr>
            <w:tcW w:w="1079" w:type="dxa"/>
            <w:gridSpan w:val="2"/>
            <w:tcBorders>
              <w:top w:val="nil"/>
              <w:left w:val="nil"/>
              <w:bottom w:val="nil"/>
              <w:right w:val="nil"/>
            </w:tcBorders>
          </w:tcPr>
          <w:p w14:paraId="3586FE7D" w14:textId="3AD4F051" w:rsidR="00E64A3A" w:rsidRPr="008F55DA" w:rsidRDefault="00180F02" w:rsidP="00ED1798">
            <w:pPr>
              <w:contextualSpacing/>
              <w:jc w:val="center"/>
              <w:rPr>
                <w:rFonts w:ascii="Times New Roman" w:hAnsi="Times New Roman" w:cs="Times New Roman"/>
                <w:sz w:val="21"/>
                <w:szCs w:val="21"/>
              </w:rPr>
            </w:pPr>
            <w:r>
              <w:rPr>
                <w:rFonts w:ascii="Times New Roman" w:hAnsi="Times New Roman" w:cs="Times New Roman"/>
                <w:sz w:val="21"/>
                <w:szCs w:val="21"/>
              </w:rPr>
              <w:t>2.06*</w:t>
            </w:r>
          </w:p>
        </w:tc>
        <w:tc>
          <w:tcPr>
            <w:tcW w:w="1082" w:type="dxa"/>
            <w:gridSpan w:val="2"/>
            <w:tcBorders>
              <w:top w:val="nil"/>
              <w:left w:val="nil"/>
              <w:bottom w:val="nil"/>
              <w:right w:val="nil"/>
            </w:tcBorders>
          </w:tcPr>
          <w:p w14:paraId="16DDD0C3" w14:textId="77777777" w:rsidR="00E64A3A" w:rsidRPr="008F55DA" w:rsidRDefault="00E64A3A" w:rsidP="00ED1798">
            <w:pPr>
              <w:contextualSpacing/>
              <w:jc w:val="center"/>
              <w:rPr>
                <w:rFonts w:ascii="Times New Roman" w:hAnsi="Times New Roman" w:cs="Times New Roman"/>
                <w:sz w:val="21"/>
                <w:szCs w:val="21"/>
              </w:rPr>
            </w:pPr>
          </w:p>
        </w:tc>
        <w:tc>
          <w:tcPr>
            <w:tcW w:w="1079" w:type="dxa"/>
            <w:gridSpan w:val="2"/>
            <w:tcBorders>
              <w:top w:val="nil"/>
              <w:left w:val="nil"/>
              <w:bottom w:val="nil"/>
              <w:right w:val="nil"/>
            </w:tcBorders>
          </w:tcPr>
          <w:p w14:paraId="569E8A07" w14:textId="77777777" w:rsidR="00E64A3A" w:rsidRPr="008F55DA" w:rsidRDefault="00E64A3A" w:rsidP="00ED1798">
            <w:pPr>
              <w:contextualSpacing/>
              <w:jc w:val="center"/>
              <w:rPr>
                <w:rFonts w:ascii="Times New Roman" w:hAnsi="Times New Roman" w:cs="Times New Roman"/>
                <w:sz w:val="21"/>
                <w:szCs w:val="21"/>
              </w:rPr>
            </w:pPr>
          </w:p>
        </w:tc>
      </w:tr>
      <w:tr w:rsidR="00E64A3A" w:rsidRPr="008F55DA" w14:paraId="213E5100" w14:textId="77777777" w:rsidTr="00ED1798">
        <w:tc>
          <w:tcPr>
            <w:tcW w:w="1337" w:type="dxa"/>
            <w:tcBorders>
              <w:top w:val="nil"/>
              <w:left w:val="nil"/>
              <w:bottom w:val="nil"/>
              <w:right w:val="nil"/>
            </w:tcBorders>
          </w:tcPr>
          <w:p w14:paraId="03D0A778" w14:textId="77777777" w:rsidR="00E64A3A" w:rsidRPr="008F55DA" w:rsidRDefault="00E64A3A" w:rsidP="00ED1798">
            <w:pPr>
              <w:contextualSpacing/>
              <w:rPr>
                <w:rFonts w:ascii="Times New Roman" w:hAnsi="Times New Roman" w:cs="Times New Roman"/>
                <w:sz w:val="21"/>
                <w:szCs w:val="21"/>
              </w:rPr>
            </w:pPr>
          </w:p>
        </w:tc>
        <w:tc>
          <w:tcPr>
            <w:tcW w:w="1131" w:type="dxa"/>
            <w:tcBorders>
              <w:top w:val="nil"/>
              <w:left w:val="nil"/>
              <w:bottom w:val="nil"/>
              <w:right w:val="nil"/>
            </w:tcBorders>
          </w:tcPr>
          <w:p w14:paraId="76B54649" w14:textId="77777777" w:rsidR="00E64A3A" w:rsidRPr="008F55DA" w:rsidRDefault="00E64A3A" w:rsidP="00ED1798">
            <w:pPr>
              <w:rPr>
                <w:rFonts w:ascii="Times New Roman" w:hAnsi="Times New Roman" w:cs="Times New Roman"/>
                <w:sz w:val="21"/>
                <w:szCs w:val="21"/>
              </w:rPr>
            </w:pPr>
          </w:p>
        </w:tc>
        <w:tc>
          <w:tcPr>
            <w:tcW w:w="1443" w:type="dxa"/>
            <w:tcBorders>
              <w:top w:val="nil"/>
              <w:left w:val="nil"/>
              <w:bottom w:val="nil"/>
              <w:right w:val="nil"/>
            </w:tcBorders>
          </w:tcPr>
          <w:p w14:paraId="2356585B" w14:textId="77777777" w:rsidR="00E64A3A" w:rsidRPr="008F55DA" w:rsidRDefault="00E64A3A" w:rsidP="00ED1798">
            <w:pPr>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42885C06" w14:textId="7A95F765"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59.73</w:t>
            </w:r>
          </w:p>
        </w:tc>
        <w:tc>
          <w:tcPr>
            <w:tcW w:w="1120" w:type="dxa"/>
            <w:gridSpan w:val="3"/>
            <w:tcBorders>
              <w:top w:val="nil"/>
              <w:left w:val="nil"/>
              <w:bottom w:val="nil"/>
              <w:right w:val="nil"/>
            </w:tcBorders>
          </w:tcPr>
          <w:p w14:paraId="043F182B" w14:textId="6A7E9058" w:rsidR="00E64A3A" w:rsidRPr="008F55DA" w:rsidRDefault="00BE0956" w:rsidP="00ED1798">
            <w:pPr>
              <w:jc w:val="center"/>
              <w:rPr>
                <w:rFonts w:ascii="Times New Roman" w:hAnsi="Times New Roman" w:cs="Times New Roman"/>
                <w:sz w:val="21"/>
                <w:szCs w:val="21"/>
              </w:rPr>
            </w:pPr>
            <w:r>
              <w:rPr>
                <w:rFonts w:ascii="Times New Roman" w:hAnsi="Times New Roman" w:cs="Times New Roman"/>
                <w:sz w:val="21"/>
                <w:szCs w:val="21"/>
              </w:rPr>
              <w:t>6.66</w:t>
            </w:r>
          </w:p>
        </w:tc>
        <w:tc>
          <w:tcPr>
            <w:tcW w:w="1079" w:type="dxa"/>
            <w:gridSpan w:val="2"/>
            <w:tcBorders>
              <w:top w:val="nil"/>
              <w:left w:val="nil"/>
              <w:bottom w:val="nil"/>
              <w:right w:val="nil"/>
            </w:tcBorders>
          </w:tcPr>
          <w:p w14:paraId="038ECFC3" w14:textId="7CC14B8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0.59*</w:t>
            </w:r>
          </w:p>
        </w:tc>
        <w:tc>
          <w:tcPr>
            <w:tcW w:w="1082" w:type="dxa"/>
            <w:gridSpan w:val="2"/>
            <w:tcBorders>
              <w:top w:val="nil"/>
              <w:left w:val="nil"/>
              <w:bottom w:val="nil"/>
              <w:right w:val="nil"/>
            </w:tcBorders>
          </w:tcPr>
          <w:p w14:paraId="18C530C7" w14:textId="538F4C4F" w:rsidR="00E64A3A" w:rsidRPr="008F55DA" w:rsidRDefault="00180F02" w:rsidP="00ED1798">
            <w:pPr>
              <w:jc w:val="center"/>
              <w:rPr>
                <w:rFonts w:ascii="Times New Roman" w:hAnsi="Times New Roman" w:cs="Times New Roman"/>
                <w:sz w:val="21"/>
                <w:szCs w:val="21"/>
              </w:rPr>
            </w:pPr>
            <w:r>
              <w:rPr>
                <w:rFonts w:ascii="Times New Roman" w:hAnsi="Times New Roman" w:cs="Times New Roman"/>
                <w:sz w:val="21"/>
                <w:szCs w:val="21"/>
              </w:rPr>
              <w:t>1.37*</w:t>
            </w:r>
          </w:p>
        </w:tc>
        <w:tc>
          <w:tcPr>
            <w:tcW w:w="1079" w:type="dxa"/>
            <w:gridSpan w:val="2"/>
            <w:tcBorders>
              <w:top w:val="nil"/>
              <w:left w:val="nil"/>
              <w:bottom w:val="nil"/>
              <w:right w:val="nil"/>
            </w:tcBorders>
          </w:tcPr>
          <w:p w14:paraId="5FECF9F7" w14:textId="77777777" w:rsidR="00E64A3A" w:rsidRPr="008F55DA" w:rsidRDefault="00E64A3A" w:rsidP="00ED1798">
            <w:pPr>
              <w:jc w:val="center"/>
              <w:rPr>
                <w:rFonts w:ascii="Times New Roman" w:hAnsi="Times New Roman" w:cs="Times New Roman"/>
                <w:sz w:val="21"/>
                <w:szCs w:val="21"/>
              </w:rPr>
            </w:pPr>
          </w:p>
        </w:tc>
      </w:tr>
      <w:bookmarkEnd w:id="30"/>
      <w:tr w:rsidR="008F55DA" w:rsidRPr="008F55DA" w14:paraId="75518FFA" w14:textId="77777777" w:rsidTr="008F55DA">
        <w:trPr>
          <w:trHeight w:val="333"/>
        </w:trPr>
        <w:tc>
          <w:tcPr>
            <w:tcW w:w="1337" w:type="dxa"/>
            <w:tcBorders>
              <w:top w:val="nil"/>
              <w:left w:val="nil"/>
              <w:bottom w:val="nil"/>
              <w:right w:val="nil"/>
            </w:tcBorders>
          </w:tcPr>
          <w:p w14:paraId="6EB61F6D" w14:textId="4D6DC010" w:rsidR="008F55DA" w:rsidRPr="008F55DA" w:rsidRDefault="008F55DA" w:rsidP="008F55DA">
            <w:pPr>
              <w:spacing w:after="120"/>
              <w:contextualSpacing/>
              <w:rPr>
                <w:rFonts w:ascii="Times New Roman" w:hAnsi="Times New Roman" w:cs="Times New Roman"/>
                <w:sz w:val="21"/>
                <w:szCs w:val="21"/>
              </w:rPr>
            </w:pPr>
          </w:p>
        </w:tc>
        <w:tc>
          <w:tcPr>
            <w:tcW w:w="1131" w:type="dxa"/>
            <w:tcBorders>
              <w:top w:val="nil"/>
              <w:left w:val="nil"/>
              <w:bottom w:val="nil"/>
              <w:right w:val="nil"/>
            </w:tcBorders>
          </w:tcPr>
          <w:p w14:paraId="5BE07BCD" w14:textId="066E1323" w:rsidR="008F55DA" w:rsidRPr="008F55DA" w:rsidRDefault="008F55DA" w:rsidP="008F55DA">
            <w:pPr>
              <w:spacing w:after="120"/>
              <w:rPr>
                <w:rFonts w:ascii="Times New Roman" w:hAnsi="Times New Roman" w:cs="Times New Roman"/>
                <w:sz w:val="21"/>
                <w:szCs w:val="21"/>
              </w:rPr>
            </w:pPr>
          </w:p>
        </w:tc>
        <w:tc>
          <w:tcPr>
            <w:tcW w:w="1443" w:type="dxa"/>
            <w:tcBorders>
              <w:top w:val="nil"/>
              <w:left w:val="nil"/>
              <w:bottom w:val="nil"/>
              <w:right w:val="nil"/>
            </w:tcBorders>
          </w:tcPr>
          <w:p w14:paraId="4DFA5431" w14:textId="451E2845" w:rsidR="008F55DA" w:rsidRPr="008F55DA" w:rsidRDefault="008F55DA" w:rsidP="008F55DA">
            <w:pPr>
              <w:spacing w:after="120"/>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177CCB26" w14:textId="7F70EAC4"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16.48</w:t>
            </w:r>
          </w:p>
        </w:tc>
        <w:tc>
          <w:tcPr>
            <w:tcW w:w="1120" w:type="dxa"/>
            <w:gridSpan w:val="3"/>
            <w:tcBorders>
              <w:top w:val="nil"/>
              <w:left w:val="nil"/>
              <w:bottom w:val="nil"/>
              <w:right w:val="nil"/>
            </w:tcBorders>
          </w:tcPr>
          <w:p w14:paraId="298A2123" w14:textId="6754F035" w:rsidR="008F55DA" w:rsidRPr="008F55DA" w:rsidRDefault="00BE0956" w:rsidP="008F55DA">
            <w:pPr>
              <w:spacing w:after="120"/>
              <w:jc w:val="center"/>
              <w:rPr>
                <w:rFonts w:ascii="Times New Roman" w:hAnsi="Times New Roman" w:cs="Times New Roman"/>
                <w:sz w:val="21"/>
                <w:szCs w:val="21"/>
              </w:rPr>
            </w:pPr>
            <w:r>
              <w:rPr>
                <w:rFonts w:ascii="Times New Roman" w:hAnsi="Times New Roman" w:cs="Times New Roman"/>
                <w:sz w:val="21"/>
                <w:szCs w:val="21"/>
              </w:rPr>
              <w:t>5.72</w:t>
            </w:r>
          </w:p>
        </w:tc>
        <w:tc>
          <w:tcPr>
            <w:tcW w:w="1079" w:type="dxa"/>
            <w:gridSpan w:val="2"/>
            <w:tcBorders>
              <w:top w:val="nil"/>
              <w:left w:val="nil"/>
              <w:bottom w:val="nil"/>
              <w:right w:val="nil"/>
            </w:tcBorders>
          </w:tcPr>
          <w:p w14:paraId="3325F543" w14:textId="7916115F"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3.11*</w:t>
            </w:r>
            <w:r w:rsidR="00175954">
              <w:rPr>
                <w:rFonts w:ascii="Times New Roman" w:hAnsi="Times New Roman" w:cs="Times New Roman"/>
                <w:sz w:val="21"/>
                <w:szCs w:val="21"/>
              </w:rPr>
              <w:t xml:space="preserve"> </w:t>
            </w:r>
          </w:p>
        </w:tc>
        <w:tc>
          <w:tcPr>
            <w:tcW w:w="1082" w:type="dxa"/>
            <w:gridSpan w:val="2"/>
            <w:tcBorders>
              <w:top w:val="nil"/>
              <w:left w:val="nil"/>
              <w:bottom w:val="nil"/>
              <w:right w:val="nil"/>
            </w:tcBorders>
          </w:tcPr>
          <w:p w14:paraId="523ED1FF" w14:textId="53DF0CF8" w:rsidR="009D0FAD" w:rsidRPr="008F55DA" w:rsidRDefault="00180F02" w:rsidP="009D0FAD">
            <w:pPr>
              <w:spacing w:after="120"/>
              <w:jc w:val="center"/>
              <w:rPr>
                <w:rFonts w:ascii="Times New Roman" w:hAnsi="Times New Roman" w:cs="Times New Roman"/>
                <w:sz w:val="21"/>
                <w:szCs w:val="21"/>
              </w:rPr>
            </w:pPr>
            <w:r>
              <w:rPr>
                <w:rFonts w:ascii="Times New Roman" w:hAnsi="Times New Roman" w:cs="Times New Roman"/>
                <w:sz w:val="21"/>
                <w:szCs w:val="21"/>
              </w:rPr>
              <w:t>0.84*</w:t>
            </w:r>
          </w:p>
        </w:tc>
        <w:tc>
          <w:tcPr>
            <w:tcW w:w="1079" w:type="dxa"/>
            <w:gridSpan w:val="2"/>
            <w:tcBorders>
              <w:top w:val="nil"/>
              <w:left w:val="nil"/>
              <w:bottom w:val="nil"/>
              <w:right w:val="nil"/>
            </w:tcBorders>
          </w:tcPr>
          <w:p w14:paraId="4F0B087D" w14:textId="2D6D0149" w:rsidR="008F55DA" w:rsidRPr="008F55DA" w:rsidRDefault="00180F02" w:rsidP="008F55DA">
            <w:pPr>
              <w:spacing w:after="120"/>
              <w:jc w:val="center"/>
              <w:rPr>
                <w:rFonts w:ascii="Times New Roman" w:hAnsi="Times New Roman" w:cs="Times New Roman"/>
                <w:sz w:val="21"/>
                <w:szCs w:val="21"/>
              </w:rPr>
            </w:pPr>
            <w:r>
              <w:rPr>
                <w:rFonts w:ascii="Times New Roman" w:hAnsi="Times New Roman" w:cs="Times New Roman"/>
                <w:sz w:val="21"/>
                <w:szCs w:val="21"/>
              </w:rPr>
              <w:t>2.28*</w:t>
            </w:r>
          </w:p>
        </w:tc>
      </w:tr>
      <w:tr w:rsidR="00736193" w:rsidRPr="008F55DA" w14:paraId="0E951045" w14:textId="12B613F4" w:rsidTr="008F55DA">
        <w:trPr>
          <w:gridAfter w:val="1"/>
          <w:wAfter w:w="44" w:type="dxa"/>
        </w:trPr>
        <w:tc>
          <w:tcPr>
            <w:tcW w:w="1337" w:type="dxa"/>
            <w:tcBorders>
              <w:top w:val="nil"/>
              <w:left w:val="nil"/>
              <w:bottom w:val="nil"/>
              <w:right w:val="nil"/>
            </w:tcBorders>
          </w:tcPr>
          <w:p w14:paraId="3ED533F4"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Pooled</w:t>
            </w:r>
          </w:p>
        </w:tc>
        <w:tc>
          <w:tcPr>
            <w:tcW w:w="1131" w:type="dxa"/>
            <w:tcBorders>
              <w:top w:val="nil"/>
              <w:left w:val="nil"/>
              <w:bottom w:val="nil"/>
              <w:right w:val="nil"/>
            </w:tcBorders>
          </w:tcPr>
          <w:p w14:paraId="1436E07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JOL</w:t>
            </w:r>
          </w:p>
        </w:tc>
        <w:tc>
          <w:tcPr>
            <w:tcW w:w="1443" w:type="dxa"/>
            <w:tcBorders>
              <w:top w:val="nil"/>
              <w:left w:val="nil"/>
              <w:bottom w:val="nil"/>
              <w:right w:val="nil"/>
            </w:tcBorders>
          </w:tcPr>
          <w:p w14:paraId="184E4AB7"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6E28229C" w14:textId="4CECC57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67.00</w:t>
            </w:r>
          </w:p>
        </w:tc>
        <w:tc>
          <w:tcPr>
            <w:tcW w:w="1079" w:type="dxa"/>
            <w:gridSpan w:val="2"/>
            <w:tcBorders>
              <w:top w:val="nil"/>
              <w:left w:val="nil"/>
              <w:bottom w:val="nil"/>
              <w:right w:val="nil"/>
            </w:tcBorders>
          </w:tcPr>
          <w:p w14:paraId="14C4AE40" w14:textId="536CBBB3"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2.39</w:t>
            </w:r>
          </w:p>
        </w:tc>
        <w:tc>
          <w:tcPr>
            <w:tcW w:w="1079" w:type="dxa"/>
            <w:gridSpan w:val="2"/>
            <w:tcBorders>
              <w:top w:val="nil"/>
              <w:left w:val="nil"/>
              <w:bottom w:val="nil"/>
              <w:right w:val="nil"/>
            </w:tcBorders>
          </w:tcPr>
          <w:p w14:paraId="585D9AF3"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A0E43FB"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3052B6A5" w14:textId="77777777" w:rsidR="00736193" w:rsidRPr="008F55DA" w:rsidRDefault="00736193" w:rsidP="00B0436C">
            <w:pPr>
              <w:jc w:val="center"/>
              <w:rPr>
                <w:rFonts w:ascii="Times New Roman" w:hAnsi="Times New Roman" w:cs="Times New Roman"/>
                <w:sz w:val="21"/>
                <w:szCs w:val="21"/>
              </w:rPr>
            </w:pPr>
          </w:p>
        </w:tc>
      </w:tr>
      <w:tr w:rsidR="00736193" w:rsidRPr="008F55DA" w14:paraId="1EE52A33" w14:textId="7035B633" w:rsidTr="008F55DA">
        <w:trPr>
          <w:gridAfter w:val="1"/>
          <w:wAfter w:w="44" w:type="dxa"/>
        </w:trPr>
        <w:tc>
          <w:tcPr>
            <w:tcW w:w="1337" w:type="dxa"/>
            <w:tcBorders>
              <w:top w:val="nil"/>
              <w:left w:val="nil"/>
              <w:bottom w:val="nil"/>
              <w:right w:val="nil"/>
            </w:tcBorders>
          </w:tcPr>
          <w:p w14:paraId="079DECFA"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098F85A"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77C841E"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579BAFB2" w14:textId="4D1386D5"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64.50</w:t>
            </w:r>
          </w:p>
        </w:tc>
        <w:tc>
          <w:tcPr>
            <w:tcW w:w="1079" w:type="dxa"/>
            <w:gridSpan w:val="2"/>
            <w:tcBorders>
              <w:top w:val="nil"/>
              <w:left w:val="nil"/>
              <w:bottom w:val="nil"/>
              <w:right w:val="nil"/>
            </w:tcBorders>
          </w:tcPr>
          <w:p w14:paraId="0AB03288" w14:textId="79F7F931"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2.60</w:t>
            </w:r>
          </w:p>
        </w:tc>
        <w:tc>
          <w:tcPr>
            <w:tcW w:w="1079" w:type="dxa"/>
            <w:gridSpan w:val="2"/>
            <w:tcBorders>
              <w:top w:val="nil"/>
              <w:left w:val="nil"/>
              <w:bottom w:val="nil"/>
              <w:right w:val="nil"/>
            </w:tcBorders>
          </w:tcPr>
          <w:p w14:paraId="248F5058" w14:textId="17D9AA7A"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0.17*</w:t>
            </w:r>
          </w:p>
        </w:tc>
        <w:tc>
          <w:tcPr>
            <w:tcW w:w="1079" w:type="dxa"/>
            <w:gridSpan w:val="2"/>
            <w:tcBorders>
              <w:top w:val="nil"/>
              <w:left w:val="nil"/>
              <w:bottom w:val="nil"/>
              <w:right w:val="nil"/>
            </w:tcBorders>
          </w:tcPr>
          <w:p w14:paraId="2909F7A4" w14:textId="77777777" w:rsidR="00736193" w:rsidRPr="008F55DA" w:rsidRDefault="00736193" w:rsidP="00B0436C">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7E6E26D7" w14:textId="77777777" w:rsidR="00736193" w:rsidRPr="008F55DA" w:rsidRDefault="00736193" w:rsidP="00B0436C">
            <w:pPr>
              <w:jc w:val="center"/>
              <w:rPr>
                <w:rFonts w:ascii="Times New Roman" w:hAnsi="Times New Roman" w:cs="Times New Roman"/>
                <w:sz w:val="21"/>
                <w:szCs w:val="21"/>
              </w:rPr>
            </w:pPr>
          </w:p>
        </w:tc>
      </w:tr>
      <w:tr w:rsidR="00736193" w:rsidRPr="008F55DA" w14:paraId="59E42AE4" w14:textId="62D50542" w:rsidTr="008F55DA">
        <w:trPr>
          <w:gridAfter w:val="1"/>
          <w:wAfter w:w="44" w:type="dxa"/>
        </w:trPr>
        <w:tc>
          <w:tcPr>
            <w:tcW w:w="1337" w:type="dxa"/>
            <w:tcBorders>
              <w:top w:val="nil"/>
              <w:left w:val="nil"/>
              <w:bottom w:val="nil"/>
              <w:right w:val="nil"/>
            </w:tcBorders>
          </w:tcPr>
          <w:p w14:paraId="58909BF3"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3EBBA6AC"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3FF5F5D1"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Symmetrical</w:t>
            </w:r>
          </w:p>
        </w:tc>
        <w:tc>
          <w:tcPr>
            <w:tcW w:w="1079" w:type="dxa"/>
            <w:tcBorders>
              <w:top w:val="nil"/>
              <w:left w:val="nil"/>
              <w:bottom w:val="nil"/>
              <w:right w:val="nil"/>
            </w:tcBorders>
          </w:tcPr>
          <w:p w14:paraId="21379842" w14:textId="3EA942C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70.62</w:t>
            </w:r>
          </w:p>
        </w:tc>
        <w:tc>
          <w:tcPr>
            <w:tcW w:w="1079" w:type="dxa"/>
            <w:gridSpan w:val="2"/>
            <w:tcBorders>
              <w:top w:val="nil"/>
              <w:left w:val="nil"/>
              <w:bottom w:val="nil"/>
              <w:right w:val="nil"/>
            </w:tcBorders>
          </w:tcPr>
          <w:p w14:paraId="6CD8E94D" w14:textId="19E1C6B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2.42</w:t>
            </w:r>
          </w:p>
        </w:tc>
        <w:tc>
          <w:tcPr>
            <w:tcW w:w="1079" w:type="dxa"/>
            <w:gridSpan w:val="2"/>
            <w:tcBorders>
              <w:top w:val="nil"/>
              <w:left w:val="nil"/>
              <w:bottom w:val="nil"/>
              <w:right w:val="nil"/>
            </w:tcBorders>
          </w:tcPr>
          <w:p w14:paraId="587B1A32" w14:textId="3BC0CE5C" w:rsidR="00B0436C"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0.29*</w:t>
            </w:r>
          </w:p>
        </w:tc>
        <w:tc>
          <w:tcPr>
            <w:tcW w:w="1079" w:type="dxa"/>
            <w:gridSpan w:val="2"/>
            <w:tcBorders>
              <w:top w:val="nil"/>
              <w:left w:val="nil"/>
              <w:bottom w:val="nil"/>
              <w:right w:val="nil"/>
            </w:tcBorders>
          </w:tcPr>
          <w:p w14:paraId="05A8C74F" w14:textId="2A4E4448"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0.42*</w:t>
            </w:r>
          </w:p>
        </w:tc>
        <w:tc>
          <w:tcPr>
            <w:tcW w:w="1079" w:type="dxa"/>
            <w:gridSpan w:val="2"/>
            <w:tcBorders>
              <w:top w:val="nil"/>
              <w:left w:val="nil"/>
              <w:bottom w:val="nil"/>
              <w:right w:val="nil"/>
            </w:tcBorders>
          </w:tcPr>
          <w:p w14:paraId="36F2DEB1" w14:textId="77777777" w:rsidR="00736193" w:rsidRPr="008F55DA" w:rsidRDefault="00736193" w:rsidP="00B0436C">
            <w:pPr>
              <w:jc w:val="center"/>
              <w:rPr>
                <w:rFonts w:ascii="Times New Roman" w:hAnsi="Times New Roman" w:cs="Times New Roman"/>
                <w:sz w:val="21"/>
                <w:szCs w:val="21"/>
              </w:rPr>
            </w:pPr>
          </w:p>
        </w:tc>
      </w:tr>
      <w:tr w:rsidR="00736193" w:rsidRPr="008F55DA" w14:paraId="066AAE7E" w14:textId="1E560099" w:rsidTr="008F55DA">
        <w:trPr>
          <w:gridAfter w:val="1"/>
          <w:wAfter w:w="44" w:type="dxa"/>
          <w:trHeight w:val="360"/>
        </w:trPr>
        <w:tc>
          <w:tcPr>
            <w:tcW w:w="1337" w:type="dxa"/>
            <w:tcBorders>
              <w:top w:val="nil"/>
              <w:left w:val="nil"/>
              <w:bottom w:val="nil"/>
              <w:right w:val="nil"/>
            </w:tcBorders>
          </w:tcPr>
          <w:p w14:paraId="214E501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54640F7F"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DB3665D"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Unrelated</w:t>
            </w:r>
          </w:p>
        </w:tc>
        <w:tc>
          <w:tcPr>
            <w:tcW w:w="1079" w:type="dxa"/>
            <w:tcBorders>
              <w:top w:val="nil"/>
              <w:left w:val="nil"/>
              <w:bottom w:val="nil"/>
              <w:right w:val="nil"/>
            </w:tcBorders>
          </w:tcPr>
          <w:p w14:paraId="6461AE51" w14:textId="26C1CE1B"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30.70</w:t>
            </w:r>
          </w:p>
        </w:tc>
        <w:tc>
          <w:tcPr>
            <w:tcW w:w="1079" w:type="dxa"/>
            <w:gridSpan w:val="2"/>
            <w:tcBorders>
              <w:top w:val="nil"/>
              <w:left w:val="nil"/>
              <w:bottom w:val="nil"/>
              <w:right w:val="nil"/>
            </w:tcBorders>
          </w:tcPr>
          <w:p w14:paraId="1269573C" w14:textId="01BF15FD" w:rsidR="00736193" w:rsidRPr="008F55DA" w:rsidRDefault="00116F91" w:rsidP="00B0436C">
            <w:pPr>
              <w:jc w:val="center"/>
              <w:rPr>
                <w:rFonts w:ascii="Times New Roman" w:hAnsi="Times New Roman" w:cs="Times New Roman"/>
                <w:sz w:val="21"/>
                <w:szCs w:val="21"/>
              </w:rPr>
            </w:pPr>
            <w:r>
              <w:rPr>
                <w:rFonts w:ascii="Times New Roman" w:hAnsi="Times New Roman" w:cs="Times New Roman"/>
                <w:sz w:val="21"/>
                <w:szCs w:val="21"/>
              </w:rPr>
              <w:t>3.04</w:t>
            </w:r>
          </w:p>
        </w:tc>
        <w:tc>
          <w:tcPr>
            <w:tcW w:w="1079" w:type="dxa"/>
            <w:gridSpan w:val="2"/>
            <w:tcBorders>
              <w:top w:val="nil"/>
              <w:left w:val="nil"/>
              <w:bottom w:val="nil"/>
              <w:right w:val="nil"/>
            </w:tcBorders>
          </w:tcPr>
          <w:p w14:paraId="6E444B4C" w14:textId="5067544B"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2.29*</w:t>
            </w:r>
          </w:p>
        </w:tc>
        <w:tc>
          <w:tcPr>
            <w:tcW w:w="1079" w:type="dxa"/>
            <w:gridSpan w:val="2"/>
            <w:tcBorders>
              <w:top w:val="nil"/>
              <w:left w:val="nil"/>
              <w:bottom w:val="nil"/>
              <w:right w:val="nil"/>
            </w:tcBorders>
          </w:tcPr>
          <w:p w14:paraId="4D098CC8" w14:textId="3E8881F6"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2.10*</w:t>
            </w:r>
          </w:p>
        </w:tc>
        <w:tc>
          <w:tcPr>
            <w:tcW w:w="1079" w:type="dxa"/>
            <w:gridSpan w:val="2"/>
            <w:tcBorders>
              <w:top w:val="nil"/>
              <w:left w:val="nil"/>
              <w:bottom w:val="nil"/>
              <w:right w:val="nil"/>
            </w:tcBorders>
          </w:tcPr>
          <w:p w14:paraId="026ABD56" w14:textId="25EE43BD" w:rsidR="00736193" w:rsidRPr="008F55DA" w:rsidRDefault="002027C8" w:rsidP="00B0436C">
            <w:pPr>
              <w:jc w:val="center"/>
              <w:rPr>
                <w:rFonts w:ascii="Times New Roman" w:hAnsi="Times New Roman" w:cs="Times New Roman"/>
                <w:sz w:val="21"/>
                <w:szCs w:val="21"/>
              </w:rPr>
            </w:pPr>
            <w:r>
              <w:rPr>
                <w:rFonts w:ascii="Times New Roman" w:hAnsi="Times New Roman" w:cs="Times New Roman"/>
                <w:sz w:val="21"/>
                <w:szCs w:val="21"/>
              </w:rPr>
              <w:t>2.56*</w:t>
            </w:r>
          </w:p>
        </w:tc>
      </w:tr>
      <w:tr w:rsidR="00736193" w:rsidRPr="008F55DA" w14:paraId="6761DABE" w14:textId="53EE3633" w:rsidTr="008F55DA">
        <w:trPr>
          <w:gridAfter w:val="1"/>
          <w:wAfter w:w="44" w:type="dxa"/>
        </w:trPr>
        <w:tc>
          <w:tcPr>
            <w:tcW w:w="1337" w:type="dxa"/>
            <w:tcBorders>
              <w:top w:val="nil"/>
              <w:left w:val="nil"/>
              <w:bottom w:val="nil"/>
              <w:right w:val="nil"/>
            </w:tcBorders>
          </w:tcPr>
          <w:p w14:paraId="45B4CD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4447E386"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Recall</w:t>
            </w:r>
          </w:p>
        </w:tc>
        <w:tc>
          <w:tcPr>
            <w:tcW w:w="1443" w:type="dxa"/>
            <w:tcBorders>
              <w:top w:val="nil"/>
              <w:left w:val="nil"/>
              <w:bottom w:val="nil"/>
              <w:right w:val="nil"/>
            </w:tcBorders>
          </w:tcPr>
          <w:p w14:paraId="14F07269"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Forward</w:t>
            </w:r>
          </w:p>
        </w:tc>
        <w:tc>
          <w:tcPr>
            <w:tcW w:w="1079" w:type="dxa"/>
            <w:tcBorders>
              <w:top w:val="nil"/>
              <w:left w:val="nil"/>
              <w:bottom w:val="nil"/>
              <w:right w:val="nil"/>
            </w:tcBorders>
          </w:tcPr>
          <w:p w14:paraId="74A237F0" w14:textId="1327BE2E"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67.89</w:t>
            </w:r>
          </w:p>
        </w:tc>
        <w:tc>
          <w:tcPr>
            <w:tcW w:w="1079" w:type="dxa"/>
            <w:gridSpan w:val="2"/>
            <w:tcBorders>
              <w:top w:val="nil"/>
              <w:left w:val="nil"/>
              <w:bottom w:val="nil"/>
              <w:right w:val="nil"/>
            </w:tcBorders>
          </w:tcPr>
          <w:p w14:paraId="0E48FB3C" w14:textId="1BEDB096"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2.85</w:t>
            </w:r>
          </w:p>
        </w:tc>
        <w:tc>
          <w:tcPr>
            <w:tcW w:w="1079" w:type="dxa"/>
            <w:gridSpan w:val="2"/>
            <w:tcBorders>
              <w:top w:val="nil"/>
              <w:left w:val="nil"/>
              <w:bottom w:val="nil"/>
              <w:right w:val="nil"/>
            </w:tcBorders>
          </w:tcPr>
          <w:p w14:paraId="20DAE8D1" w14:textId="48D5EDCC"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922605D"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06D77960" w14:textId="77777777" w:rsidR="00736193" w:rsidRPr="008F55DA" w:rsidRDefault="00736193" w:rsidP="002F76CA">
            <w:pPr>
              <w:jc w:val="center"/>
              <w:rPr>
                <w:rFonts w:ascii="Times New Roman" w:hAnsi="Times New Roman" w:cs="Times New Roman"/>
                <w:sz w:val="21"/>
                <w:szCs w:val="21"/>
              </w:rPr>
            </w:pPr>
          </w:p>
        </w:tc>
      </w:tr>
      <w:tr w:rsidR="00736193" w:rsidRPr="008F55DA" w14:paraId="3492910B" w14:textId="13580416" w:rsidTr="008F55DA">
        <w:trPr>
          <w:gridAfter w:val="1"/>
          <w:wAfter w:w="44" w:type="dxa"/>
        </w:trPr>
        <w:tc>
          <w:tcPr>
            <w:tcW w:w="1337" w:type="dxa"/>
            <w:tcBorders>
              <w:top w:val="nil"/>
              <w:left w:val="nil"/>
              <w:bottom w:val="nil"/>
              <w:right w:val="nil"/>
            </w:tcBorders>
          </w:tcPr>
          <w:p w14:paraId="3011987F"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2E140213" w14:textId="77777777" w:rsidR="00736193" w:rsidRPr="008F55DA" w:rsidRDefault="00736193"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50A066BF" w14:textId="77777777" w:rsidR="00736193" w:rsidRPr="008F55DA" w:rsidRDefault="00736193" w:rsidP="00736193">
            <w:pPr>
              <w:contextualSpacing/>
              <w:rPr>
                <w:rFonts w:ascii="Times New Roman" w:hAnsi="Times New Roman" w:cs="Times New Roman"/>
                <w:sz w:val="21"/>
                <w:szCs w:val="21"/>
              </w:rPr>
            </w:pPr>
            <w:r w:rsidRPr="008F55DA">
              <w:rPr>
                <w:rFonts w:ascii="Times New Roman" w:hAnsi="Times New Roman" w:cs="Times New Roman"/>
                <w:sz w:val="21"/>
                <w:szCs w:val="21"/>
              </w:rPr>
              <w:t>Backward</w:t>
            </w:r>
          </w:p>
        </w:tc>
        <w:tc>
          <w:tcPr>
            <w:tcW w:w="1079" w:type="dxa"/>
            <w:tcBorders>
              <w:top w:val="nil"/>
              <w:left w:val="nil"/>
              <w:bottom w:val="nil"/>
              <w:right w:val="nil"/>
            </w:tcBorders>
          </w:tcPr>
          <w:p w14:paraId="32A179EA" w14:textId="2873098B"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32.84</w:t>
            </w:r>
          </w:p>
        </w:tc>
        <w:tc>
          <w:tcPr>
            <w:tcW w:w="1079" w:type="dxa"/>
            <w:gridSpan w:val="2"/>
            <w:tcBorders>
              <w:top w:val="nil"/>
              <w:left w:val="nil"/>
              <w:bottom w:val="nil"/>
              <w:right w:val="nil"/>
            </w:tcBorders>
          </w:tcPr>
          <w:p w14:paraId="77CEC924" w14:textId="34CF7B94"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530760B0" w14:textId="4DB5C2A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2.08*</w:t>
            </w:r>
          </w:p>
        </w:tc>
        <w:tc>
          <w:tcPr>
            <w:tcW w:w="1079" w:type="dxa"/>
            <w:gridSpan w:val="2"/>
            <w:tcBorders>
              <w:top w:val="nil"/>
              <w:left w:val="nil"/>
              <w:bottom w:val="nil"/>
              <w:right w:val="nil"/>
            </w:tcBorders>
          </w:tcPr>
          <w:p w14:paraId="5D152E75" w14:textId="77777777" w:rsidR="00736193" w:rsidRPr="008F55DA" w:rsidRDefault="00736193" w:rsidP="002F76CA">
            <w:pPr>
              <w:jc w:val="center"/>
              <w:rPr>
                <w:rFonts w:ascii="Times New Roman" w:hAnsi="Times New Roman" w:cs="Times New Roman"/>
                <w:sz w:val="21"/>
                <w:szCs w:val="21"/>
              </w:rPr>
            </w:pPr>
          </w:p>
        </w:tc>
        <w:tc>
          <w:tcPr>
            <w:tcW w:w="1079" w:type="dxa"/>
            <w:gridSpan w:val="2"/>
            <w:tcBorders>
              <w:top w:val="nil"/>
              <w:left w:val="nil"/>
              <w:bottom w:val="nil"/>
              <w:right w:val="nil"/>
            </w:tcBorders>
          </w:tcPr>
          <w:p w14:paraId="10A41546" w14:textId="77777777" w:rsidR="00736193" w:rsidRPr="008F55DA" w:rsidRDefault="00736193" w:rsidP="002F76CA">
            <w:pPr>
              <w:jc w:val="center"/>
              <w:rPr>
                <w:rFonts w:ascii="Times New Roman" w:hAnsi="Times New Roman" w:cs="Times New Roman"/>
                <w:sz w:val="21"/>
                <w:szCs w:val="21"/>
              </w:rPr>
            </w:pPr>
          </w:p>
        </w:tc>
      </w:tr>
      <w:tr w:rsidR="002F76CA" w:rsidRPr="008F55DA" w14:paraId="30C1D7ED" w14:textId="77777777" w:rsidTr="008F55DA">
        <w:trPr>
          <w:gridAfter w:val="1"/>
          <w:wAfter w:w="44" w:type="dxa"/>
        </w:trPr>
        <w:tc>
          <w:tcPr>
            <w:tcW w:w="1337" w:type="dxa"/>
            <w:tcBorders>
              <w:top w:val="nil"/>
              <w:left w:val="nil"/>
              <w:bottom w:val="nil"/>
              <w:right w:val="nil"/>
            </w:tcBorders>
          </w:tcPr>
          <w:p w14:paraId="4AA31B03" w14:textId="77777777" w:rsidR="002F76CA" w:rsidRPr="008F55DA" w:rsidRDefault="002F76CA" w:rsidP="00736193">
            <w:pPr>
              <w:contextualSpacing/>
              <w:rPr>
                <w:rFonts w:ascii="Times New Roman" w:hAnsi="Times New Roman" w:cs="Times New Roman"/>
                <w:sz w:val="21"/>
                <w:szCs w:val="21"/>
              </w:rPr>
            </w:pPr>
          </w:p>
        </w:tc>
        <w:tc>
          <w:tcPr>
            <w:tcW w:w="1131" w:type="dxa"/>
            <w:tcBorders>
              <w:top w:val="nil"/>
              <w:left w:val="nil"/>
              <w:bottom w:val="nil"/>
              <w:right w:val="nil"/>
            </w:tcBorders>
          </w:tcPr>
          <w:p w14:paraId="6E5031A8" w14:textId="77777777" w:rsidR="002F76CA" w:rsidRPr="008F55DA" w:rsidRDefault="002F76CA" w:rsidP="00736193">
            <w:pPr>
              <w:contextualSpacing/>
              <w:rPr>
                <w:rFonts w:ascii="Times New Roman" w:hAnsi="Times New Roman" w:cs="Times New Roman"/>
                <w:sz w:val="21"/>
                <w:szCs w:val="21"/>
              </w:rPr>
            </w:pPr>
          </w:p>
        </w:tc>
        <w:tc>
          <w:tcPr>
            <w:tcW w:w="1443" w:type="dxa"/>
            <w:tcBorders>
              <w:top w:val="nil"/>
              <w:left w:val="nil"/>
              <w:bottom w:val="nil"/>
              <w:right w:val="nil"/>
            </w:tcBorders>
          </w:tcPr>
          <w:p w14:paraId="158DE5A2" w14:textId="333CEDD8" w:rsidR="002F76CA" w:rsidRPr="008F55DA" w:rsidRDefault="002F76CA" w:rsidP="00736193">
            <w:pPr>
              <w:contextualSpacing/>
              <w:rPr>
                <w:rFonts w:ascii="Times New Roman" w:hAnsi="Times New Roman" w:cs="Times New Roman"/>
                <w:sz w:val="21"/>
                <w:szCs w:val="21"/>
              </w:rPr>
            </w:pPr>
            <w:r>
              <w:rPr>
                <w:rFonts w:ascii="Times New Roman" w:hAnsi="Times New Roman" w:cs="Times New Roman"/>
                <w:sz w:val="21"/>
                <w:szCs w:val="21"/>
              </w:rPr>
              <w:t>Symmetrical</w:t>
            </w:r>
          </w:p>
        </w:tc>
        <w:tc>
          <w:tcPr>
            <w:tcW w:w="1079" w:type="dxa"/>
            <w:tcBorders>
              <w:top w:val="nil"/>
              <w:left w:val="nil"/>
              <w:bottom w:val="nil"/>
              <w:right w:val="nil"/>
            </w:tcBorders>
          </w:tcPr>
          <w:p w14:paraId="7FAF2508" w14:textId="3F4E19FA"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59.50</w:t>
            </w:r>
          </w:p>
        </w:tc>
        <w:tc>
          <w:tcPr>
            <w:tcW w:w="1079" w:type="dxa"/>
            <w:gridSpan w:val="2"/>
            <w:tcBorders>
              <w:top w:val="nil"/>
              <w:left w:val="nil"/>
              <w:bottom w:val="nil"/>
              <w:right w:val="nil"/>
            </w:tcBorders>
          </w:tcPr>
          <w:p w14:paraId="7D2C920C" w14:textId="29EC96AB" w:rsidR="002F76CA"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2.97</w:t>
            </w:r>
          </w:p>
        </w:tc>
        <w:tc>
          <w:tcPr>
            <w:tcW w:w="1079" w:type="dxa"/>
            <w:gridSpan w:val="2"/>
            <w:tcBorders>
              <w:top w:val="nil"/>
              <w:left w:val="nil"/>
              <w:bottom w:val="nil"/>
              <w:right w:val="nil"/>
            </w:tcBorders>
          </w:tcPr>
          <w:p w14:paraId="31EBD72A" w14:textId="6200817D"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0.50*</w:t>
            </w:r>
          </w:p>
        </w:tc>
        <w:tc>
          <w:tcPr>
            <w:tcW w:w="1079" w:type="dxa"/>
            <w:gridSpan w:val="2"/>
            <w:tcBorders>
              <w:top w:val="nil"/>
              <w:left w:val="nil"/>
              <w:bottom w:val="nil"/>
              <w:right w:val="nil"/>
            </w:tcBorders>
          </w:tcPr>
          <w:p w14:paraId="3FAA2306" w14:textId="6E17DF24" w:rsidR="002F76CA"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1.55*</w:t>
            </w:r>
          </w:p>
        </w:tc>
        <w:tc>
          <w:tcPr>
            <w:tcW w:w="1079" w:type="dxa"/>
            <w:gridSpan w:val="2"/>
            <w:tcBorders>
              <w:top w:val="nil"/>
              <w:left w:val="nil"/>
              <w:bottom w:val="nil"/>
              <w:right w:val="nil"/>
            </w:tcBorders>
          </w:tcPr>
          <w:p w14:paraId="7D0E82EE" w14:textId="77777777" w:rsidR="002F76CA" w:rsidRPr="008F55DA" w:rsidRDefault="002F76CA" w:rsidP="002F76CA">
            <w:pPr>
              <w:jc w:val="center"/>
              <w:rPr>
                <w:rFonts w:ascii="Times New Roman" w:hAnsi="Times New Roman" w:cs="Times New Roman"/>
                <w:sz w:val="21"/>
                <w:szCs w:val="21"/>
              </w:rPr>
            </w:pPr>
          </w:p>
        </w:tc>
      </w:tr>
      <w:tr w:rsidR="00736193" w:rsidRPr="008F55DA" w14:paraId="58EB4063" w14:textId="01D0DEF2" w:rsidTr="008F55DA">
        <w:trPr>
          <w:gridAfter w:val="1"/>
          <w:wAfter w:w="44" w:type="dxa"/>
        </w:trPr>
        <w:tc>
          <w:tcPr>
            <w:tcW w:w="1337" w:type="dxa"/>
            <w:tcBorders>
              <w:top w:val="nil"/>
              <w:left w:val="nil"/>
              <w:bottom w:val="single" w:sz="4" w:space="0" w:color="auto"/>
              <w:right w:val="nil"/>
            </w:tcBorders>
          </w:tcPr>
          <w:p w14:paraId="75D31CCC" w14:textId="77777777" w:rsidR="00736193" w:rsidRPr="008F55DA" w:rsidRDefault="00736193" w:rsidP="00736193">
            <w:pPr>
              <w:contextualSpacing/>
              <w:rPr>
                <w:rFonts w:ascii="Times New Roman" w:hAnsi="Times New Roman" w:cs="Times New Roman"/>
                <w:sz w:val="21"/>
                <w:szCs w:val="21"/>
              </w:rPr>
            </w:pPr>
          </w:p>
        </w:tc>
        <w:tc>
          <w:tcPr>
            <w:tcW w:w="1131" w:type="dxa"/>
            <w:tcBorders>
              <w:top w:val="nil"/>
              <w:left w:val="nil"/>
              <w:bottom w:val="single" w:sz="4" w:space="0" w:color="auto"/>
              <w:right w:val="nil"/>
            </w:tcBorders>
          </w:tcPr>
          <w:p w14:paraId="3F04BB17" w14:textId="77777777" w:rsidR="00736193" w:rsidRPr="008F55DA" w:rsidRDefault="00736193" w:rsidP="00736193">
            <w:pPr>
              <w:rPr>
                <w:rFonts w:ascii="Times New Roman" w:hAnsi="Times New Roman" w:cs="Times New Roman"/>
                <w:sz w:val="21"/>
                <w:szCs w:val="21"/>
              </w:rPr>
            </w:pPr>
          </w:p>
        </w:tc>
        <w:tc>
          <w:tcPr>
            <w:tcW w:w="1443" w:type="dxa"/>
            <w:tcBorders>
              <w:top w:val="nil"/>
              <w:left w:val="nil"/>
              <w:bottom w:val="single" w:sz="4" w:space="0" w:color="auto"/>
              <w:right w:val="nil"/>
            </w:tcBorders>
          </w:tcPr>
          <w:p w14:paraId="338A3A4C" w14:textId="562DE88B" w:rsidR="00736193" w:rsidRPr="008F55DA" w:rsidRDefault="002F76CA" w:rsidP="00736193">
            <w:pPr>
              <w:rPr>
                <w:rFonts w:ascii="Times New Roman" w:hAnsi="Times New Roman" w:cs="Times New Roman"/>
                <w:sz w:val="21"/>
                <w:szCs w:val="21"/>
              </w:rPr>
            </w:pPr>
            <w:r>
              <w:rPr>
                <w:rFonts w:ascii="Times New Roman" w:hAnsi="Times New Roman" w:cs="Times New Roman"/>
                <w:sz w:val="21"/>
                <w:szCs w:val="21"/>
              </w:rPr>
              <w:t>Unrelated</w:t>
            </w:r>
          </w:p>
        </w:tc>
        <w:tc>
          <w:tcPr>
            <w:tcW w:w="1079" w:type="dxa"/>
            <w:tcBorders>
              <w:top w:val="nil"/>
              <w:left w:val="nil"/>
              <w:bottom w:val="single" w:sz="4" w:space="0" w:color="auto"/>
              <w:right w:val="nil"/>
            </w:tcBorders>
          </w:tcPr>
          <w:p w14:paraId="4505AC73" w14:textId="29DA32A1"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13.28</w:t>
            </w:r>
          </w:p>
        </w:tc>
        <w:tc>
          <w:tcPr>
            <w:tcW w:w="1079" w:type="dxa"/>
            <w:gridSpan w:val="2"/>
            <w:tcBorders>
              <w:top w:val="nil"/>
              <w:left w:val="nil"/>
              <w:bottom w:val="single" w:sz="4" w:space="0" w:color="auto"/>
              <w:right w:val="nil"/>
            </w:tcBorders>
          </w:tcPr>
          <w:p w14:paraId="05B59D03" w14:textId="4DE9AB1F" w:rsidR="00736193" w:rsidRPr="008F55DA" w:rsidRDefault="002027C8" w:rsidP="002F76CA">
            <w:pPr>
              <w:jc w:val="center"/>
              <w:rPr>
                <w:rFonts w:ascii="Times New Roman" w:hAnsi="Times New Roman" w:cs="Times New Roman"/>
                <w:sz w:val="21"/>
                <w:szCs w:val="21"/>
              </w:rPr>
            </w:pPr>
            <w:r>
              <w:rPr>
                <w:rFonts w:ascii="Times New Roman" w:hAnsi="Times New Roman" w:cs="Times New Roman"/>
                <w:sz w:val="21"/>
                <w:szCs w:val="21"/>
              </w:rPr>
              <w:t>2.33</w:t>
            </w:r>
          </w:p>
        </w:tc>
        <w:tc>
          <w:tcPr>
            <w:tcW w:w="1079" w:type="dxa"/>
            <w:gridSpan w:val="2"/>
            <w:tcBorders>
              <w:top w:val="nil"/>
              <w:left w:val="nil"/>
              <w:bottom w:val="single" w:sz="4" w:space="0" w:color="auto"/>
              <w:right w:val="nil"/>
            </w:tcBorders>
          </w:tcPr>
          <w:p w14:paraId="23552F6B" w14:textId="1CC6913E"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3.62*</w:t>
            </w:r>
          </w:p>
        </w:tc>
        <w:tc>
          <w:tcPr>
            <w:tcW w:w="1079" w:type="dxa"/>
            <w:gridSpan w:val="2"/>
            <w:tcBorders>
              <w:top w:val="nil"/>
              <w:left w:val="nil"/>
              <w:bottom w:val="single" w:sz="4" w:space="0" w:color="auto"/>
              <w:right w:val="nil"/>
            </w:tcBorders>
          </w:tcPr>
          <w:p w14:paraId="1608DF9C" w14:textId="31D04F80"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1.26*</w:t>
            </w:r>
          </w:p>
        </w:tc>
        <w:tc>
          <w:tcPr>
            <w:tcW w:w="1079" w:type="dxa"/>
            <w:gridSpan w:val="2"/>
            <w:tcBorders>
              <w:top w:val="nil"/>
              <w:left w:val="nil"/>
              <w:bottom w:val="single" w:sz="4" w:space="0" w:color="auto"/>
              <w:right w:val="nil"/>
            </w:tcBorders>
          </w:tcPr>
          <w:p w14:paraId="6D771EF0" w14:textId="6E6444F9" w:rsidR="00736193" w:rsidRPr="008F55DA" w:rsidRDefault="0076130D" w:rsidP="002F76CA">
            <w:pPr>
              <w:jc w:val="center"/>
              <w:rPr>
                <w:rFonts w:ascii="Times New Roman" w:hAnsi="Times New Roman" w:cs="Times New Roman"/>
                <w:sz w:val="21"/>
                <w:szCs w:val="21"/>
              </w:rPr>
            </w:pPr>
            <w:r>
              <w:rPr>
                <w:rFonts w:ascii="Times New Roman" w:hAnsi="Times New Roman" w:cs="Times New Roman"/>
                <w:sz w:val="21"/>
                <w:szCs w:val="21"/>
              </w:rPr>
              <w:t>2.99*</w:t>
            </w:r>
          </w:p>
        </w:tc>
      </w:tr>
    </w:tbl>
    <w:p w14:paraId="1D0DCD2F" w14:textId="08A5DB9F" w:rsidR="005D13AA" w:rsidRPr="008F55DA" w:rsidRDefault="00ED1798" w:rsidP="00B0436C">
      <w:pPr>
        <w:spacing w:before="120" w:after="0" w:line="240" w:lineRule="auto"/>
        <w:contextualSpacing/>
        <w:rPr>
          <w:rFonts w:ascii="Times New Roman" w:hAnsi="Times New Roman" w:cs="Times New Roman"/>
          <w:sz w:val="21"/>
          <w:szCs w:val="21"/>
        </w:rPr>
      </w:pPr>
      <w:r w:rsidRPr="008F55DA">
        <w:rPr>
          <w:rFonts w:ascii="Times New Roman" w:hAnsi="Times New Roman" w:cs="Times New Roman"/>
          <w:i/>
          <w:iCs/>
          <w:sz w:val="21"/>
          <w:szCs w:val="21"/>
        </w:rPr>
        <w:t>Note</w:t>
      </w:r>
      <w:r w:rsidR="006C23E9" w:rsidRPr="008F55DA">
        <w:rPr>
          <w:rFonts w:ascii="Times New Roman" w:hAnsi="Times New Roman" w:cs="Times New Roman"/>
          <w:i/>
          <w:iCs/>
          <w:sz w:val="21"/>
          <w:szCs w:val="21"/>
        </w:rPr>
        <w:t>.</w:t>
      </w:r>
      <w:r w:rsidRPr="008F55DA">
        <w:rPr>
          <w:rFonts w:ascii="Times New Roman" w:hAnsi="Times New Roman" w:cs="Times New Roman"/>
          <w:sz w:val="21"/>
          <w:szCs w:val="21"/>
        </w:rPr>
        <w:t xml:space="preserve"> </w:t>
      </w:r>
      <w:r w:rsidR="00F272B5">
        <w:rPr>
          <w:rFonts w:ascii="Times New Roman" w:hAnsi="Times New Roman" w:cs="Times New Roman"/>
          <w:sz w:val="21"/>
          <w:szCs w:val="21"/>
        </w:rPr>
        <w:t xml:space="preserve">Mean JOL and recall rates for each associative direction condition across each experiment. </w:t>
      </w:r>
      <w:r w:rsidRPr="008F55DA">
        <w:rPr>
          <w:rFonts w:ascii="Times New Roman" w:hAnsi="Times New Roman" w:cs="Times New Roman"/>
          <w:sz w:val="21"/>
          <w:szCs w:val="21"/>
        </w:rPr>
        <w:t xml:space="preserve">The three right-most columns indicate Cohen’s </w:t>
      </w:r>
      <w:r w:rsidRPr="008F55DA">
        <w:rPr>
          <w:rFonts w:ascii="Times New Roman" w:hAnsi="Times New Roman" w:cs="Times New Roman"/>
          <w:i/>
          <w:iCs/>
          <w:sz w:val="21"/>
          <w:szCs w:val="21"/>
        </w:rPr>
        <w:t>d</w:t>
      </w:r>
      <w:r w:rsidRPr="008F55DA">
        <w:rPr>
          <w:rFonts w:ascii="Times New Roman" w:hAnsi="Times New Roman" w:cs="Times New Roman"/>
          <w:sz w:val="21"/>
          <w:szCs w:val="21"/>
        </w:rPr>
        <w:t xml:space="preserve"> effect sizes for post-hoc comparisons</w:t>
      </w:r>
      <w:r w:rsidR="006C23E9" w:rsidRPr="008F55DA">
        <w:rPr>
          <w:rFonts w:ascii="Times New Roman" w:hAnsi="Times New Roman" w:cs="Times New Roman"/>
          <w:sz w:val="21"/>
          <w:szCs w:val="21"/>
        </w:rPr>
        <w:t>,</w:t>
      </w:r>
      <w:r w:rsidR="00F272B5">
        <w:rPr>
          <w:rFonts w:ascii="Times New Roman" w:hAnsi="Times New Roman" w:cs="Times New Roman"/>
          <w:sz w:val="21"/>
          <w:szCs w:val="21"/>
        </w:rPr>
        <w:t xml:space="preserve"> </w:t>
      </w:r>
      <w:r w:rsidR="00E73861" w:rsidRPr="008F55DA">
        <w:rPr>
          <w:rFonts w:ascii="Times New Roman" w:hAnsi="Times New Roman" w:cs="Times New Roman"/>
          <w:sz w:val="21"/>
          <w:szCs w:val="21"/>
        </w:rPr>
        <w:t>* =</w:t>
      </w:r>
      <w:r w:rsidR="00E73861" w:rsidRPr="008F55DA">
        <w:rPr>
          <w:rFonts w:ascii="Times New Roman" w:hAnsi="Times New Roman" w:cs="Times New Roman"/>
          <w:i/>
          <w:iCs/>
          <w:sz w:val="21"/>
          <w:szCs w:val="21"/>
        </w:rPr>
        <w:t xml:space="preserve"> p</w:t>
      </w:r>
      <w:r w:rsidR="00E73861" w:rsidRPr="008F55DA">
        <w:rPr>
          <w:rFonts w:ascii="Times New Roman" w:hAnsi="Times New Roman" w:cs="Times New Roman"/>
          <w:sz w:val="21"/>
          <w:szCs w:val="21"/>
        </w:rPr>
        <w:t xml:space="preserve"> &lt;</w:t>
      </w:r>
      <w:r w:rsidR="00E01219">
        <w:rPr>
          <w:rFonts w:ascii="Times New Roman" w:hAnsi="Times New Roman" w:cs="Times New Roman"/>
          <w:sz w:val="21"/>
          <w:szCs w:val="21"/>
        </w:rPr>
        <w:t xml:space="preserve"> </w:t>
      </w:r>
      <w:r w:rsidR="00E73861" w:rsidRPr="008F55DA">
        <w:rPr>
          <w:rFonts w:ascii="Times New Roman" w:hAnsi="Times New Roman" w:cs="Times New Roman"/>
          <w:sz w:val="21"/>
          <w:szCs w:val="21"/>
        </w:rPr>
        <w:t>.05</w:t>
      </w:r>
      <w:r w:rsidR="006C23E9" w:rsidRPr="008F55DA">
        <w:rPr>
          <w:rFonts w:ascii="Times New Roman" w:hAnsi="Times New Roman" w:cs="Times New Roman"/>
          <w:sz w:val="21"/>
          <w:szCs w:val="21"/>
        </w:rPr>
        <w:t>.</w:t>
      </w:r>
    </w:p>
    <w:sectPr w:rsidR="005D13AA" w:rsidRPr="008F55DA" w:rsidSect="00907160">
      <w:headerReference w:type="default" r:id="rId25"/>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E5ED5" w14:textId="77777777" w:rsidR="00C23E62" w:rsidRDefault="00C23E62">
      <w:pPr>
        <w:spacing w:after="0" w:line="240" w:lineRule="auto"/>
      </w:pPr>
      <w:r>
        <w:separator/>
      </w:r>
    </w:p>
  </w:endnote>
  <w:endnote w:type="continuationSeparator" w:id="0">
    <w:p w14:paraId="08196041" w14:textId="77777777" w:rsidR="00C23E62" w:rsidRDefault="00C2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B1A5" w14:textId="77777777" w:rsidR="00C23E62" w:rsidRDefault="00C23E62">
      <w:pPr>
        <w:spacing w:after="0" w:line="240" w:lineRule="auto"/>
      </w:pPr>
      <w:r>
        <w:separator/>
      </w:r>
    </w:p>
  </w:footnote>
  <w:footnote w:type="continuationSeparator" w:id="0">
    <w:p w14:paraId="22F433D4" w14:textId="77777777" w:rsidR="00C23E62" w:rsidRDefault="00C23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B824" w14:textId="77777777" w:rsidR="0046589F" w:rsidRDefault="0046589F">
    <w:pPr>
      <w:pStyle w:val="Header"/>
      <w:rPr>
        <w:sz w:val="24"/>
        <w:szCs w:val="24"/>
      </w:rPr>
    </w:pPr>
  </w:p>
  <w:p w14:paraId="53870C61" w14:textId="77777777" w:rsidR="0046589F" w:rsidRDefault="0046589F">
    <w:pPr>
      <w:pStyle w:val="Header"/>
      <w:rPr>
        <w:sz w:val="24"/>
        <w:szCs w:val="24"/>
      </w:rPr>
    </w:pPr>
  </w:p>
  <w:p w14:paraId="07FAEB17" w14:textId="429D2906" w:rsidR="0046589F" w:rsidRPr="003A15C5" w:rsidRDefault="0046589F">
    <w:pPr>
      <w:pStyle w:val="Header"/>
      <w:rPr>
        <w:sz w:val="24"/>
        <w:szCs w:val="24"/>
      </w:rPr>
    </w:pPr>
    <w:r>
      <w:rPr>
        <w:sz w:val="24"/>
        <w:szCs w:val="24"/>
      </w:rPr>
      <w:t>Running head: ASSOCIATIVE DIRECTION OF JUDGMENTS OF LEARNING</w:t>
    </w:r>
    <w:r w:rsidRPr="003A15C5">
      <w:rPr>
        <w:sz w:val="24"/>
        <w:szCs w:val="24"/>
      </w:rPr>
      <w:tab/>
    </w:r>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1</w:t>
    </w:r>
    <w:r w:rsidRPr="003A15C5">
      <w:rPr>
        <w:noProof/>
        <w:sz w:val="24"/>
        <w:szCs w:val="24"/>
      </w:rPr>
      <w:fldChar w:fldCharType="end"/>
    </w:r>
  </w:p>
  <w:p w14:paraId="401981FC" w14:textId="77777777" w:rsidR="0046589F" w:rsidRDefault="00465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144" w14:textId="77777777" w:rsidR="0046589F" w:rsidRDefault="0046589F">
    <w:pPr>
      <w:pStyle w:val="Header"/>
    </w:pPr>
    <w:r w:rsidRPr="003A15C5">
      <w:rPr>
        <w:sz w:val="24"/>
        <w:szCs w:val="24"/>
      </w:rPr>
      <w:t>Running head: DIRECTIONAL JOLS</w:t>
    </w:r>
    <w:r>
      <w:tab/>
    </w:r>
    <w:r>
      <w:tab/>
    </w:r>
    <w:sdt>
      <w:sdtPr>
        <w:rPr>
          <w:sz w:val="24"/>
          <w:szCs w:val="24"/>
        </w:rPr>
        <w:id w:val="820620904"/>
        <w:docPartObj>
          <w:docPartGallery w:val="Page Numbers (Top of Page)"/>
          <w:docPartUnique/>
        </w:docPartObj>
      </w:sdtPr>
      <w:sdtEndPr>
        <w:rPr>
          <w:noProof/>
        </w:rPr>
      </w:sdtEndPr>
      <w:sdtContent>
        <w:r w:rsidRPr="003A15C5">
          <w:rPr>
            <w:sz w:val="24"/>
            <w:szCs w:val="24"/>
          </w:rPr>
          <w:fldChar w:fldCharType="begin"/>
        </w:r>
        <w:r w:rsidRPr="003A15C5">
          <w:rPr>
            <w:sz w:val="24"/>
            <w:szCs w:val="24"/>
          </w:rPr>
          <w:instrText xml:space="preserve"> PAGE   \* MERGEFORMAT </w:instrText>
        </w:r>
        <w:r w:rsidRPr="003A15C5">
          <w:rPr>
            <w:sz w:val="24"/>
            <w:szCs w:val="24"/>
          </w:rPr>
          <w:fldChar w:fldCharType="separate"/>
        </w:r>
        <w:r w:rsidRPr="003A15C5">
          <w:rPr>
            <w:noProof/>
            <w:sz w:val="24"/>
            <w:szCs w:val="24"/>
          </w:rPr>
          <w:t>2</w:t>
        </w:r>
        <w:r w:rsidRPr="003A15C5">
          <w:rPr>
            <w:noProof/>
            <w:sz w:val="24"/>
            <w:szCs w:val="24"/>
          </w:rPr>
          <w:fldChar w:fldCharType="end"/>
        </w:r>
      </w:sdtContent>
    </w:sdt>
  </w:p>
  <w:p w14:paraId="00AE540F" w14:textId="77777777" w:rsidR="0046589F" w:rsidRDefault="00465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6BC1" w14:textId="77777777" w:rsidR="0046589F" w:rsidRDefault="0046589F">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CC5B068" wp14:editId="170D45EC">
              <wp:simplePos x="0" y="0"/>
              <wp:positionH relativeFrom="page">
                <wp:posOffset>901700</wp:posOffset>
              </wp:positionH>
              <wp:positionV relativeFrom="page">
                <wp:posOffset>399415</wp:posOffset>
              </wp:positionV>
              <wp:extent cx="1520190" cy="23939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D5A0B" w14:textId="77777777" w:rsidR="0046589F" w:rsidRPr="003A15C5" w:rsidRDefault="0046589F">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5B068" id="_x0000_t202" coordsize="21600,21600" o:spt="202" path="m,l,21600r21600,l21600,xe">
              <v:stroke joinstyle="miter"/>
              <v:path gradientshapeok="t" o:connecttype="rect"/>
            </v:shapetype>
            <v:shape id="Text Box 71" o:spid="_x0000_s1026" type="#_x0000_t202" style="position:absolute;margin-left:71pt;margin-top:31.45pt;width:119.7pt;height:18.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" filled="f" stroked="f">
              <v:textbox inset="0,0,0,0">
                <w:txbxContent>
                  <w:p w14:paraId="7AFD5A0B" w14:textId="77777777" w:rsidR="00540678" w:rsidRPr="003A15C5" w:rsidRDefault="00540678">
                    <w:pPr>
                      <w:pStyle w:val="BodyText"/>
                      <w:spacing w:before="37"/>
                      <w:ind w:left="20"/>
                      <w:rPr>
                        <w:rFonts w:ascii="Times New Roman" w:hAnsi="Times New Roman" w:cs="Times New Roman"/>
                      </w:rPr>
                    </w:pPr>
                    <w:r w:rsidRPr="003A15C5">
                      <w:rPr>
                        <w:rFonts w:ascii="Times New Roman" w:hAnsi="Times New Roman" w:cs="Times New Roman"/>
                      </w:rPr>
                      <w:t>DIRECTIONAL JOLS</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34034CA" wp14:editId="01362338">
              <wp:simplePos x="0" y="0"/>
              <wp:positionH relativeFrom="page">
                <wp:posOffset>6684010</wp:posOffset>
              </wp:positionH>
              <wp:positionV relativeFrom="page">
                <wp:posOffset>399415</wp:posOffset>
              </wp:positionV>
              <wp:extent cx="200025" cy="239395"/>
              <wp:effectExtent l="0" t="0" r="254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26BE" w14:textId="77777777" w:rsidR="0046589F" w:rsidRPr="003A15C5" w:rsidRDefault="0046589F">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034CA" id="Text Box 70" o:spid="_x0000_s1027" type="#_x0000_t202" style="position:absolute;margin-left:526.3pt;margin-top:31.45pt;width:15.75pt;height:18.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" filled="f" stroked="f">
              <v:textbox inset="0,0,0,0">
                <w:txbxContent>
                  <w:p w14:paraId="1E2D26BE" w14:textId="77777777" w:rsidR="00540678" w:rsidRPr="003A15C5" w:rsidRDefault="00540678">
                    <w:pPr>
                      <w:pStyle w:val="BodyText"/>
                      <w:spacing w:before="37"/>
                      <w:ind w:left="40"/>
                      <w:rPr>
                        <w:rFonts w:ascii="Times New Roman" w:hAnsi="Times New Roman" w:cs="Times New Roman"/>
                      </w:rPr>
                    </w:pPr>
                    <w:r w:rsidRPr="003A15C5">
                      <w:rPr>
                        <w:rFonts w:ascii="Times New Roman" w:hAnsi="Times New Roman" w:cs="Times New Roman"/>
                      </w:rPr>
                      <w:fldChar w:fldCharType="begin"/>
                    </w:r>
                    <w:r w:rsidRPr="003A15C5">
                      <w:rPr>
                        <w:rFonts w:ascii="Times New Roman" w:hAnsi="Times New Roman" w:cs="Times New Roman"/>
                      </w:rPr>
                      <w:instrText xml:space="preserve"> PAGE </w:instrText>
                    </w:r>
                    <w:r w:rsidRPr="003A15C5">
                      <w:rPr>
                        <w:rFonts w:ascii="Times New Roman" w:hAnsi="Times New Roman" w:cs="Times New Roman"/>
                      </w:rPr>
                      <w:fldChar w:fldCharType="separate"/>
                    </w:r>
                    <w:r w:rsidRPr="003A15C5">
                      <w:rPr>
                        <w:rFonts w:ascii="Times New Roman" w:hAnsi="Times New Roman" w:cs="Times New Roman"/>
                      </w:rPr>
                      <w:t>22</w:t>
                    </w:r>
                    <w:r w:rsidRPr="003A15C5">
                      <w:rPr>
                        <w:rFonts w:ascii="Times New Roman" w:hAnsi="Times New Roman" w:cs="Times New Roman"/>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AE838FC"/>
    <w:lvl w:ilvl="0" w:tplc="79ECDDF0">
      <w:start w:val="1"/>
      <w:numFmt w:val="bullet"/>
      <w:lvlText w:val="="/>
      <w:lvlJc w:val="left"/>
    </w:lvl>
    <w:lvl w:ilvl="1" w:tplc="BE985744">
      <w:numFmt w:val="decimal"/>
      <w:lvlText w:val=""/>
      <w:lvlJc w:val="left"/>
    </w:lvl>
    <w:lvl w:ilvl="2" w:tplc="591CFCE0">
      <w:numFmt w:val="decimal"/>
      <w:lvlText w:val=""/>
      <w:lvlJc w:val="left"/>
    </w:lvl>
    <w:lvl w:ilvl="3" w:tplc="DE48EC40">
      <w:numFmt w:val="decimal"/>
      <w:lvlText w:val=""/>
      <w:lvlJc w:val="left"/>
    </w:lvl>
    <w:lvl w:ilvl="4" w:tplc="0848ED4C">
      <w:numFmt w:val="decimal"/>
      <w:lvlText w:val=""/>
      <w:lvlJc w:val="left"/>
    </w:lvl>
    <w:lvl w:ilvl="5" w:tplc="12E66BFA">
      <w:numFmt w:val="decimal"/>
      <w:lvlText w:val=""/>
      <w:lvlJc w:val="left"/>
    </w:lvl>
    <w:lvl w:ilvl="6" w:tplc="E0D877E4">
      <w:numFmt w:val="decimal"/>
      <w:lvlText w:val=""/>
      <w:lvlJc w:val="left"/>
    </w:lvl>
    <w:lvl w:ilvl="7" w:tplc="D2C088F2">
      <w:numFmt w:val="decimal"/>
      <w:lvlText w:val=""/>
      <w:lvlJc w:val="left"/>
    </w:lvl>
    <w:lvl w:ilvl="8" w:tplc="3222B8B8">
      <w:numFmt w:val="decimal"/>
      <w:lvlText w:val=""/>
      <w:lvlJc w:val="left"/>
    </w:lvl>
  </w:abstractNum>
  <w:abstractNum w:abstractNumId="1" w15:restartNumberingAfterBreak="0">
    <w:nsid w:val="4AF738BE"/>
    <w:multiLevelType w:val="hybridMultilevel"/>
    <w:tmpl w:val="1482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30996"/>
    <w:multiLevelType w:val="hybridMultilevel"/>
    <w:tmpl w:val="EEAE445C"/>
    <w:lvl w:ilvl="0" w:tplc="06900578">
      <w:start w:val="1"/>
      <w:numFmt w:val="decimal"/>
      <w:lvlText w:val="%1."/>
      <w:lvlJc w:val="left"/>
      <w:pPr>
        <w:ind w:left="414" w:hanging="287"/>
      </w:pPr>
      <w:rPr>
        <w:rFonts w:ascii="Palatino Linotype" w:eastAsia="Palatino Linotype" w:hAnsi="Palatino Linotype" w:cs="Palatino Linotype" w:hint="default"/>
        <w:spacing w:val="-1"/>
        <w:w w:val="101"/>
        <w:sz w:val="24"/>
        <w:szCs w:val="24"/>
        <w:lang w:val="en-US" w:eastAsia="en-US" w:bidi="en-US"/>
      </w:rPr>
    </w:lvl>
    <w:lvl w:ilvl="1" w:tplc="398ADBA8">
      <w:numFmt w:val="bullet"/>
      <w:lvlText w:val="•"/>
      <w:lvlJc w:val="left"/>
      <w:pPr>
        <w:ind w:left="1464" w:hanging="287"/>
      </w:pPr>
      <w:rPr>
        <w:rFonts w:hint="default"/>
        <w:lang w:val="en-US" w:eastAsia="en-US" w:bidi="en-US"/>
      </w:rPr>
    </w:lvl>
    <w:lvl w:ilvl="2" w:tplc="63029EC8">
      <w:numFmt w:val="bullet"/>
      <w:lvlText w:val="•"/>
      <w:lvlJc w:val="left"/>
      <w:pPr>
        <w:ind w:left="2508" w:hanging="287"/>
      </w:pPr>
      <w:rPr>
        <w:rFonts w:hint="default"/>
        <w:lang w:val="en-US" w:eastAsia="en-US" w:bidi="en-US"/>
      </w:rPr>
    </w:lvl>
    <w:lvl w:ilvl="3" w:tplc="DFA43D7C">
      <w:numFmt w:val="bullet"/>
      <w:lvlText w:val="•"/>
      <w:lvlJc w:val="left"/>
      <w:pPr>
        <w:ind w:left="3552" w:hanging="287"/>
      </w:pPr>
      <w:rPr>
        <w:rFonts w:hint="default"/>
        <w:lang w:val="en-US" w:eastAsia="en-US" w:bidi="en-US"/>
      </w:rPr>
    </w:lvl>
    <w:lvl w:ilvl="4" w:tplc="1D34A07C">
      <w:numFmt w:val="bullet"/>
      <w:lvlText w:val="•"/>
      <w:lvlJc w:val="left"/>
      <w:pPr>
        <w:ind w:left="4596" w:hanging="287"/>
      </w:pPr>
      <w:rPr>
        <w:rFonts w:hint="default"/>
        <w:lang w:val="en-US" w:eastAsia="en-US" w:bidi="en-US"/>
      </w:rPr>
    </w:lvl>
    <w:lvl w:ilvl="5" w:tplc="24CC0672">
      <w:numFmt w:val="bullet"/>
      <w:lvlText w:val="•"/>
      <w:lvlJc w:val="left"/>
      <w:pPr>
        <w:ind w:left="5640" w:hanging="287"/>
      </w:pPr>
      <w:rPr>
        <w:rFonts w:hint="default"/>
        <w:lang w:val="en-US" w:eastAsia="en-US" w:bidi="en-US"/>
      </w:rPr>
    </w:lvl>
    <w:lvl w:ilvl="6" w:tplc="7CD69B60">
      <w:numFmt w:val="bullet"/>
      <w:lvlText w:val="•"/>
      <w:lvlJc w:val="left"/>
      <w:pPr>
        <w:ind w:left="6684" w:hanging="287"/>
      </w:pPr>
      <w:rPr>
        <w:rFonts w:hint="default"/>
        <w:lang w:val="en-US" w:eastAsia="en-US" w:bidi="en-US"/>
      </w:rPr>
    </w:lvl>
    <w:lvl w:ilvl="7" w:tplc="1E1EA640">
      <w:numFmt w:val="bullet"/>
      <w:lvlText w:val="•"/>
      <w:lvlJc w:val="left"/>
      <w:pPr>
        <w:ind w:left="7728" w:hanging="287"/>
      </w:pPr>
      <w:rPr>
        <w:rFonts w:hint="default"/>
        <w:lang w:val="en-US" w:eastAsia="en-US" w:bidi="en-US"/>
      </w:rPr>
    </w:lvl>
    <w:lvl w:ilvl="8" w:tplc="5B94980E">
      <w:numFmt w:val="bullet"/>
      <w:lvlText w:val="•"/>
      <w:lvlJc w:val="left"/>
      <w:pPr>
        <w:ind w:left="8772" w:hanging="287"/>
      </w:pPr>
      <w:rPr>
        <w:rFonts w:hint="default"/>
        <w:lang w:val="en-US" w:eastAsia="en-US" w:bidi="en-US"/>
      </w:rPr>
    </w:lvl>
  </w:abstractNum>
  <w:abstractNum w:abstractNumId="3"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abstractNum w:abstractNumId="4" w15:restartNumberingAfterBreak="0">
    <w:nsid w:val="71F22204"/>
    <w:multiLevelType w:val="hybridMultilevel"/>
    <w:tmpl w:val="7B281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B0DC51"/>
    <w:multiLevelType w:val="hybridMultilevel"/>
    <w:tmpl w:val="3882506A"/>
    <w:lvl w:ilvl="0" w:tplc="53E25C6A">
      <w:start w:val="1"/>
      <w:numFmt w:val="bullet"/>
      <w:lvlText w:val="M"/>
      <w:lvlJc w:val="left"/>
      <w:rPr>
        <w:i/>
      </w:rPr>
    </w:lvl>
    <w:lvl w:ilvl="1" w:tplc="31C6E0F2">
      <w:numFmt w:val="decimal"/>
      <w:lvlText w:val=""/>
      <w:lvlJc w:val="left"/>
    </w:lvl>
    <w:lvl w:ilvl="2" w:tplc="224C484E">
      <w:numFmt w:val="decimal"/>
      <w:lvlText w:val=""/>
      <w:lvlJc w:val="left"/>
    </w:lvl>
    <w:lvl w:ilvl="3" w:tplc="5588C054">
      <w:numFmt w:val="decimal"/>
      <w:lvlText w:val=""/>
      <w:lvlJc w:val="left"/>
    </w:lvl>
    <w:lvl w:ilvl="4" w:tplc="DE4CAEFA">
      <w:numFmt w:val="decimal"/>
      <w:lvlText w:val=""/>
      <w:lvlJc w:val="left"/>
    </w:lvl>
    <w:lvl w:ilvl="5" w:tplc="3F46B602">
      <w:numFmt w:val="decimal"/>
      <w:lvlText w:val=""/>
      <w:lvlJc w:val="left"/>
    </w:lvl>
    <w:lvl w:ilvl="6" w:tplc="E6F284B4">
      <w:numFmt w:val="decimal"/>
      <w:lvlText w:val=""/>
      <w:lvlJc w:val="left"/>
    </w:lvl>
    <w:lvl w:ilvl="7" w:tplc="5D06234C">
      <w:numFmt w:val="decimal"/>
      <w:lvlText w:val=""/>
      <w:lvlJc w:val="left"/>
    </w:lvl>
    <w:lvl w:ilvl="8" w:tplc="762AA7D0">
      <w:numFmt w:val="decimal"/>
      <w:lvlText w:val=""/>
      <w:lvlJc w:val="left"/>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E"/>
    <w:rsid w:val="000013F6"/>
    <w:rsid w:val="000017F9"/>
    <w:rsid w:val="00001FCA"/>
    <w:rsid w:val="00004218"/>
    <w:rsid w:val="00004309"/>
    <w:rsid w:val="00005771"/>
    <w:rsid w:val="00006D87"/>
    <w:rsid w:val="00007445"/>
    <w:rsid w:val="000128AF"/>
    <w:rsid w:val="0001296E"/>
    <w:rsid w:val="00012E97"/>
    <w:rsid w:val="0001531D"/>
    <w:rsid w:val="00016655"/>
    <w:rsid w:val="000169CC"/>
    <w:rsid w:val="00020281"/>
    <w:rsid w:val="0002052D"/>
    <w:rsid w:val="0002314F"/>
    <w:rsid w:val="0002336D"/>
    <w:rsid w:val="0002355A"/>
    <w:rsid w:val="0002468C"/>
    <w:rsid w:val="00027DB6"/>
    <w:rsid w:val="00030D85"/>
    <w:rsid w:val="000324C1"/>
    <w:rsid w:val="00033A4A"/>
    <w:rsid w:val="00036647"/>
    <w:rsid w:val="000376DB"/>
    <w:rsid w:val="00040579"/>
    <w:rsid w:val="00041876"/>
    <w:rsid w:val="0004350F"/>
    <w:rsid w:val="0004506F"/>
    <w:rsid w:val="000450C7"/>
    <w:rsid w:val="000464AE"/>
    <w:rsid w:val="000475C5"/>
    <w:rsid w:val="000504FE"/>
    <w:rsid w:val="000505EB"/>
    <w:rsid w:val="00050B2A"/>
    <w:rsid w:val="00052838"/>
    <w:rsid w:val="000552B4"/>
    <w:rsid w:val="000555ED"/>
    <w:rsid w:val="000609CE"/>
    <w:rsid w:val="00064201"/>
    <w:rsid w:val="00066195"/>
    <w:rsid w:val="0006668C"/>
    <w:rsid w:val="00066FC9"/>
    <w:rsid w:val="00067659"/>
    <w:rsid w:val="00070D1B"/>
    <w:rsid w:val="00070EB3"/>
    <w:rsid w:val="00071D68"/>
    <w:rsid w:val="0007236A"/>
    <w:rsid w:val="000739B0"/>
    <w:rsid w:val="00074E30"/>
    <w:rsid w:val="00075187"/>
    <w:rsid w:val="000773CB"/>
    <w:rsid w:val="0007749B"/>
    <w:rsid w:val="000774A7"/>
    <w:rsid w:val="00081A49"/>
    <w:rsid w:val="00083D20"/>
    <w:rsid w:val="00084649"/>
    <w:rsid w:val="0008560E"/>
    <w:rsid w:val="00086976"/>
    <w:rsid w:val="00087EF2"/>
    <w:rsid w:val="00087F8B"/>
    <w:rsid w:val="00091F63"/>
    <w:rsid w:val="0009215F"/>
    <w:rsid w:val="000922BE"/>
    <w:rsid w:val="0009493F"/>
    <w:rsid w:val="000966E5"/>
    <w:rsid w:val="00096F4B"/>
    <w:rsid w:val="0009732A"/>
    <w:rsid w:val="000A0CEA"/>
    <w:rsid w:val="000A25D4"/>
    <w:rsid w:val="000A42AA"/>
    <w:rsid w:val="000A5248"/>
    <w:rsid w:val="000A5A96"/>
    <w:rsid w:val="000A6E13"/>
    <w:rsid w:val="000A79FF"/>
    <w:rsid w:val="000B153D"/>
    <w:rsid w:val="000B2782"/>
    <w:rsid w:val="000B2F08"/>
    <w:rsid w:val="000B3022"/>
    <w:rsid w:val="000B348B"/>
    <w:rsid w:val="000B3BFC"/>
    <w:rsid w:val="000B6123"/>
    <w:rsid w:val="000C0306"/>
    <w:rsid w:val="000C1706"/>
    <w:rsid w:val="000C2C8D"/>
    <w:rsid w:val="000C34C6"/>
    <w:rsid w:val="000C4FEB"/>
    <w:rsid w:val="000D1A59"/>
    <w:rsid w:val="000D2A0F"/>
    <w:rsid w:val="000D2B0C"/>
    <w:rsid w:val="000D3361"/>
    <w:rsid w:val="000D4A12"/>
    <w:rsid w:val="000D5A40"/>
    <w:rsid w:val="000D5A43"/>
    <w:rsid w:val="000D5CB0"/>
    <w:rsid w:val="000D7578"/>
    <w:rsid w:val="000E36D5"/>
    <w:rsid w:val="000E3DF1"/>
    <w:rsid w:val="000E5184"/>
    <w:rsid w:val="000F078C"/>
    <w:rsid w:val="000F1A79"/>
    <w:rsid w:val="000F1E05"/>
    <w:rsid w:val="000F48ED"/>
    <w:rsid w:val="000F6E28"/>
    <w:rsid w:val="000F6ECE"/>
    <w:rsid w:val="00100751"/>
    <w:rsid w:val="001008F6"/>
    <w:rsid w:val="00100FB4"/>
    <w:rsid w:val="0010113A"/>
    <w:rsid w:val="00101667"/>
    <w:rsid w:val="00101E68"/>
    <w:rsid w:val="00104FCF"/>
    <w:rsid w:val="00107946"/>
    <w:rsid w:val="001079EF"/>
    <w:rsid w:val="00112591"/>
    <w:rsid w:val="0011514F"/>
    <w:rsid w:val="00115150"/>
    <w:rsid w:val="00115719"/>
    <w:rsid w:val="00115818"/>
    <w:rsid w:val="00115952"/>
    <w:rsid w:val="00116F91"/>
    <w:rsid w:val="0011741E"/>
    <w:rsid w:val="00124CCC"/>
    <w:rsid w:val="00124E73"/>
    <w:rsid w:val="00124F10"/>
    <w:rsid w:val="00127A08"/>
    <w:rsid w:val="00127EAA"/>
    <w:rsid w:val="0013058F"/>
    <w:rsid w:val="00130A8A"/>
    <w:rsid w:val="00130EAC"/>
    <w:rsid w:val="0013477A"/>
    <w:rsid w:val="00134A32"/>
    <w:rsid w:val="001369CE"/>
    <w:rsid w:val="001374B1"/>
    <w:rsid w:val="00140193"/>
    <w:rsid w:val="00141A48"/>
    <w:rsid w:val="00142648"/>
    <w:rsid w:val="001503BF"/>
    <w:rsid w:val="00150897"/>
    <w:rsid w:val="00150E95"/>
    <w:rsid w:val="00152098"/>
    <w:rsid w:val="00152208"/>
    <w:rsid w:val="0015220F"/>
    <w:rsid w:val="00152EA9"/>
    <w:rsid w:val="0015391E"/>
    <w:rsid w:val="001540D8"/>
    <w:rsid w:val="001544B9"/>
    <w:rsid w:val="0015457B"/>
    <w:rsid w:val="001555CC"/>
    <w:rsid w:val="00156EDA"/>
    <w:rsid w:val="0016158F"/>
    <w:rsid w:val="0016230C"/>
    <w:rsid w:val="001628FF"/>
    <w:rsid w:val="0016533A"/>
    <w:rsid w:val="00165FED"/>
    <w:rsid w:val="001673B8"/>
    <w:rsid w:val="00170D50"/>
    <w:rsid w:val="001725F1"/>
    <w:rsid w:val="001737F4"/>
    <w:rsid w:val="00173ED3"/>
    <w:rsid w:val="00175954"/>
    <w:rsid w:val="001760A1"/>
    <w:rsid w:val="00177A49"/>
    <w:rsid w:val="00180839"/>
    <w:rsid w:val="00180F02"/>
    <w:rsid w:val="00181BCB"/>
    <w:rsid w:val="00183D5F"/>
    <w:rsid w:val="00183E5A"/>
    <w:rsid w:val="00184D35"/>
    <w:rsid w:val="001871E1"/>
    <w:rsid w:val="00187EDC"/>
    <w:rsid w:val="001910B1"/>
    <w:rsid w:val="001918E9"/>
    <w:rsid w:val="00191E70"/>
    <w:rsid w:val="00192C34"/>
    <w:rsid w:val="001A0732"/>
    <w:rsid w:val="001A0F02"/>
    <w:rsid w:val="001A339A"/>
    <w:rsid w:val="001A4034"/>
    <w:rsid w:val="001A7CB9"/>
    <w:rsid w:val="001B013D"/>
    <w:rsid w:val="001B1B1A"/>
    <w:rsid w:val="001B1F6C"/>
    <w:rsid w:val="001B3025"/>
    <w:rsid w:val="001B43A4"/>
    <w:rsid w:val="001B4D70"/>
    <w:rsid w:val="001B5D88"/>
    <w:rsid w:val="001C080E"/>
    <w:rsid w:val="001C0D33"/>
    <w:rsid w:val="001C1FE9"/>
    <w:rsid w:val="001C2B92"/>
    <w:rsid w:val="001C726F"/>
    <w:rsid w:val="001D11E1"/>
    <w:rsid w:val="001D3797"/>
    <w:rsid w:val="001D48E0"/>
    <w:rsid w:val="001D5D93"/>
    <w:rsid w:val="001E2139"/>
    <w:rsid w:val="001E3E16"/>
    <w:rsid w:val="001E4811"/>
    <w:rsid w:val="001E7655"/>
    <w:rsid w:val="001F0106"/>
    <w:rsid w:val="001F1166"/>
    <w:rsid w:val="001F2875"/>
    <w:rsid w:val="001F39AE"/>
    <w:rsid w:val="001F6EAC"/>
    <w:rsid w:val="001F7EF5"/>
    <w:rsid w:val="002001DF"/>
    <w:rsid w:val="002027C8"/>
    <w:rsid w:val="0020678B"/>
    <w:rsid w:val="00207D95"/>
    <w:rsid w:val="002103BD"/>
    <w:rsid w:val="00211A21"/>
    <w:rsid w:val="00211CC2"/>
    <w:rsid w:val="00213504"/>
    <w:rsid w:val="002167E5"/>
    <w:rsid w:val="00220A26"/>
    <w:rsid w:val="00220D86"/>
    <w:rsid w:val="002236B9"/>
    <w:rsid w:val="002240D1"/>
    <w:rsid w:val="00224B62"/>
    <w:rsid w:val="0022605C"/>
    <w:rsid w:val="00231986"/>
    <w:rsid w:val="002331E5"/>
    <w:rsid w:val="00233B69"/>
    <w:rsid w:val="00234D51"/>
    <w:rsid w:val="00237324"/>
    <w:rsid w:val="0024062A"/>
    <w:rsid w:val="00241D26"/>
    <w:rsid w:val="002433C0"/>
    <w:rsid w:val="00245517"/>
    <w:rsid w:val="00245E23"/>
    <w:rsid w:val="002462D1"/>
    <w:rsid w:val="00250F2A"/>
    <w:rsid w:val="002521A5"/>
    <w:rsid w:val="00253ECB"/>
    <w:rsid w:val="002574DD"/>
    <w:rsid w:val="0025790A"/>
    <w:rsid w:val="00260B01"/>
    <w:rsid w:val="0026303E"/>
    <w:rsid w:val="002633B5"/>
    <w:rsid w:val="00264D98"/>
    <w:rsid w:val="00267135"/>
    <w:rsid w:val="00270C43"/>
    <w:rsid w:val="00271678"/>
    <w:rsid w:val="0027279D"/>
    <w:rsid w:val="00272D5B"/>
    <w:rsid w:val="002753A1"/>
    <w:rsid w:val="00276561"/>
    <w:rsid w:val="00276C48"/>
    <w:rsid w:val="00281468"/>
    <w:rsid w:val="002863AD"/>
    <w:rsid w:val="0028672C"/>
    <w:rsid w:val="0029102F"/>
    <w:rsid w:val="00293F07"/>
    <w:rsid w:val="00294982"/>
    <w:rsid w:val="0029509A"/>
    <w:rsid w:val="00295B4B"/>
    <w:rsid w:val="00296BDA"/>
    <w:rsid w:val="002A33B7"/>
    <w:rsid w:val="002A3BF0"/>
    <w:rsid w:val="002A5104"/>
    <w:rsid w:val="002A61B5"/>
    <w:rsid w:val="002A6566"/>
    <w:rsid w:val="002A6CF9"/>
    <w:rsid w:val="002B248A"/>
    <w:rsid w:val="002B31D1"/>
    <w:rsid w:val="002B4754"/>
    <w:rsid w:val="002B4DBB"/>
    <w:rsid w:val="002B70DD"/>
    <w:rsid w:val="002B73BD"/>
    <w:rsid w:val="002B7BD7"/>
    <w:rsid w:val="002C0854"/>
    <w:rsid w:val="002C3935"/>
    <w:rsid w:val="002C75DE"/>
    <w:rsid w:val="002D0B6C"/>
    <w:rsid w:val="002D2026"/>
    <w:rsid w:val="002D2754"/>
    <w:rsid w:val="002D374D"/>
    <w:rsid w:val="002D41EC"/>
    <w:rsid w:val="002D6C25"/>
    <w:rsid w:val="002E00B1"/>
    <w:rsid w:val="002E2D22"/>
    <w:rsid w:val="002E4150"/>
    <w:rsid w:val="002E53AF"/>
    <w:rsid w:val="002E5C60"/>
    <w:rsid w:val="002E6DC8"/>
    <w:rsid w:val="002F021E"/>
    <w:rsid w:val="002F1241"/>
    <w:rsid w:val="002F23DA"/>
    <w:rsid w:val="002F2C3B"/>
    <w:rsid w:val="002F552C"/>
    <w:rsid w:val="002F76CA"/>
    <w:rsid w:val="00300E0F"/>
    <w:rsid w:val="00301AA3"/>
    <w:rsid w:val="00301C74"/>
    <w:rsid w:val="0030430E"/>
    <w:rsid w:val="00304909"/>
    <w:rsid w:val="003078E3"/>
    <w:rsid w:val="00314FDD"/>
    <w:rsid w:val="00315E76"/>
    <w:rsid w:val="003160CC"/>
    <w:rsid w:val="00316A11"/>
    <w:rsid w:val="0032255A"/>
    <w:rsid w:val="00322847"/>
    <w:rsid w:val="00325E6E"/>
    <w:rsid w:val="00327081"/>
    <w:rsid w:val="00327ED4"/>
    <w:rsid w:val="00327FA4"/>
    <w:rsid w:val="0033118A"/>
    <w:rsid w:val="0033314F"/>
    <w:rsid w:val="00334CB5"/>
    <w:rsid w:val="003359F3"/>
    <w:rsid w:val="00337161"/>
    <w:rsid w:val="00341954"/>
    <w:rsid w:val="00342C15"/>
    <w:rsid w:val="0034321D"/>
    <w:rsid w:val="00344D06"/>
    <w:rsid w:val="003450FA"/>
    <w:rsid w:val="003464C5"/>
    <w:rsid w:val="003475FE"/>
    <w:rsid w:val="00351056"/>
    <w:rsid w:val="00352E89"/>
    <w:rsid w:val="00354094"/>
    <w:rsid w:val="00354500"/>
    <w:rsid w:val="00357AA1"/>
    <w:rsid w:val="003606C0"/>
    <w:rsid w:val="003606C2"/>
    <w:rsid w:val="00360D66"/>
    <w:rsid w:val="00362C9A"/>
    <w:rsid w:val="00363D04"/>
    <w:rsid w:val="00364A6E"/>
    <w:rsid w:val="0036682E"/>
    <w:rsid w:val="00366991"/>
    <w:rsid w:val="003749D0"/>
    <w:rsid w:val="00377CDA"/>
    <w:rsid w:val="00380E3D"/>
    <w:rsid w:val="00384515"/>
    <w:rsid w:val="00385AF2"/>
    <w:rsid w:val="003860E0"/>
    <w:rsid w:val="003875BE"/>
    <w:rsid w:val="003879C5"/>
    <w:rsid w:val="00390354"/>
    <w:rsid w:val="00393B92"/>
    <w:rsid w:val="003942BA"/>
    <w:rsid w:val="003974F7"/>
    <w:rsid w:val="003A15C5"/>
    <w:rsid w:val="003A1872"/>
    <w:rsid w:val="003A18B5"/>
    <w:rsid w:val="003A19D4"/>
    <w:rsid w:val="003A1C6D"/>
    <w:rsid w:val="003A26C0"/>
    <w:rsid w:val="003A32E6"/>
    <w:rsid w:val="003A4308"/>
    <w:rsid w:val="003A70F2"/>
    <w:rsid w:val="003B03A6"/>
    <w:rsid w:val="003B2251"/>
    <w:rsid w:val="003B4641"/>
    <w:rsid w:val="003B70D4"/>
    <w:rsid w:val="003B7F24"/>
    <w:rsid w:val="003C1667"/>
    <w:rsid w:val="003C2291"/>
    <w:rsid w:val="003C304B"/>
    <w:rsid w:val="003C6FE9"/>
    <w:rsid w:val="003D06A2"/>
    <w:rsid w:val="003D17D9"/>
    <w:rsid w:val="003D2918"/>
    <w:rsid w:val="003D2D58"/>
    <w:rsid w:val="003D343A"/>
    <w:rsid w:val="003D3C63"/>
    <w:rsid w:val="003D3E48"/>
    <w:rsid w:val="003D3F1C"/>
    <w:rsid w:val="003D4F3B"/>
    <w:rsid w:val="003D5334"/>
    <w:rsid w:val="003D619A"/>
    <w:rsid w:val="003D7695"/>
    <w:rsid w:val="003E06C9"/>
    <w:rsid w:val="003E0A1A"/>
    <w:rsid w:val="003E315B"/>
    <w:rsid w:val="003E3D66"/>
    <w:rsid w:val="003E4D85"/>
    <w:rsid w:val="003E6E9F"/>
    <w:rsid w:val="003F0374"/>
    <w:rsid w:val="003F0656"/>
    <w:rsid w:val="003F10F2"/>
    <w:rsid w:val="003F3861"/>
    <w:rsid w:val="003F5C96"/>
    <w:rsid w:val="003F629A"/>
    <w:rsid w:val="003F674A"/>
    <w:rsid w:val="004018AD"/>
    <w:rsid w:val="00402E1D"/>
    <w:rsid w:val="00403D89"/>
    <w:rsid w:val="0040478D"/>
    <w:rsid w:val="00404A38"/>
    <w:rsid w:val="00405304"/>
    <w:rsid w:val="00405C52"/>
    <w:rsid w:val="0040608C"/>
    <w:rsid w:val="00406237"/>
    <w:rsid w:val="0040796D"/>
    <w:rsid w:val="00407CDE"/>
    <w:rsid w:val="00410FCA"/>
    <w:rsid w:val="004129D0"/>
    <w:rsid w:val="00413805"/>
    <w:rsid w:val="00414DB9"/>
    <w:rsid w:val="004155ED"/>
    <w:rsid w:val="00415E7A"/>
    <w:rsid w:val="00416815"/>
    <w:rsid w:val="004229A5"/>
    <w:rsid w:val="004237F2"/>
    <w:rsid w:val="00423AA1"/>
    <w:rsid w:val="004265EB"/>
    <w:rsid w:val="00426810"/>
    <w:rsid w:val="004268DD"/>
    <w:rsid w:val="00427142"/>
    <w:rsid w:val="00433812"/>
    <w:rsid w:val="0043414E"/>
    <w:rsid w:val="00436BB8"/>
    <w:rsid w:val="00441654"/>
    <w:rsid w:val="004428A6"/>
    <w:rsid w:val="00442FDD"/>
    <w:rsid w:val="004459C8"/>
    <w:rsid w:val="00450FD3"/>
    <w:rsid w:val="004516F8"/>
    <w:rsid w:val="0045493F"/>
    <w:rsid w:val="004550DB"/>
    <w:rsid w:val="00456AF6"/>
    <w:rsid w:val="00463BA7"/>
    <w:rsid w:val="00464C7A"/>
    <w:rsid w:val="0046589F"/>
    <w:rsid w:val="00465D82"/>
    <w:rsid w:val="004661F2"/>
    <w:rsid w:val="00467BC4"/>
    <w:rsid w:val="00467D9C"/>
    <w:rsid w:val="00475AB4"/>
    <w:rsid w:val="00476715"/>
    <w:rsid w:val="0047751C"/>
    <w:rsid w:val="004800D5"/>
    <w:rsid w:val="004802DA"/>
    <w:rsid w:val="004806A1"/>
    <w:rsid w:val="00485829"/>
    <w:rsid w:val="00487D65"/>
    <w:rsid w:val="00494250"/>
    <w:rsid w:val="0049484E"/>
    <w:rsid w:val="00494D79"/>
    <w:rsid w:val="004956BE"/>
    <w:rsid w:val="00495CEE"/>
    <w:rsid w:val="0049717C"/>
    <w:rsid w:val="00497209"/>
    <w:rsid w:val="00497B99"/>
    <w:rsid w:val="004A0106"/>
    <w:rsid w:val="004A0EEF"/>
    <w:rsid w:val="004A3C2F"/>
    <w:rsid w:val="004A68CF"/>
    <w:rsid w:val="004B18FA"/>
    <w:rsid w:val="004B63B9"/>
    <w:rsid w:val="004B6A3A"/>
    <w:rsid w:val="004B7AA5"/>
    <w:rsid w:val="004B7E19"/>
    <w:rsid w:val="004C0C64"/>
    <w:rsid w:val="004C1A4C"/>
    <w:rsid w:val="004C243E"/>
    <w:rsid w:val="004C3E77"/>
    <w:rsid w:val="004C570B"/>
    <w:rsid w:val="004C6307"/>
    <w:rsid w:val="004C7B98"/>
    <w:rsid w:val="004D11CA"/>
    <w:rsid w:val="004D1B58"/>
    <w:rsid w:val="004D23A8"/>
    <w:rsid w:val="004D4065"/>
    <w:rsid w:val="004D481C"/>
    <w:rsid w:val="004D4EAB"/>
    <w:rsid w:val="004E02A3"/>
    <w:rsid w:val="004E4DE8"/>
    <w:rsid w:val="004E4F50"/>
    <w:rsid w:val="004E616B"/>
    <w:rsid w:val="004E6BA2"/>
    <w:rsid w:val="004F0620"/>
    <w:rsid w:val="004F0A06"/>
    <w:rsid w:val="004F150C"/>
    <w:rsid w:val="004F206F"/>
    <w:rsid w:val="004F399C"/>
    <w:rsid w:val="004F3AB0"/>
    <w:rsid w:val="004F4B0D"/>
    <w:rsid w:val="005025D4"/>
    <w:rsid w:val="005032DD"/>
    <w:rsid w:val="00503A4A"/>
    <w:rsid w:val="00505560"/>
    <w:rsid w:val="005063EA"/>
    <w:rsid w:val="00506EFF"/>
    <w:rsid w:val="00507E82"/>
    <w:rsid w:val="00507ECF"/>
    <w:rsid w:val="00513E23"/>
    <w:rsid w:val="00514DA3"/>
    <w:rsid w:val="0051683B"/>
    <w:rsid w:val="00520BBC"/>
    <w:rsid w:val="0052113F"/>
    <w:rsid w:val="00521F60"/>
    <w:rsid w:val="00524463"/>
    <w:rsid w:val="005271D4"/>
    <w:rsid w:val="005308EA"/>
    <w:rsid w:val="0053146F"/>
    <w:rsid w:val="00534E05"/>
    <w:rsid w:val="00535B3E"/>
    <w:rsid w:val="00536FA8"/>
    <w:rsid w:val="00537678"/>
    <w:rsid w:val="00540678"/>
    <w:rsid w:val="005412C0"/>
    <w:rsid w:val="00541D60"/>
    <w:rsid w:val="00541F6E"/>
    <w:rsid w:val="00542319"/>
    <w:rsid w:val="00542D19"/>
    <w:rsid w:val="00543460"/>
    <w:rsid w:val="00543DF2"/>
    <w:rsid w:val="00544036"/>
    <w:rsid w:val="0054698B"/>
    <w:rsid w:val="00551C3A"/>
    <w:rsid w:val="0055227C"/>
    <w:rsid w:val="00552312"/>
    <w:rsid w:val="00552660"/>
    <w:rsid w:val="0055408F"/>
    <w:rsid w:val="00554A17"/>
    <w:rsid w:val="0055668A"/>
    <w:rsid w:val="005571D9"/>
    <w:rsid w:val="005632BC"/>
    <w:rsid w:val="00565FD4"/>
    <w:rsid w:val="005666B6"/>
    <w:rsid w:val="00566B1B"/>
    <w:rsid w:val="00573EE1"/>
    <w:rsid w:val="00573FFF"/>
    <w:rsid w:val="00574928"/>
    <w:rsid w:val="00576925"/>
    <w:rsid w:val="0058058F"/>
    <w:rsid w:val="00581A3F"/>
    <w:rsid w:val="00583C1E"/>
    <w:rsid w:val="005841BC"/>
    <w:rsid w:val="0058649F"/>
    <w:rsid w:val="005903B5"/>
    <w:rsid w:val="00590794"/>
    <w:rsid w:val="0059254D"/>
    <w:rsid w:val="00594382"/>
    <w:rsid w:val="00597498"/>
    <w:rsid w:val="005A17FC"/>
    <w:rsid w:val="005A3215"/>
    <w:rsid w:val="005A5467"/>
    <w:rsid w:val="005A6169"/>
    <w:rsid w:val="005B2318"/>
    <w:rsid w:val="005B43FC"/>
    <w:rsid w:val="005B5A59"/>
    <w:rsid w:val="005B696C"/>
    <w:rsid w:val="005C298E"/>
    <w:rsid w:val="005C2CE6"/>
    <w:rsid w:val="005C2F0F"/>
    <w:rsid w:val="005C5639"/>
    <w:rsid w:val="005C71BE"/>
    <w:rsid w:val="005D00D8"/>
    <w:rsid w:val="005D13AA"/>
    <w:rsid w:val="005D20FB"/>
    <w:rsid w:val="005D2484"/>
    <w:rsid w:val="005D41FD"/>
    <w:rsid w:val="005D42A7"/>
    <w:rsid w:val="005D47D7"/>
    <w:rsid w:val="005D5EBC"/>
    <w:rsid w:val="005D6673"/>
    <w:rsid w:val="005E0ECC"/>
    <w:rsid w:val="005E1039"/>
    <w:rsid w:val="005E1730"/>
    <w:rsid w:val="005E30D0"/>
    <w:rsid w:val="005E367C"/>
    <w:rsid w:val="005F1C7E"/>
    <w:rsid w:val="005F2887"/>
    <w:rsid w:val="005F2CF4"/>
    <w:rsid w:val="005F30DB"/>
    <w:rsid w:val="005F4ED8"/>
    <w:rsid w:val="005F746E"/>
    <w:rsid w:val="0060021A"/>
    <w:rsid w:val="0060342C"/>
    <w:rsid w:val="00603561"/>
    <w:rsid w:val="006047AA"/>
    <w:rsid w:val="00604C87"/>
    <w:rsid w:val="006050B6"/>
    <w:rsid w:val="00606335"/>
    <w:rsid w:val="0060655B"/>
    <w:rsid w:val="006114F8"/>
    <w:rsid w:val="00615FFB"/>
    <w:rsid w:val="00616C56"/>
    <w:rsid w:val="00617DE8"/>
    <w:rsid w:val="00620BF5"/>
    <w:rsid w:val="00624407"/>
    <w:rsid w:val="006245B5"/>
    <w:rsid w:val="00625A52"/>
    <w:rsid w:val="00625C2F"/>
    <w:rsid w:val="00625C4C"/>
    <w:rsid w:val="00626024"/>
    <w:rsid w:val="0062719F"/>
    <w:rsid w:val="00627DC6"/>
    <w:rsid w:val="00632196"/>
    <w:rsid w:val="0063365B"/>
    <w:rsid w:val="006344D7"/>
    <w:rsid w:val="006351D1"/>
    <w:rsid w:val="00636B02"/>
    <w:rsid w:val="00637D4F"/>
    <w:rsid w:val="006405CF"/>
    <w:rsid w:val="00640706"/>
    <w:rsid w:val="00642F06"/>
    <w:rsid w:val="0064407A"/>
    <w:rsid w:val="00644DD1"/>
    <w:rsid w:val="00647F27"/>
    <w:rsid w:val="00651EBA"/>
    <w:rsid w:val="00652C35"/>
    <w:rsid w:val="006545DE"/>
    <w:rsid w:val="00657592"/>
    <w:rsid w:val="0066006C"/>
    <w:rsid w:val="00660759"/>
    <w:rsid w:val="00661836"/>
    <w:rsid w:val="0066322A"/>
    <w:rsid w:val="0066335C"/>
    <w:rsid w:val="0066400E"/>
    <w:rsid w:val="006641DC"/>
    <w:rsid w:val="00666D4C"/>
    <w:rsid w:val="00673256"/>
    <w:rsid w:val="0067445D"/>
    <w:rsid w:val="0067603D"/>
    <w:rsid w:val="00676F1D"/>
    <w:rsid w:val="00681772"/>
    <w:rsid w:val="0068274A"/>
    <w:rsid w:val="0068283E"/>
    <w:rsid w:val="00682A7E"/>
    <w:rsid w:val="00684D34"/>
    <w:rsid w:val="00685CE6"/>
    <w:rsid w:val="00690F47"/>
    <w:rsid w:val="00695546"/>
    <w:rsid w:val="00695D22"/>
    <w:rsid w:val="006962AD"/>
    <w:rsid w:val="00696D3E"/>
    <w:rsid w:val="006A08B9"/>
    <w:rsid w:val="006A195C"/>
    <w:rsid w:val="006A1B72"/>
    <w:rsid w:val="006A1F4B"/>
    <w:rsid w:val="006A2644"/>
    <w:rsid w:val="006A497E"/>
    <w:rsid w:val="006A5A3D"/>
    <w:rsid w:val="006A655F"/>
    <w:rsid w:val="006A6603"/>
    <w:rsid w:val="006B01A3"/>
    <w:rsid w:val="006B01A6"/>
    <w:rsid w:val="006B0980"/>
    <w:rsid w:val="006B0CE5"/>
    <w:rsid w:val="006B1756"/>
    <w:rsid w:val="006B1AB6"/>
    <w:rsid w:val="006B5D28"/>
    <w:rsid w:val="006C0A8B"/>
    <w:rsid w:val="006C1028"/>
    <w:rsid w:val="006C23E9"/>
    <w:rsid w:val="006C2FDE"/>
    <w:rsid w:val="006C40DA"/>
    <w:rsid w:val="006C4602"/>
    <w:rsid w:val="006C7B82"/>
    <w:rsid w:val="006D0B04"/>
    <w:rsid w:val="006D5798"/>
    <w:rsid w:val="006D71D7"/>
    <w:rsid w:val="006E1569"/>
    <w:rsid w:val="006E171B"/>
    <w:rsid w:val="006E1AA8"/>
    <w:rsid w:val="006E269C"/>
    <w:rsid w:val="006E31E4"/>
    <w:rsid w:val="006E46B3"/>
    <w:rsid w:val="006E66D6"/>
    <w:rsid w:val="006E7783"/>
    <w:rsid w:val="006F003D"/>
    <w:rsid w:val="006F1170"/>
    <w:rsid w:val="006F1886"/>
    <w:rsid w:val="006F305E"/>
    <w:rsid w:val="006F62E8"/>
    <w:rsid w:val="00701237"/>
    <w:rsid w:val="0070532C"/>
    <w:rsid w:val="007056C4"/>
    <w:rsid w:val="007062EE"/>
    <w:rsid w:val="007100DF"/>
    <w:rsid w:val="00710838"/>
    <w:rsid w:val="00712B88"/>
    <w:rsid w:val="0071366B"/>
    <w:rsid w:val="00713A00"/>
    <w:rsid w:val="0071425A"/>
    <w:rsid w:val="00714DAD"/>
    <w:rsid w:val="007150FE"/>
    <w:rsid w:val="0071520D"/>
    <w:rsid w:val="00715F5E"/>
    <w:rsid w:val="00725450"/>
    <w:rsid w:val="0072741E"/>
    <w:rsid w:val="007334F2"/>
    <w:rsid w:val="00733F5A"/>
    <w:rsid w:val="00735145"/>
    <w:rsid w:val="00736193"/>
    <w:rsid w:val="00737C0A"/>
    <w:rsid w:val="00741886"/>
    <w:rsid w:val="00741EB9"/>
    <w:rsid w:val="00742890"/>
    <w:rsid w:val="007428AD"/>
    <w:rsid w:val="00743B87"/>
    <w:rsid w:val="00743BAB"/>
    <w:rsid w:val="00744003"/>
    <w:rsid w:val="00744A51"/>
    <w:rsid w:val="007502D5"/>
    <w:rsid w:val="00751984"/>
    <w:rsid w:val="00752257"/>
    <w:rsid w:val="007533E3"/>
    <w:rsid w:val="0075378B"/>
    <w:rsid w:val="00757E88"/>
    <w:rsid w:val="00760A6A"/>
    <w:rsid w:val="0076130D"/>
    <w:rsid w:val="00762460"/>
    <w:rsid w:val="00765AF8"/>
    <w:rsid w:val="007663E0"/>
    <w:rsid w:val="00766B02"/>
    <w:rsid w:val="00767C38"/>
    <w:rsid w:val="00770E8E"/>
    <w:rsid w:val="007713EE"/>
    <w:rsid w:val="00771D9B"/>
    <w:rsid w:val="00771E1D"/>
    <w:rsid w:val="00771E46"/>
    <w:rsid w:val="00772405"/>
    <w:rsid w:val="00775570"/>
    <w:rsid w:val="00775D00"/>
    <w:rsid w:val="00780303"/>
    <w:rsid w:val="00780AD2"/>
    <w:rsid w:val="00781973"/>
    <w:rsid w:val="0078269F"/>
    <w:rsid w:val="00782DC2"/>
    <w:rsid w:val="007836BB"/>
    <w:rsid w:val="00783C36"/>
    <w:rsid w:val="0078577F"/>
    <w:rsid w:val="00787FED"/>
    <w:rsid w:val="007907FA"/>
    <w:rsid w:val="00791469"/>
    <w:rsid w:val="007927CF"/>
    <w:rsid w:val="007950BC"/>
    <w:rsid w:val="00795B47"/>
    <w:rsid w:val="00796547"/>
    <w:rsid w:val="007A01A9"/>
    <w:rsid w:val="007A07EB"/>
    <w:rsid w:val="007A4100"/>
    <w:rsid w:val="007A5ACB"/>
    <w:rsid w:val="007A62B8"/>
    <w:rsid w:val="007A6413"/>
    <w:rsid w:val="007A6848"/>
    <w:rsid w:val="007A75DA"/>
    <w:rsid w:val="007A7C31"/>
    <w:rsid w:val="007B03C2"/>
    <w:rsid w:val="007B415E"/>
    <w:rsid w:val="007B555F"/>
    <w:rsid w:val="007B5FD7"/>
    <w:rsid w:val="007B6494"/>
    <w:rsid w:val="007C12DB"/>
    <w:rsid w:val="007C32A5"/>
    <w:rsid w:val="007C42E0"/>
    <w:rsid w:val="007C5AEA"/>
    <w:rsid w:val="007C708D"/>
    <w:rsid w:val="007D00DF"/>
    <w:rsid w:val="007D2C41"/>
    <w:rsid w:val="007D3FAA"/>
    <w:rsid w:val="007D4444"/>
    <w:rsid w:val="007D4FCB"/>
    <w:rsid w:val="007D5666"/>
    <w:rsid w:val="007D6B50"/>
    <w:rsid w:val="007D74A9"/>
    <w:rsid w:val="007E1F3A"/>
    <w:rsid w:val="007E43E0"/>
    <w:rsid w:val="007E4F0B"/>
    <w:rsid w:val="007E5084"/>
    <w:rsid w:val="007E58B4"/>
    <w:rsid w:val="007E5B4E"/>
    <w:rsid w:val="007E6195"/>
    <w:rsid w:val="007E78BC"/>
    <w:rsid w:val="007F094C"/>
    <w:rsid w:val="007F3F74"/>
    <w:rsid w:val="007F48C6"/>
    <w:rsid w:val="007F58A1"/>
    <w:rsid w:val="007F723D"/>
    <w:rsid w:val="007F7B07"/>
    <w:rsid w:val="00800134"/>
    <w:rsid w:val="008012CA"/>
    <w:rsid w:val="00804FAC"/>
    <w:rsid w:val="008061E0"/>
    <w:rsid w:val="00806F66"/>
    <w:rsid w:val="00807494"/>
    <w:rsid w:val="008078FD"/>
    <w:rsid w:val="00807E2B"/>
    <w:rsid w:val="00807FDD"/>
    <w:rsid w:val="0081353A"/>
    <w:rsid w:val="00813E70"/>
    <w:rsid w:val="00815023"/>
    <w:rsid w:val="0081580C"/>
    <w:rsid w:val="00815A5D"/>
    <w:rsid w:val="00815C77"/>
    <w:rsid w:val="008161D3"/>
    <w:rsid w:val="008163F5"/>
    <w:rsid w:val="00816D1C"/>
    <w:rsid w:val="008176E8"/>
    <w:rsid w:val="00821A7B"/>
    <w:rsid w:val="008230C0"/>
    <w:rsid w:val="00823633"/>
    <w:rsid w:val="00823A8D"/>
    <w:rsid w:val="00823D83"/>
    <w:rsid w:val="00830B0B"/>
    <w:rsid w:val="00833E6A"/>
    <w:rsid w:val="00834543"/>
    <w:rsid w:val="00834AE2"/>
    <w:rsid w:val="00837E53"/>
    <w:rsid w:val="0084649D"/>
    <w:rsid w:val="00846E9D"/>
    <w:rsid w:val="008470CE"/>
    <w:rsid w:val="0084712B"/>
    <w:rsid w:val="00852AE5"/>
    <w:rsid w:val="00853F76"/>
    <w:rsid w:val="0085499B"/>
    <w:rsid w:val="00854B9C"/>
    <w:rsid w:val="00857065"/>
    <w:rsid w:val="008578B7"/>
    <w:rsid w:val="00863FA7"/>
    <w:rsid w:val="008676EF"/>
    <w:rsid w:val="008700CD"/>
    <w:rsid w:val="00870835"/>
    <w:rsid w:val="0087121C"/>
    <w:rsid w:val="00871708"/>
    <w:rsid w:val="00873033"/>
    <w:rsid w:val="008748F0"/>
    <w:rsid w:val="00874D5A"/>
    <w:rsid w:val="00880B41"/>
    <w:rsid w:val="00880FC3"/>
    <w:rsid w:val="00881319"/>
    <w:rsid w:val="008824CB"/>
    <w:rsid w:val="00883FE5"/>
    <w:rsid w:val="00885A21"/>
    <w:rsid w:val="00885E0D"/>
    <w:rsid w:val="008866FD"/>
    <w:rsid w:val="00890DC3"/>
    <w:rsid w:val="008917A5"/>
    <w:rsid w:val="00891B91"/>
    <w:rsid w:val="008929D2"/>
    <w:rsid w:val="00892F20"/>
    <w:rsid w:val="008933CF"/>
    <w:rsid w:val="00894267"/>
    <w:rsid w:val="0089559B"/>
    <w:rsid w:val="00895C60"/>
    <w:rsid w:val="00896EED"/>
    <w:rsid w:val="008A2B99"/>
    <w:rsid w:val="008B0600"/>
    <w:rsid w:val="008B0C80"/>
    <w:rsid w:val="008B314D"/>
    <w:rsid w:val="008C0D03"/>
    <w:rsid w:val="008C1A4C"/>
    <w:rsid w:val="008C5940"/>
    <w:rsid w:val="008C67FF"/>
    <w:rsid w:val="008D04EE"/>
    <w:rsid w:val="008D09BF"/>
    <w:rsid w:val="008D0FFB"/>
    <w:rsid w:val="008D1D91"/>
    <w:rsid w:val="008D1EA7"/>
    <w:rsid w:val="008D1F6D"/>
    <w:rsid w:val="008D2439"/>
    <w:rsid w:val="008D2AF8"/>
    <w:rsid w:val="008D3368"/>
    <w:rsid w:val="008D50C0"/>
    <w:rsid w:val="008D59B1"/>
    <w:rsid w:val="008D7101"/>
    <w:rsid w:val="008D7822"/>
    <w:rsid w:val="008D7A55"/>
    <w:rsid w:val="008E026D"/>
    <w:rsid w:val="008E0A19"/>
    <w:rsid w:val="008E136B"/>
    <w:rsid w:val="008E139B"/>
    <w:rsid w:val="008E4B11"/>
    <w:rsid w:val="008E4E79"/>
    <w:rsid w:val="008E65D1"/>
    <w:rsid w:val="008E7819"/>
    <w:rsid w:val="008F47E8"/>
    <w:rsid w:val="008F55DA"/>
    <w:rsid w:val="008F5D46"/>
    <w:rsid w:val="008F653B"/>
    <w:rsid w:val="008F7C77"/>
    <w:rsid w:val="009010D9"/>
    <w:rsid w:val="00903401"/>
    <w:rsid w:val="00903A56"/>
    <w:rsid w:val="009063FA"/>
    <w:rsid w:val="00907160"/>
    <w:rsid w:val="009076CC"/>
    <w:rsid w:val="00910813"/>
    <w:rsid w:val="00911B32"/>
    <w:rsid w:val="009133AE"/>
    <w:rsid w:val="00914151"/>
    <w:rsid w:val="00920820"/>
    <w:rsid w:val="00923670"/>
    <w:rsid w:val="009256EE"/>
    <w:rsid w:val="009277C1"/>
    <w:rsid w:val="0093094F"/>
    <w:rsid w:val="00933BC6"/>
    <w:rsid w:val="00933C1E"/>
    <w:rsid w:val="009349A0"/>
    <w:rsid w:val="00935670"/>
    <w:rsid w:val="00941444"/>
    <w:rsid w:val="0094177E"/>
    <w:rsid w:val="00942607"/>
    <w:rsid w:val="0094316B"/>
    <w:rsid w:val="00943485"/>
    <w:rsid w:val="0094358B"/>
    <w:rsid w:val="00944607"/>
    <w:rsid w:val="00945A87"/>
    <w:rsid w:val="00946623"/>
    <w:rsid w:val="0094664E"/>
    <w:rsid w:val="009466E8"/>
    <w:rsid w:val="009512C4"/>
    <w:rsid w:val="00951E1A"/>
    <w:rsid w:val="0095223D"/>
    <w:rsid w:val="009523A0"/>
    <w:rsid w:val="00954E7C"/>
    <w:rsid w:val="00962CCD"/>
    <w:rsid w:val="00963065"/>
    <w:rsid w:val="00966C51"/>
    <w:rsid w:val="00967A25"/>
    <w:rsid w:val="00967EED"/>
    <w:rsid w:val="009703A4"/>
    <w:rsid w:val="009710BC"/>
    <w:rsid w:val="00971C5F"/>
    <w:rsid w:val="009749E8"/>
    <w:rsid w:val="009753F1"/>
    <w:rsid w:val="00977D7C"/>
    <w:rsid w:val="00977F8B"/>
    <w:rsid w:val="00981083"/>
    <w:rsid w:val="00981469"/>
    <w:rsid w:val="009817D9"/>
    <w:rsid w:val="0098207A"/>
    <w:rsid w:val="009835D1"/>
    <w:rsid w:val="00983902"/>
    <w:rsid w:val="00983C01"/>
    <w:rsid w:val="00985D12"/>
    <w:rsid w:val="009861B5"/>
    <w:rsid w:val="009907B5"/>
    <w:rsid w:val="00991C75"/>
    <w:rsid w:val="00992953"/>
    <w:rsid w:val="00993A88"/>
    <w:rsid w:val="00994C35"/>
    <w:rsid w:val="009951EB"/>
    <w:rsid w:val="00995337"/>
    <w:rsid w:val="0099666A"/>
    <w:rsid w:val="00996DAF"/>
    <w:rsid w:val="00997AB1"/>
    <w:rsid w:val="009A190F"/>
    <w:rsid w:val="009A1BB0"/>
    <w:rsid w:val="009A25A6"/>
    <w:rsid w:val="009A34EC"/>
    <w:rsid w:val="009A3552"/>
    <w:rsid w:val="009A46AB"/>
    <w:rsid w:val="009A4B28"/>
    <w:rsid w:val="009A545D"/>
    <w:rsid w:val="009A589C"/>
    <w:rsid w:val="009B222E"/>
    <w:rsid w:val="009B2DED"/>
    <w:rsid w:val="009B477A"/>
    <w:rsid w:val="009B4BD1"/>
    <w:rsid w:val="009B5C72"/>
    <w:rsid w:val="009B6053"/>
    <w:rsid w:val="009B7F5E"/>
    <w:rsid w:val="009C1486"/>
    <w:rsid w:val="009C1D1D"/>
    <w:rsid w:val="009C1DB6"/>
    <w:rsid w:val="009C341D"/>
    <w:rsid w:val="009C403B"/>
    <w:rsid w:val="009C46FF"/>
    <w:rsid w:val="009C5206"/>
    <w:rsid w:val="009C53A2"/>
    <w:rsid w:val="009C5B57"/>
    <w:rsid w:val="009C75F1"/>
    <w:rsid w:val="009D0FAD"/>
    <w:rsid w:val="009D1DA4"/>
    <w:rsid w:val="009D2FB5"/>
    <w:rsid w:val="009D371A"/>
    <w:rsid w:val="009D6A2C"/>
    <w:rsid w:val="009E0313"/>
    <w:rsid w:val="009E0390"/>
    <w:rsid w:val="009E1674"/>
    <w:rsid w:val="009E2C4C"/>
    <w:rsid w:val="009E35AA"/>
    <w:rsid w:val="009E76E6"/>
    <w:rsid w:val="009F081B"/>
    <w:rsid w:val="009F2642"/>
    <w:rsid w:val="009F4A48"/>
    <w:rsid w:val="009F56E0"/>
    <w:rsid w:val="009F59B3"/>
    <w:rsid w:val="00A01797"/>
    <w:rsid w:val="00A02677"/>
    <w:rsid w:val="00A0438E"/>
    <w:rsid w:val="00A0497B"/>
    <w:rsid w:val="00A0609D"/>
    <w:rsid w:val="00A11266"/>
    <w:rsid w:val="00A125EB"/>
    <w:rsid w:val="00A12C01"/>
    <w:rsid w:val="00A13148"/>
    <w:rsid w:val="00A142AD"/>
    <w:rsid w:val="00A15D3D"/>
    <w:rsid w:val="00A165EB"/>
    <w:rsid w:val="00A2013D"/>
    <w:rsid w:val="00A202C3"/>
    <w:rsid w:val="00A2091B"/>
    <w:rsid w:val="00A20EDA"/>
    <w:rsid w:val="00A21417"/>
    <w:rsid w:val="00A21BAF"/>
    <w:rsid w:val="00A23735"/>
    <w:rsid w:val="00A269D0"/>
    <w:rsid w:val="00A26E19"/>
    <w:rsid w:val="00A26F1F"/>
    <w:rsid w:val="00A30621"/>
    <w:rsid w:val="00A31AB5"/>
    <w:rsid w:val="00A34E72"/>
    <w:rsid w:val="00A35276"/>
    <w:rsid w:val="00A37A6F"/>
    <w:rsid w:val="00A37B6D"/>
    <w:rsid w:val="00A41291"/>
    <w:rsid w:val="00A4377A"/>
    <w:rsid w:val="00A44948"/>
    <w:rsid w:val="00A45362"/>
    <w:rsid w:val="00A45DEF"/>
    <w:rsid w:val="00A4660F"/>
    <w:rsid w:val="00A47817"/>
    <w:rsid w:val="00A47D72"/>
    <w:rsid w:val="00A504D8"/>
    <w:rsid w:val="00A51006"/>
    <w:rsid w:val="00A514EB"/>
    <w:rsid w:val="00A525B1"/>
    <w:rsid w:val="00A52BC0"/>
    <w:rsid w:val="00A52D22"/>
    <w:rsid w:val="00A54751"/>
    <w:rsid w:val="00A55486"/>
    <w:rsid w:val="00A560E4"/>
    <w:rsid w:val="00A56804"/>
    <w:rsid w:val="00A60893"/>
    <w:rsid w:val="00A61AFB"/>
    <w:rsid w:val="00A64D9A"/>
    <w:rsid w:val="00A67367"/>
    <w:rsid w:val="00A70327"/>
    <w:rsid w:val="00A73BCB"/>
    <w:rsid w:val="00A7449E"/>
    <w:rsid w:val="00A748F0"/>
    <w:rsid w:val="00A754FF"/>
    <w:rsid w:val="00A76A4A"/>
    <w:rsid w:val="00A812F9"/>
    <w:rsid w:val="00A814DA"/>
    <w:rsid w:val="00A81A90"/>
    <w:rsid w:val="00A81DCD"/>
    <w:rsid w:val="00A83DC7"/>
    <w:rsid w:val="00A908E2"/>
    <w:rsid w:val="00A90BF8"/>
    <w:rsid w:val="00A90CB9"/>
    <w:rsid w:val="00A9136F"/>
    <w:rsid w:val="00A915B5"/>
    <w:rsid w:val="00A92A08"/>
    <w:rsid w:val="00A92C42"/>
    <w:rsid w:val="00A939C3"/>
    <w:rsid w:val="00A96C0B"/>
    <w:rsid w:val="00A97F40"/>
    <w:rsid w:val="00AA15F8"/>
    <w:rsid w:val="00AA167F"/>
    <w:rsid w:val="00AA562F"/>
    <w:rsid w:val="00AA7215"/>
    <w:rsid w:val="00AB1030"/>
    <w:rsid w:val="00AB255F"/>
    <w:rsid w:val="00AB4184"/>
    <w:rsid w:val="00AB6437"/>
    <w:rsid w:val="00AB66DF"/>
    <w:rsid w:val="00AB6D10"/>
    <w:rsid w:val="00AB6E81"/>
    <w:rsid w:val="00AB7706"/>
    <w:rsid w:val="00AB7D67"/>
    <w:rsid w:val="00AC0BCE"/>
    <w:rsid w:val="00AC0C4A"/>
    <w:rsid w:val="00AC16C5"/>
    <w:rsid w:val="00AC2B2E"/>
    <w:rsid w:val="00AC355B"/>
    <w:rsid w:val="00AC410F"/>
    <w:rsid w:val="00AC4A35"/>
    <w:rsid w:val="00AC4E80"/>
    <w:rsid w:val="00AC4E9B"/>
    <w:rsid w:val="00AC55D4"/>
    <w:rsid w:val="00AC5EEA"/>
    <w:rsid w:val="00AC6CC2"/>
    <w:rsid w:val="00AC7039"/>
    <w:rsid w:val="00AD130A"/>
    <w:rsid w:val="00AD1BE9"/>
    <w:rsid w:val="00AD1D30"/>
    <w:rsid w:val="00AD5083"/>
    <w:rsid w:val="00AD5170"/>
    <w:rsid w:val="00AD68A8"/>
    <w:rsid w:val="00AE219F"/>
    <w:rsid w:val="00AE5176"/>
    <w:rsid w:val="00AE6708"/>
    <w:rsid w:val="00AF0216"/>
    <w:rsid w:val="00AF7966"/>
    <w:rsid w:val="00B016E5"/>
    <w:rsid w:val="00B02208"/>
    <w:rsid w:val="00B02578"/>
    <w:rsid w:val="00B03E8D"/>
    <w:rsid w:val="00B03F66"/>
    <w:rsid w:val="00B0436C"/>
    <w:rsid w:val="00B0541A"/>
    <w:rsid w:val="00B05A25"/>
    <w:rsid w:val="00B06614"/>
    <w:rsid w:val="00B0763B"/>
    <w:rsid w:val="00B101AA"/>
    <w:rsid w:val="00B10D93"/>
    <w:rsid w:val="00B12685"/>
    <w:rsid w:val="00B13D52"/>
    <w:rsid w:val="00B14141"/>
    <w:rsid w:val="00B1485C"/>
    <w:rsid w:val="00B206DF"/>
    <w:rsid w:val="00B20A05"/>
    <w:rsid w:val="00B219CC"/>
    <w:rsid w:val="00B21D49"/>
    <w:rsid w:val="00B22570"/>
    <w:rsid w:val="00B225BC"/>
    <w:rsid w:val="00B22815"/>
    <w:rsid w:val="00B22AF7"/>
    <w:rsid w:val="00B22D32"/>
    <w:rsid w:val="00B245B3"/>
    <w:rsid w:val="00B24714"/>
    <w:rsid w:val="00B24FCF"/>
    <w:rsid w:val="00B27DD3"/>
    <w:rsid w:val="00B303EA"/>
    <w:rsid w:val="00B3060C"/>
    <w:rsid w:val="00B32E73"/>
    <w:rsid w:val="00B33557"/>
    <w:rsid w:val="00B3457F"/>
    <w:rsid w:val="00B3484A"/>
    <w:rsid w:val="00B348D2"/>
    <w:rsid w:val="00B36C90"/>
    <w:rsid w:val="00B40D19"/>
    <w:rsid w:val="00B4375D"/>
    <w:rsid w:val="00B45969"/>
    <w:rsid w:val="00B45FD4"/>
    <w:rsid w:val="00B5368E"/>
    <w:rsid w:val="00B54275"/>
    <w:rsid w:val="00B54B3E"/>
    <w:rsid w:val="00B561F4"/>
    <w:rsid w:val="00B64266"/>
    <w:rsid w:val="00B64840"/>
    <w:rsid w:val="00B65FAE"/>
    <w:rsid w:val="00B70206"/>
    <w:rsid w:val="00B72609"/>
    <w:rsid w:val="00B72C27"/>
    <w:rsid w:val="00B76E8E"/>
    <w:rsid w:val="00B77ED3"/>
    <w:rsid w:val="00B836B7"/>
    <w:rsid w:val="00B83D1F"/>
    <w:rsid w:val="00B84D28"/>
    <w:rsid w:val="00B92BB1"/>
    <w:rsid w:val="00B96786"/>
    <w:rsid w:val="00B96BC8"/>
    <w:rsid w:val="00BA137A"/>
    <w:rsid w:val="00BA211E"/>
    <w:rsid w:val="00BA3DD3"/>
    <w:rsid w:val="00BA5E9C"/>
    <w:rsid w:val="00BA64A6"/>
    <w:rsid w:val="00BA6981"/>
    <w:rsid w:val="00BB16A3"/>
    <w:rsid w:val="00BB1B7C"/>
    <w:rsid w:val="00BB1EBB"/>
    <w:rsid w:val="00BB2658"/>
    <w:rsid w:val="00BB5008"/>
    <w:rsid w:val="00BB57CC"/>
    <w:rsid w:val="00BC11D0"/>
    <w:rsid w:val="00BC3F99"/>
    <w:rsid w:val="00BC438C"/>
    <w:rsid w:val="00BC4C89"/>
    <w:rsid w:val="00BC659F"/>
    <w:rsid w:val="00BC7C57"/>
    <w:rsid w:val="00BD0012"/>
    <w:rsid w:val="00BD12DE"/>
    <w:rsid w:val="00BD1625"/>
    <w:rsid w:val="00BD2C94"/>
    <w:rsid w:val="00BD3404"/>
    <w:rsid w:val="00BD495D"/>
    <w:rsid w:val="00BD6837"/>
    <w:rsid w:val="00BE0956"/>
    <w:rsid w:val="00BE14E7"/>
    <w:rsid w:val="00BE1BFA"/>
    <w:rsid w:val="00BE27AF"/>
    <w:rsid w:val="00BE3F44"/>
    <w:rsid w:val="00BE486F"/>
    <w:rsid w:val="00BE5157"/>
    <w:rsid w:val="00BE57F7"/>
    <w:rsid w:val="00BE5EC4"/>
    <w:rsid w:val="00BE7940"/>
    <w:rsid w:val="00BF0A72"/>
    <w:rsid w:val="00BF24CE"/>
    <w:rsid w:val="00BF39CA"/>
    <w:rsid w:val="00BF49CF"/>
    <w:rsid w:val="00BF7A92"/>
    <w:rsid w:val="00BF7DE9"/>
    <w:rsid w:val="00C0017A"/>
    <w:rsid w:val="00C0097D"/>
    <w:rsid w:val="00C050DB"/>
    <w:rsid w:val="00C05BD6"/>
    <w:rsid w:val="00C064D4"/>
    <w:rsid w:val="00C068D8"/>
    <w:rsid w:val="00C10D0D"/>
    <w:rsid w:val="00C12884"/>
    <w:rsid w:val="00C12EB9"/>
    <w:rsid w:val="00C140C0"/>
    <w:rsid w:val="00C15D42"/>
    <w:rsid w:val="00C16476"/>
    <w:rsid w:val="00C17D09"/>
    <w:rsid w:val="00C21892"/>
    <w:rsid w:val="00C221B7"/>
    <w:rsid w:val="00C22353"/>
    <w:rsid w:val="00C23E62"/>
    <w:rsid w:val="00C26B6B"/>
    <w:rsid w:val="00C30489"/>
    <w:rsid w:val="00C31D8C"/>
    <w:rsid w:val="00C32725"/>
    <w:rsid w:val="00C32975"/>
    <w:rsid w:val="00C36AA8"/>
    <w:rsid w:val="00C3740D"/>
    <w:rsid w:val="00C409D2"/>
    <w:rsid w:val="00C44756"/>
    <w:rsid w:val="00C456A7"/>
    <w:rsid w:val="00C457BA"/>
    <w:rsid w:val="00C459A2"/>
    <w:rsid w:val="00C461E9"/>
    <w:rsid w:val="00C4687D"/>
    <w:rsid w:val="00C4725B"/>
    <w:rsid w:val="00C47459"/>
    <w:rsid w:val="00C474E9"/>
    <w:rsid w:val="00C47EBE"/>
    <w:rsid w:val="00C50920"/>
    <w:rsid w:val="00C518DC"/>
    <w:rsid w:val="00C53887"/>
    <w:rsid w:val="00C54263"/>
    <w:rsid w:val="00C56A6F"/>
    <w:rsid w:val="00C60228"/>
    <w:rsid w:val="00C61DD1"/>
    <w:rsid w:val="00C622AA"/>
    <w:rsid w:val="00C647B1"/>
    <w:rsid w:val="00C64E3E"/>
    <w:rsid w:val="00C65A35"/>
    <w:rsid w:val="00C65A60"/>
    <w:rsid w:val="00C65B48"/>
    <w:rsid w:val="00C66913"/>
    <w:rsid w:val="00C66DB6"/>
    <w:rsid w:val="00C6795F"/>
    <w:rsid w:val="00C738F5"/>
    <w:rsid w:val="00C76D2D"/>
    <w:rsid w:val="00C8033B"/>
    <w:rsid w:val="00C807CE"/>
    <w:rsid w:val="00C83F38"/>
    <w:rsid w:val="00C85FEA"/>
    <w:rsid w:val="00C91D9B"/>
    <w:rsid w:val="00C91FB8"/>
    <w:rsid w:val="00C921D6"/>
    <w:rsid w:val="00C92DAF"/>
    <w:rsid w:val="00C935D4"/>
    <w:rsid w:val="00C9667B"/>
    <w:rsid w:val="00CA0E4D"/>
    <w:rsid w:val="00CA0F36"/>
    <w:rsid w:val="00CA3285"/>
    <w:rsid w:val="00CA3C3B"/>
    <w:rsid w:val="00CA42E9"/>
    <w:rsid w:val="00CA4852"/>
    <w:rsid w:val="00CA6A50"/>
    <w:rsid w:val="00CA6D1C"/>
    <w:rsid w:val="00CB006C"/>
    <w:rsid w:val="00CB1592"/>
    <w:rsid w:val="00CB16BD"/>
    <w:rsid w:val="00CB183D"/>
    <w:rsid w:val="00CB19FF"/>
    <w:rsid w:val="00CB26B3"/>
    <w:rsid w:val="00CB546D"/>
    <w:rsid w:val="00CB7C3E"/>
    <w:rsid w:val="00CC186C"/>
    <w:rsid w:val="00CC1C10"/>
    <w:rsid w:val="00CC38D2"/>
    <w:rsid w:val="00CC575F"/>
    <w:rsid w:val="00CC7617"/>
    <w:rsid w:val="00CC7E78"/>
    <w:rsid w:val="00CD1884"/>
    <w:rsid w:val="00CD18E6"/>
    <w:rsid w:val="00CD39C2"/>
    <w:rsid w:val="00CD521A"/>
    <w:rsid w:val="00CD5381"/>
    <w:rsid w:val="00CD5F63"/>
    <w:rsid w:val="00CD5FD7"/>
    <w:rsid w:val="00CE07C8"/>
    <w:rsid w:val="00CE284F"/>
    <w:rsid w:val="00CE4324"/>
    <w:rsid w:val="00CE66EF"/>
    <w:rsid w:val="00CE7720"/>
    <w:rsid w:val="00CE7EE7"/>
    <w:rsid w:val="00CF1ADC"/>
    <w:rsid w:val="00CF2265"/>
    <w:rsid w:val="00CF2457"/>
    <w:rsid w:val="00CF32E8"/>
    <w:rsid w:val="00CF3F66"/>
    <w:rsid w:val="00CF462F"/>
    <w:rsid w:val="00CF5A8B"/>
    <w:rsid w:val="00CF7DEA"/>
    <w:rsid w:val="00D0021B"/>
    <w:rsid w:val="00D017DA"/>
    <w:rsid w:val="00D07B0E"/>
    <w:rsid w:val="00D10A6E"/>
    <w:rsid w:val="00D12A50"/>
    <w:rsid w:val="00D12CAF"/>
    <w:rsid w:val="00D1358E"/>
    <w:rsid w:val="00D16289"/>
    <w:rsid w:val="00D17081"/>
    <w:rsid w:val="00D22804"/>
    <w:rsid w:val="00D230A1"/>
    <w:rsid w:val="00D232CB"/>
    <w:rsid w:val="00D2388B"/>
    <w:rsid w:val="00D24F08"/>
    <w:rsid w:val="00D25C14"/>
    <w:rsid w:val="00D270F0"/>
    <w:rsid w:val="00D276AD"/>
    <w:rsid w:val="00D30B4E"/>
    <w:rsid w:val="00D344CC"/>
    <w:rsid w:val="00D34D77"/>
    <w:rsid w:val="00D35099"/>
    <w:rsid w:val="00D36868"/>
    <w:rsid w:val="00D36B87"/>
    <w:rsid w:val="00D407F0"/>
    <w:rsid w:val="00D41A5F"/>
    <w:rsid w:val="00D42225"/>
    <w:rsid w:val="00D457E4"/>
    <w:rsid w:val="00D45BB4"/>
    <w:rsid w:val="00D4795D"/>
    <w:rsid w:val="00D47999"/>
    <w:rsid w:val="00D5013F"/>
    <w:rsid w:val="00D508FB"/>
    <w:rsid w:val="00D5103E"/>
    <w:rsid w:val="00D513F9"/>
    <w:rsid w:val="00D52CA1"/>
    <w:rsid w:val="00D52E8E"/>
    <w:rsid w:val="00D52FF9"/>
    <w:rsid w:val="00D5357D"/>
    <w:rsid w:val="00D53CE9"/>
    <w:rsid w:val="00D55478"/>
    <w:rsid w:val="00D5687B"/>
    <w:rsid w:val="00D57210"/>
    <w:rsid w:val="00D60C3A"/>
    <w:rsid w:val="00D61392"/>
    <w:rsid w:val="00D633E9"/>
    <w:rsid w:val="00D64743"/>
    <w:rsid w:val="00D64DB0"/>
    <w:rsid w:val="00D652F7"/>
    <w:rsid w:val="00D70450"/>
    <w:rsid w:val="00D70808"/>
    <w:rsid w:val="00D7125A"/>
    <w:rsid w:val="00D71EB3"/>
    <w:rsid w:val="00D72077"/>
    <w:rsid w:val="00D7235E"/>
    <w:rsid w:val="00D72384"/>
    <w:rsid w:val="00D72AE8"/>
    <w:rsid w:val="00D73707"/>
    <w:rsid w:val="00D73A38"/>
    <w:rsid w:val="00D75A9A"/>
    <w:rsid w:val="00D80B28"/>
    <w:rsid w:val="00D83BAD"/>
    <w:rsid w:val="00D848EC"/>
    <w:rsid w:val="00D859C0"/>
    <w:rsid w:val="00D86025"/>
    <w:rsid w:val="00D866B9"/>
    <w:rsid w:val="00D87440"/>
    <w:rsid w:val="00D92DD3"/>
    <w:rsid w:val="00D93D18"/>
    <w:rsid w:val="00D940DA"/>
    <w:rsid w:val="00D94605"/>
    <w:rsid w:val="00D97B73"/>
    <w:rsid w:val="00DA1A0D"/>
    <w:rsid w:val="00DA2DC4"/>
    <w:rsid w:val="00DA32B4"/>
    <w:rsid w:val="00DA36A0"/>
    <w:rsid w:val="00DA42EF"/>
    <w:rsid w:val="00DA4565"/>
    <w:rsid w:val="00DA5DC3"/>
    <w:rsid w:val="00DA6831"/>
    <w:rsid w:val="00DA6E87"/>
    <w:rsid w:val="00DB138D"/>
    <w:rsid w:val="00DB15F3"/>
    <w:rsid w:val="00DB17F7"/>
    <w:rsid w:val="00DB2298"/>
    <w:rsid w:val="00DB3BE0"/>
    <w:rsid w:val="00DB4EF7"/>
    <w:rsid w:val="00DB647D"/>
    <w:rsid w:val="00DB7838"/>
    <w:rsid w:val="00DC40D0"/>
    <w:rsid w:val="00DC41B1"/>
    <w:rsid w:val="00DC50A7"/>
    <w:rsid w:val="00DC59EE"/>
    <w:rsid w:val="00DD11CA"/>
    <w:rsid w:val="00DD7A1D"/>
    <w:rsid w:val="00DE051C"/>
    <w:rsid w:val="00DE0722"/>
    <w:rsid w:val="00DE0830"/>
    <w:rsid w:val="00DE0C78"/>
    <w:rsid w:val="00DE112F"/>
    <w:rsid w:val="00DE59C4"/>
    <w:rsid w:val="00DE59C5"/>
    <w:rsid w:val="00DE6CBC"/>
    <w:rsid w:val="00DE7D57"/>
    <w:rsid w:val="00DF1511"/>
    <w:rsid w:val="00DF29F3"/>
    <w:rsid w:val="00DF414E"/>
    <w:rsid w:val="00E01219"/>
    <w:rsid w:val="00E0141A"/>
    <w:rsid w:val="00E02AD1"/>
    <w:rsid w:val="00E02F55"/>
    <w:rsid w:val="00E03041"/>
    <w:rsid w:val="00E0322E"/>
    <w:rsid w:val="00E0428C"/>
    <w:rsid w:val="00E06424"/>
    <w:rsid w:val="00E0778F"/>
    <w:rsid w:val="00E10B02"/>
    <w:rsid w:val="00E114CC"/>
    <w:rsid w:val="00E12301"/>
    <w:rsid w:val="00E133EE"/>
    <w:rsid w:val="00E14EC2"/>
    <w:rsid w:val="00E150BC"/>
    <w:rsid w:val="00E15B64"/>
    <w:rsid w:val="00E1672F"/>
    <w:rsid w:val="00E168DB"/>
    <w:rsid w:val="00E176DC"/>
    <w:rsid w:val="00E20D22"/>
    <w:rsid w:val="00E2137C"/>
    <w:rsid w:val="00E21A2C"/>
    <w:rsid w:val="00E22BC1"/>
    <w:rsid w:val="00E24350"/>
    <w:rsid w:val="00E2582D"/>
    <w:rsid w:val="00E2792E"/>
    <w:rsid w:val="00E33650"/>
    <w:rsid w:val="00E37598"/>
    <w:rsid w:val="00E37DD7"/>
    <w:rsid w:val="00E402C8"/>
    <w:rsid w:val="00E410F1"/>
    <w:rsid w:val="00E4491C"/>
    <w:rsid w:val="00E44EE3"/>
    <w:rsid w:val="00E4588C"/>
    <w:rsid w:val="00E466CA"/>
    <w:rsid w:val="00E46AA9"/>
    <w:rsid w:val="00E51908"/>
    <w:rsid w:val="00E535BF"/>
    <w:rsid w:val="00E55161"/>
    <w:rsid w:val="00E552B5"/>
    <w:rsid w:val="00E55FC5"/>
    <w:rsid w:val="00E57A53"/>
    <w:rsid w:val="00E57FED"/>
    <w:rsid w:val="00E60468"/>
    <w:rsid w:val="00E61C17"/>
    <w:rsid w:val="00E637E4"/>
    <w:rsid w:val="00E641D9"/>
    <w:rsid w:val="00E64A3A"/>
    <w:rsid w:val="00E67871"/>
    <w:rsid w:val="00E67BC2"/>
    <w:rsid w:val="00E72089"/>
    <w:rsid w:val="00E73861"/>
    <w:rsid w:val="00E74E99"/>
    <w:rsid w:val="00E752F7"/>
    <w:rsid w:val="00E7571A"/>
    <w:rsid w:val="00E771B3"/>
    <w:rsid w:val="00E7746F"/>
    <w:rsid w:val="00E810E4"/>
    <w:rsid w:val="00E83ACD"/>
    <w:rsid w:val="00E84CF1"/>
    <w:rsid w:val="00E86679"/>
    <w:rsid w:val="00E9067C"/>
    <w:rsid w:val="00E922C8"/>
    <w:rsid w:val="00E93E64"/>
    <w:rsid w:val="00E96344"/>
    <w:rsid w:val="00E96937"/>
    <w:rsid w:val="00E975DB"/>
    <w:rsid w:val="00E9767B"/>
    <w:rsid w:val="00EA20B4"/>
    <w:rsid w:val="00EA3922"/>
    <w:rsid w:val="00EA3E62"/>
    <w:rsid w:val="00EA4245"/>
    <w:rsid w:val="00EA4E31"/>
    <w:rsid w:val="00EB11CF"/>
    <w:rsid w:val="00EB2740"/>
    <w:rsid w:val="00EB2789"/>
    <w:rsid w:val="00EB4162"/>
    <w:rsid w:val="00EB528F"/>
    <w:rsid w:val="00EB7FCA"/>
    <w:rsid w:val="00EC05DC"/>
    <w:rsid w:val="00EC25D1"/>
    <w:rsid w:val="00EC33D2"/>
    <w:rsid w:val="00EC564A"/>
    <w:rsid w:val="00EC6612"/>
    <w:rsid w:val="00EC70AA"/>
    <w:rsid w:val="00ED0237"/>
    <w:rsid w:val="00ED06A4"/>
    <w:rsid w:val="00ED0B1B"/>
    <w:rsid w:val="00ED0BC9"/>
    <w:rsid w:val="00ED1798"/>
    <w:rsid w:val="00ED45A9"/>
    <w:rsid w:val="00ED63C4"/>
    <w:rsid w:val="00ED6673"/>
    <w:rsid w:val="00ED7EBB"/>
    <w:rsid w:val="00EE5876"/>
    <w:rsid w:val="00EE5F2C"/>
    <w:rsid w:val="00EE775F"/>
    <w:rsid w:val="00EF229B"/>
    <w:rsid w:val="00EF2692"/>
    <w:rsid w:val="00EF3DC8"/>
    <w:rsid w:val="00EF4D2F"/>
    <w:rsid w:val="00F0049C"/>
    <w:rsid w:val="00F0085C"/>
    <w:rsid w:val="00F00C56"/>
    <w:rsid w:val="00F00FD4"/>
    <w:rsid w:val="00F02463"/>
    <w:rsid w:val="00F03365"/>
    <w:rsid w:val="00F03A70"/>
    <w:rsid w:val="00F03B33"/>
    <w:rsid w:val="00F03D85"/>
    <w:rsid w:val="00F04045"/>
    <w:rsid w:val="00F0519D"/>
    <w:rsid w:val="00F10995"/>
    <w:rsid w:val="00F10CE9"/>
    <w:rsid w:val="00F12402"/>
    <w:rsid w:val="00F13468"/>
    <w:rsid w:val="00F13DCB"/>
    <w:rsid w:val="00F14B6A"/>
    <w:rsid w:val="00F16349"/>
    <w:rsid w:val="00F168F1"/>
    <w:rsid w:val="00F17B14"/>
    <w:rsid w:val="00F17B78"/>
    <w:rsid w:val="00F21D71"/>
    <w:rsid w:val="00F22F63"/>
    <w:rsid w:val="00F23224"/>
    <w:rsid w:val="00F2497F"/>
    <w:rsid w:val="00F25E8F"/>
    <w:rsid w:val="00F265C8"/>
    <w:rsid w:val="00F2672F"/>
    <w:rsid w:val="00F272B5"/>
    <w:rsid w:val="00F32265"/>
    <w:rsid w:val="00F3379B"/>
    <w:rsid w:val="00F33AC3"/>
    <w:rsid w:val="00F345F1"/>
    <w:rsid w:val="00F3634F"/>
    <w:rsid w:val="00F3654B"/>
    <w:rsid w:val="00F37EF5"/>
    <w:rsid w:val="00F41AE8"/>
    <w:rsid w:val="00F4255E"/>
    <w:rsid w:val="00F43364"/>
    <w:rsid w:val="00F44609"/>
    <w:rsid w:val="00F45503"/>
    <w:rsid w:val="00F47808"/>
    <w:rsid w:val="00F47A9B"/>
    <w:rsid w:val="00F47D4C"/>
    <w:rsid w:val="00F5056B"/>
    <w:rsid w:val="00F52389"/>
    <w:rsid w:val="00F5350C"/>
    <w:rsid w:val="00F53628"/>
    <w:rsid w:val="00F53B25"/>
    <w:rsid w:val="00F541B4"/>
    <w:rsid w:val="00F5432D"/>
    <w:rsid w:val="00F5433A"/>
    <w:rsid w:val="00F54F2D"/>
    <w:rsid w:val="00F5609B"/>
    <w:rsid w:val="00F56D86"/>
    <w:rsid w:val="00F6025E"/>
    <w:rsid w:val="00F6060C"/>
    <w:rsid w:val="00F60802"/>
    <w:rsid w:val="00F615F7"/>
    <w:rsid w:val="00F62164"/>
    <w:rsid w:val="00F63FC2"/>
    <w:rsid w:val="00F6603C"/>
    <w:rsid w:val="00F66C58"/>
    <w:rsid w:val="00F6737C"/>
    <w:rsid w:val="00F67975"/>
    <w:rsid w:val="00F716D2"/>
    <w:rsid w:val="00F72C15"/>
    <w:rsid w:val="00F746A3"/>
    <w:rsid w:val="00F75980"/>
    <w:rsid w:val="00F80926"/>
    <w:rsid w:val="00F81D55"/>
    <w:rsid w:val="00F836CE"/>
    <w:rsid w:val="00F83D4F"/>
    <w:rsid w:val="00F8450E"/>
    <w:rsid w:val="00F85818"/>
    <w:rsid w:val="00F864D8"/>
    <w:rsid w:val="00F90176"/>
    <w:rsid w:val="00F90238"/>
    <w:rsid w:val="00F91512"/>
    <w:rsid w:val="00F91B98"/>
    <w:rsid w:val="00F922D4"/>
    <w:rsid w:val="00F95701"/>
    <w:rsid w:val="00FA01C4"/>
    <w:rsid w:val="00FA29BE"/>
    <w:rsid w:val="00FA2E03"/>
    <w:rsid w:val="00FA5ADF"/>
    <w:rsid w:val="00FA69E6"/>
    <w:rsid w:val="00FB05DB"/>
    <w:rsid w:val="00FB075E"/>
    <w:rsid w:val="00FB0928"/>
    <w:rsid w:val="00FB22FA"/>
    <w:rsid w:val="00FB50E4"/>
    <w:rsid w:val="00FB51B8"/>
    <w:rsid w:val="00FB5238"/>
    <w:rsid w:val="00FB62A5"/>
    <w:rsid w:val="00FB69EC"/>
    <w:rsid w:val="00FB716C"/>
    <w:rsid w:val="00FC0F0B"/>
    <w:rsid w:val="00FC1A32"/>
    <w:rsid w:val="00FC2CB0"/>
    <w:rsid w:val="00FC403C"/>
    <w:rsid w:val="00FC65D0"/>
    <w:rsid w:val="00FC682F"/>
    <w:rsid w:val="00FC7C8E"/>
    <w:rsid w:val="00FD660D"/>
    <w:rsid w:val="00FE03A3"/>
    <w:rsid w:val="00FE1DAB"/>
    <w:rsid w:val="00FE3ABA"/>
    <w:rsid w:val="00FE7FC2"/>
    <w:rsid w:val="00FF14BD"/>
    <w:rsid w:val="00FF422F"/>
    <w:rsid w:val="00FF4D5E"/>
    <w:rsid w:val="00FF5B00"/>
    <w:rsid w:val="00FF6527"/>
    <w:rsid w:val="00FF701C"/>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BD913"/>
  <w15:chartTrackingRefBased/>
  <w15:docId w15:val="{01D1DFB5-F9C9-436E-ACF3-5E771C59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077"/>
  </w:style>
  <w:style w:type="paragraph" w:styleId="Heading1">
    <w:name w:val="heading 1"/>
    <w:basedOn w:val="Normal"/>
    <w:link w:val="Heading1Char"/>
    <w:uiPriority w:val="9"/>
    <w:qFormat/>
    <w:rsid w:val="0066400E"/>
    <w:pPr>
      <w:widowControl w:val="0"/>
      <w:autoSpaceDE w:val="0"/>
      <w:autoSpaceDN w:val="0"/>
      <w:spacing w:before="10" w:after="0" w:line="240" w:lineRule="auto"/>
      <w:outlineLvl w:val="0"/>
    </w:pPr>
    <w:rPr>
      <w:rFonts w:ascii="Arial" w:eastAsia="Arial" w:hAnsi="Arial" w:cs="Arial"/>
      <w:sz w:val="30"/>
      <w:szCs w:val="30"/>
      <w:lang w:bidi="en-US"/>
    </w:rPr>
  </w:style>
  <w:style w:type="paragraph" w:styleId="Heading2">
    <w:name w:val="heading 2"/>
    <w:basedOn w:val="Normal"/>
    <w:link w:val="Heading2Char"/>
    <w:uiPriority w:val="9"/>
    <w:unhideWhenUsed/>
    <w:qFormat/>
    <w:rsid w:val="0066400E"/>
    <w:pPr>
      <w:widowControl w:val="0"/>
      <w:autoSpaceDE w:val="0"/>
      <w:autoSpaceDN w:val="0"/>
      <w:spacing w:after="0" w:line="293" w:lineRule="exact"/>
      <w:ind w:right="1996"/>
      <w:jc w:val="right"/>
      <w:outlineLvl w:val="1"/>
    </w:pPr>
    <w:rPr>
      <w:rFonts w:ascii="Arial" w:eastAsia="Arial" w:hAnsi="Arial" w:cs="Arial"/>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0E"/>
    <w:rPr>
      <w:rFonts w:ascii="Arial" w:eastAsia="Arial" w:hAnsi="Arial" w:cs="Arial"/>
      <w:sz w:val="30"/>
      <w:szCs w:val="30"/>
      <w:lang w:bidi="en-US"/>
    </w:rPr>
  </w:style>
  <w:style w:type="character" w:customStyle="1" w:styleId="Heading2Char">
    <w:name w:val="Heading 2 Char"/>
    <w:basedOn w:val="DefaultParagraphFont"/>
    <w:link w:val="Heading2"/>
    <w:uiPriority w:val="9"/>
    <w:rsid w:val="0066400E"/>
    <w:rPr>
      <w:rFonts w:ascii="Arial" w:eastAsia="Arial" w:hAnsi="Arial" w:cs="Arial"/>
      <w:sz w:val="26"/>
      <w:szCs w:val="26"/>
      <w:lang w:bidi="en-US"/>
    </w:rPr>
  </w:style>
  <w:style w:type="paragraph" w:styleId="Header">
    <w:name w:val="header"/>
    <w:basedOn w:val="Normal"/>
    <w:link w:val="Head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66400E"/>
    <w:rPr>
      <w:rFonts w:ascii="Times New Roman" w:eastAsiaTheme="minorEastAsia" w:hAnsi="Times New Roman" w:cs="Times New Roman"/>
    </w:rPr>
  </w:style>
  <w:style w:type="paragraph" w:styleId="Footer">
    <w:name w:val="footer"/>
    <w:basedOn w:val="Normal"/>
    <w:link w:val="FooterChar"/>
    <w:uiPriority w:val="99"/>
    <w:unhideWhenUsed/>
    <w:rsid w:val="0066400E"/>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66400E"/>
    <w:rPr>
      <w:rFonts w:ascii="Times New Roman" w:eastAsiaTheme="minorEastAsia" w:hAnsi="Times New Roman" w:cs="Times New Roman"/>
    </w:rPr>
  </w:style>
  <w:style w:type="character" w:styleId="Hyperlink">
    <w:name w:val="Hyperlink"/>
    <w:basedOn w:val="DefaultParagraphFont"/>
    <w:uiPriority w:val="99"/>
    <w:unhideWhenUsed/>
    <w:rsid w:val="0066400E"/>
    <w:rPr>
      <w:color w:val="0563C1" w:themeColor="hyperlink"/>
      <w:u w:val="single"/>
    </w:rPr>
  </w:style>
  <w:style w:type="character" w:styleId="UnresolvedMention">
    <w:name w:val="Unresolved Mention"/>
    <w:basedOn w:val="DefaultParagraphFont"/>
    <w:uiPriority w:val="99"/>
    <w:semiHidden/>
    <w:unhideWhenUsed/>
    <w:rsid w:val="0066400E"/>
    <w:rPr>
      <w:color w:val="605E5C"/>
      <w:shd w:val="clear" w:color="auto" w:fill="E1DFDD"/>
    </w:rPr>
  </w:style>
  <w:style w:type="paragraph" w:styleId="ListParagraph">
    <w:name w:val="List Paragraph"/>
    <w:basedOn w:val="Normal"/>
    <w:uiPriority w:val="1"/>
    <w:qFormat/>
    <w:rsid w:val="0066400E"/>
    <w:pPr>
      <w:spacing w:after="0" w:line="240" w:lineRule="auto"/>
      <w:ind w:left="720"/>
      <w:contextualSpacing/>
    </w:pPr>
    <w:rPr>
      <w:rFonts w:ascii="Times New Roman" w:eastAsiaTheme="minorEastAsia" w:hAnsi="Times New Roman" w:cs="Times New Roman"/>
    </w:rPr>
  </w:style>
  <w:style w:type="paragraph" w:styleId="BodyText">
    <w:name w:val="Body Text"/>
    <w:basedOn w:val="Normal"/>
    <w:link w:val="BodyTextChar"/>
    <w:uiPriority w:val="1"/>
    <w:qFormat/>
    <w:rsid w:val="0066400E"/>
    <w:pPr>
      <w:widowControl w:val="0"/>
      <w:autoSpaceDE w:val="0"/>
      <w:autoSpaceDN w:val="0"/>
      <w:spacing w:after="0" w:line="240" w:lineRule="auto"/>
    </w:pPr>
    <w:rPr>
      <w:rFonts w:ascii="Palatino Linotype" w:eastAsia="Palatino Linotype" w:hAnsi="Palatino Linotype" w:cs="Palatino Linotype"/>
      <w:sz w:val="24"/>
      <w:szCs w:val="24"/>
      <w:lang w:bidi="en-US"/>
    </w:rPr>
  </w:style>
  <w:style w:type="character" w:customStyle="1" w:styleId="BodyTextChar">
    <w:name w:val="Body Text Char"/>
    <w:basedOn w:val="DefaultParagraphFont"/>
    <w:link w:val="BodyText"/>
    <w:uiPriority w:val="1"/>
    <w:rsid w:val="0066400E"/>
    <w:rPr>
      <w:rFonts w:ascii="Palatino Linotype" w:eastAsia="Palatino Linotype" w:hAnsi="Palatino Linotype" w:cs="Palatino Linotype"/>
      <w:sz w:val="24"/>
      <w:szCs w:val="24"/>
      <w:lang w:bidi="en-US"/>
    </w:rPr>
  </w:style>
  <w:style w:type="paragraph" w:customStyle="1" w:styleId="TableParagraph">
    <w:name w:val="Table Paragraph"/>
    <w:basedOn w:val="Normal"/>
    <w:uiPriority w:val="1"/>
    <w:qFormat/>
    <w:rsid w:val="0066400E"/>
    <w:pPr>
      <w:widowControl w:val="0"/>
      <w:autoSpaceDE w:val="0"/>
      <w:autoSpaceDN w:val="0"/>
      <w:spacing w:before="102" w:after="0" w:line="240" w:lineRule="auto"/>
    </w:pPr>
    <w:rPr>
      <w:rFonts w:ascii="Palatino Linotype" w:eastAsia="Palatino Linotype" w:hAnsi="Palatino Linotype" w:cs="Palatino Linotype"/>
      <w:lang w:bidi="en-US"/>
    </w:rPr>
  </w:style>
  <w:style w:type="character" w:styleId="CommentReference">
    <w:name w:val="annotation reference"/>
    <w:basedOn w:val="DefaultParagraphFont"/>
    <w:uiPriority w:val="99"/>
    <w:semiHidden/>
    <w:unhideWhenUsed/>
    <w:rsid w:val="0066400E"/>
    <w:rPr>
      <w:sz w:val="16"/>
      <w:szCs w:val="16"/>
    </w:rPr>
  </w:style>
  <w:style w:type="paragraph" w:styleId="CommentText">
    <w:name w:val="annotation text"/>
    <w:basedOn w:val="Normal"/>
    <w:link w:val="CommentTextChar"/>
    <w:uiPriority w:val="99"/>
    <w:unhideWhenUsed/>
    <w:rsid w:val="0066400E"/>
    <w:pPr>
      <w:spacing w:line="240" w:lineRule="auto"/>
    </w:pPr>
    <w:rPr>
      <w:sz w:val="20"/>
      <w:szCs w:val="20"/>
    </w:rPr>
  </w:style>
  <w:style w:type="character" w:customStyle="1" w:styleId="CommentTextChar">
    <w:name w:val="Comment Text Char"/>
    <w:basedOn w:val="DefaultParagraphFont"/>
    <w:link w:val="CommentText"/>
    <w:uiPriority w:val="99"/>
    <w:rsid w:val="0066400E"/>
    <w:rPr>
      <w:sz w:val="20"/>
      <w:szCs w:val="20"/>
    </w:rPr>
  </w:style>
  <w:style w:type="paragraph" w:styleId="CommentSubject">
    <w:name w:val="annotation subject"/>
    <w:basedOn w:val="CommentText"/>
    <w:next w:val="CommentText"/>
    <w:link w:val="CommentSubjectChar"/>
    <w:uiPriority w:val="99"/>
    <w:semiHidden/>
    <w:unhideWhenUsed/>
    <w:rsid w:val="0066400E"/>
    <w:rPr>
      <w:b/>
      <w:bCs/>
    </w:rPr>
  </w:style>
  <w:style w:type="character" w:customStyle="1" w:styleId="CommentSubjectChar">
    <w:name w:val="Comment Subject Char"/>
    <w:basedOn w:val="CommentTextChar"/>
    <w:link w:val="CommentSubject"/>
    <w:uiPriority w:val="99"/>
    <w:semiHidden/>
    <w:rsid w:val="0066400E"/>
    <w:rPr>
      <w:b/>
      <w:bCs/>
      <w:sz w:val="20"/>
      <w:szCs w:val="20"/>
    </w:rPr>
  </w:style>
  <w:style w:type="paragraph" w:styleId="BalloonText">
    <w:name w:val="Balloon Text"/>
    <w:basedOn w:val="Normal"/>
    <w:link w:val="BalloonTextChar"/>
    <w:uiPriority w:val="99"/>
    <w:semiHidden/>
    <w:unhideWhenUsed/>
    <w:rsid w:val="00664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00E"/>
    <w:rPr>
      <w:rFonts w:ascii="Segoe UI" w:hAnsi="Segoe UI" w:cs="Segoe UI"/>
      <w:sz w:val="18"/>
      <w:szCs w:val="18"/>
    </w:rPr>
  </w:style>
  <w:style w:type="character" w:styleId="FollowedHyperlink">
    <w:name w:val="FollowedHyperlink"/>
    <w:basedOn w:val="DefaultParagraphFont"/>
    <w:uiPriority w:val="99"/>
    <w:semiHidden/>
    <w:unhideWhenUsed/>
    <w:rsid w:val="00D2388B"/>
    <w:rPr>
      <w:color w:val="954F72" w:themeColor="followedHyperlink"/>
      <w:u w:val="single"/>
    </w:rPr>
  </w:style>
  <w:style w:type="paragraph" w:styleId="FootnoteText">
    <w:name w:val="footnote text"/>
    <w:basedOn w:val="Normal"/>
    <w:link w:val="FootnoteTextChar"/>
    <w:uiPriority w:val="99"/>
    <w:semiHidden/>
    <w:unhideWhenUsed/>
    <w:rsid w:val="006B5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D28"/>
    <w:rPr>
      <w:sz w:val="20"/>
      <w:szCs w:val="20"/>
    </w:rPr>
  </w:style>
  <w:style w:type="character" w:styleId="FootnoteReference">
    <w:name w:val="footnote reference"/>
    <w:basedOn w:val="DefaultParagraphFont"/>
    <w:uiPriority w:val="99"/>
    <w:semiHidden/>
    <w:unhideWhenUsed/>
    <w:rsid w:val="006B5D28"/>
    <w:rPr>
      <w:vertAlign w:val="superscript"/>
    </w:rPr>
  </w:style>
  <w:style w:type="paragraph" w:styleId="Revision">
    <w:name w:val="Revision"/>
    <w:hidden/>
    <w:uiPriority w:val="99"/>
    <w:semiHidden/>
    <w:rsid w:val="00F168F1"/>
    <w:pPr>
      <w:spacing w:after="0" w:line="240" w:lineRule="auto"/>
    </w:pPr>
  </w:style>
  <w:style w:type="table" w:customStyle="1" w:styleId="TableGrid1">
    <w:name w:val="Table Grid1"/>
    <w:basedOn w:val="TableNormal"/>
    <w:uiPriority w:val="39"/>
    <w:rsid w:val="00FC682F"/>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4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3401"/>
    <w:rPr>
      <w:color w:val="808080"/>
    </w:rPr>
  </w:style>
  <w:style w:type="paragraph" w:styleId="NoSpacing">
    <w:name w:val="No Spacing"/>
    <w:uiPriority w:val="1"/>
    <w:qFormat/>
    <w:rsid w:val="00D47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yperlink" Target="https://doi.org/10.1037/0278-7393.31.2.187" TargetMode="External"/><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oi.org/10.3758/BF03193146" TargetMode="Externa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3758/BF03195588"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sh/papaja"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3758/BF03209337" TargetMode="Externa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16/j.cogpsych.2006.08.002"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F21CB-3B44-4CDA-ABBE-F6F47FA9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48</Pages>
  <Words>10939</Words>
  <Characters>62356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16</cp:revision>
  <cp:lastPrinted>2019-12-09T16:54:00Z</cp:lastPrinted>
  <dcterms:created xsi:type="dcterms:W3CDTF">2019-12-11T17:13:00Z</dcterms:created>
  <dcterms:modified xsi:type="dcterms:W3CDTF">2019-12-12T16:34:00Z</dcterms:modified>
</cp:coreProperties>
</file>